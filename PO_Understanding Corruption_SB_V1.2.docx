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9CC60" w14:textId="77777777" w:rsidR="00027B9C" w:rsidRDefault="00027B9C" w:rsidP="00B850FF">
      <w:pPr>
        <w:jc w:val="center"/>
        <w:rPr>
          <w:b/>
        </w:rPr>
      </w:pPr>
    </w:p>
    <w:p w14:paraId="5B32EC7F" w14:textId="39E74EE0" w:rsidR="00425487" w:rsidRDefault="00B850FF" w:rsidP="00B850FF">
      <w:pPr>
        <w:jc w:val="center"/>
        <w:rPr>
          <w:b/>
        </w:rPr>
      </w:pPr>
      <w:r w:rsidRPr="005630D7">
        <w:rPr>
          <w:rFonts w:ascii="Calibri" w:hAnsi="Calibri"/>
          <w:noProof/>
          <w:lang w:val="fr-FR" w:eastAsia="zh-CN" w:bidi="th-TH"/>
        </w:rPr>
        <w:drawing>
          <wp:inline distT="0" distB="0" distL="0" distR="0" wp14:anchorId="503577F9" wp14:editId="2E486EF7">
            <wp:extent cx="1638935" cy="655320"/>
            <wp:effectExtent l="0" t="0" r="0" b="0"/>
            <wp:docPr id="1" name="Picture 1" descr="Exul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ul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935" cy="655320"/>
                    </a:xfrm>
                    <a:prstGeom prst="rect">
                      <a:avLst/>
                    </a:prstGeom>
                    <a:noFill/>
                    <a:ln>
                      <a:noFill/>
                    </a:ln>
                  </pic:spPr>
                </pic:pic>
              </a:graphicData>
            </a:graphic>
          </wp:inline>
        </w:drawing>
      </w:r>
    </w:p>
    <w:p w14:paraId="1E6658BD" w14:textId="070711FC" w:rsidR="00425487" w:rsidRDefault="00425487">
      <w:pPr>
        <w:rPr>
          <w:b/>
        </w:rPr>
      </w:pPr>
    </w:p>
    <w:p w14:paraId="25613431" w14:textId="320DAE68" w:rsidR="00425487" w:rsidRDefault="00425487">
      <w:pPr>
        <w:rPr>
          <w:b/>
        </w:rPr>
      </w:pPr>
    </w:p>
    <w:p w14:paraId="765D2ED6" w14:textId="6FDACD09" w:rsidR="00425487" w:rsidRDefault="00425487">
      <w:pPr>
        <w:rPr>
          <w:b/>
        </w:rPr>
      </w:pPr>
    </w:p>
    <w:p w14:paraId="7657EC0C" w14:textId="2334582E" w:rsidR="00D300A0" w:rsidRPr="008232BA" w:rsidRDefault="00D300A0">
      <w:pPr>
        <w:rPr>
          <w:bCs/>
        </w:rPr>
      </w:pPr>
      <w:r>
        <w:rPr>
          <w:b/>
        </w:rPr>
        <w:t>Client:</w:t>
      </w:r>
      <w:r w:rsidR="008232BA">
        <w:rPr>
          <w:b/>
        </w:rPr>
        <w:t xml:space="preserve"> </w:t>
      </w:r>
      <w:r w:rsidR="00242A67" w:rsidRPr="00242A67">
        <w:rPr>
          <w:bCs/>
        </w:rPr>
        <w:t>Plastic Omnium</w:t>
      </w:r>
    </w:p>
    <w:p w14:paraId="6271688C" w14:textId="6A320E24" w:rsidR="00D300A0" w:rsidRDefault="00D300A0">
      <w:pPr>
        <w:rPr>
          <w:b/>
        </w:rPr>
      </w:pPr>
      <w:r>
        <w:rPr>
          <w:b/>
        </w:rPr>
        <w:t>Project:</w:t>
      </w:r>
      <w:r w:rsidR="008232BA">
        <w:rPr>
          <w:b/>
        </w:rPr>
        <w:t xml:space="preserve"> </w:t>
      </w:r>
      <w:r w:rsidR="00EB577A" w:rsidRPr="00242A67">
        <w:rPr>
          <w:bCs/>
        </w:rPr>
        <w:t>Plastic Omnium</w:t>
      </w:r>
    </w:p>
    <w:p w14:paraId="2B36F173" w14:textId="1069260B" w:rsidR="00D300A0" w:rsidRDefault="00D300A0">
      <w:r>
        <w:rPr>
          <w:b/>
        </w:rPr>
        <w:t xml:space="preserve">Document: </w:t>
      </w:r>
      <w:r w:rsidRPr="00E10D12">
        <w:t>Storyboard</w:t>
      </w:r>
      <w:r w:rsidR="005B26F0">
        <w:t xml:space="preserve"> (WBT)</w:t>
      </w:r>
    </w:p>
    <w:p w14:paraId="38429D40" w14:textId="0D7449EC" w:rsidR="008232BA" w:rsidRPr="00893BE0" w:rsidRDefault="008232BA">
      <w:pPr>
        <w:rPr>
          <w:b/>
          <w:bCs/>
        </w:rPr>
      </w:pPr>
      <w:r w:rsidRPr="008232BA">
        <w:rPr>
          <w:b/>
          <w:bCs/>
        </w:rPr>
        <w:t>Module</w:t>
      </w:r>
      <w:r>
        <w:t xml:space="preserve">: </w:t>
      </w:r>
      <w:r w:rsidR="00242A67" w:rsidRPr="00242A67">
        <w:t>Understanding Corruption</w:t>
      </w:r>
    </w:p>
    <w:p w14:paraId="3CD131A4" w14:textId="30E049D3" w:rsidR="004A37E9" w:rsidRPr="00893BE0" w:rsidRDefault="004A37E9">
      <w:pPr>
        <w:rPr>
          <w:bCs/>
        </w:rPr>
      </w:pPr>
      <w:r>
        <w:rPr>
          <w:b/>
        </w:rPr>
        <w:t xml:space="preserve"> </w:t>
      </w:r>
    </w:p>
    <w:p w14:paraId="059DD584" w14:textId="1314D5EA" w:rsidR="00B850FF" w:rsidRDefault="00B850FF">
      <w:pPr>
        <w:rPr>
          <w:b/>
        </w:rPr>
      </w:pPr>
    </w:p>
    <w:p w14:paraId="215F24E3" w14:textId="5A16D8C1" w:rsidR="00B850FF" w:rsidRDefault="00B850FF">
      <w:pPr>
        <w:rPr>
          <w:b/>
        </w:rPr>
      </w:pPr>
    </w:p>
    <w:p w14:paraId="3986381C" w14:textId="6D235566" w:rsidR="00B850FF" w:rsidRDefault="00B850FF">
      <w:pPr>
        <w:rPr>
          <w:b/>
        </w:rPr>
      </w:pPr>
    </w:p>
    <w:p w14:paraId="7F9011FA" w14:textId="550EA1A0" w:rsidR="00B850FF" w:rsidRDefault="00B850FF">
      <w:pPr>
        <w:rPr>
          <w:b/>
        </w:rPr>
      </w:pPr>
    </w:p>
    <w:p w14:paraId="2D5B5011" w14:textId="77777777" w:rsidR="00B850FF" w:rsidRDefault="00B850FF">
      <w:pPr>
        <w:rPr>
          <w:b/>
        </w:rPr>
      </w:pPr>
    </w:p>
    <w:p w14:paraId="7D3E67BA" w14:textId="77777777" w:rsidR="00631A83" w:rsidRDefault="00631A83">
      <w:pPr>
        <w:rPr>
          <w:b/>
        </w:rPr>
      </w:pPr>
    </w:p>
    <w:tbl>
      <w:tblPr>
        <w:tblW w:w="103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701"/>
        <w:gridCol w:w="1276"/>
        <w:gridCol w:w="1418"/>
        <w:gridCol w:w="1842"/>
        <w:gridCol w:w="1398"/>
        <w:gridCol w:w="1400"/>
      </w:tblGrid>
      <w:tr w:rsidR="00B850FF" w:rsidRPr="001B409C" w14:paraId="2B1DFC35" w14:textId="77777777" w:rsidTr="00DC7C1A">
        <w:trPr>
          <w:trHeight w:val="300"/>
          <w:jc w:val="center"/>
        </w:trPr>
        <w:tc>
          <w:tcPr>
            <w:tcW w:w="10310" w:type="dxa"/>
            <w:gridSpan w:val="7"/>
            <w:shd w:val="clear" w:color="000000" w:fill="00CF00"/>
            <w:noWrap/>
            <w:vAlign w:val="center"/>
          </w:tcPr>
          <w:p w14:paraId="6D9292FE" w14:textId="77777777" w:rsidR="00B850FF" w:rsidRPr="001B409C" w:rsidRDefault="00B850FF" w:rsidP="00DC7C1A">
            <w:pPr>
              <w:spacing w:after="0" w:line="240"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Version History</w:t>
            </w:r>
          </w:p>
        </w:tc>
      </w:tr>
      <w:tr w:rsidR="00B850FF" w:rsidRPr="001B409C" w14:paraId="3375CBA5" w14:textId="77777777" w:rsidTr="00DC7C1A">
        <w:trPr>
          <w:trHeight w:val="300"/>
          <w:jc w:val="center"/>
        </w:trPr>
        <w:tc>
          <w:tcPr>
            <w:tcW w:w="1275" w:type="dxa"/>
            <w:shd w:val="clear" w:color="000000" w:fill="00CF00"/>
            <w:noWrap/>
            <w:vAlign w:val="center"/>
            <w:hideMark/>
          </w:tcPr>
          <w:p w14:paraId="38614051" w14:textId="77777777" w:rsidR="00B850FF" w:rsidRPr="001B409C" w:rsidRDefault="00B850FF" w:rsidP="00DC7C1A">
            <w:pPr>
              <w:spacing w:after="0" w:line="240" w:lineRule="auto"/>
              <w:jc w:val="center"/>
              <w:rPr>
                <w:rFonts w:ascii="Calibri" w:eastAsia="Times New Roman" w:hAnsi="Calibri" w:cs="Times New Roman"/>
                <w:b/>
                <w:bCs/>
                <w:color w:val="000000"/>
                <w:lang w:val="en-IN" w:eastAsia="en-IN"/>
              </w:rPr>
            </w:pPr>
            <w:r w:rsidRPr="001B409C">
              <w:rPr>
                <w:rFonts w:ascii="Calibri" w:eastAsia="Times New Roman" w:hAnsi="Calibri" w:cs="Times New Roman"/>
                <w:b/>
                <w:bCs/>
                <w:color w:val="000000"/>
                <w:lang w:val="en-IN" w:eastAsia="en-IN"/>
              </w:rPr>
              <w:t>Issue No.</w:t>
            </w:r>
          </w:p>
        </w:tc>
        <w:tc>
          <w:tcPr>
            <w:tcW w:w="1701" w:type="dxa"/>
            <w:shd w:val="clear" w:color="000000" w:fill="00CF00"/>
            <w:noWrap/>
            <w:vAlign w:val="center"/>
            <w:hideMark/>
          </w:tcPr>
          <w:p w14:paraId="05ED2CB6" w14:textId="77777777" w:rsidR="00B850FF" w:rsidRPr="001B409C" w:rsidRDefault="00B850FF" w:rsidP="00DC7C1A">
            <w:pPr>
              <w:spacing w:after="0" w:line="240" w:lineRule="auto"/>
              <w:jc w:val="center"/>
              <w:rPr>
                <w:rFonts w:ascii="Calibri" w:eastAsia="Times New Roman" w:hAnsi="Calibri" w:cs="Times New Roman"/>
                <w:b/>
                <w:bCs/>
                <w:color w:val="000000"/>
                <w:lang w:val="en-IN" w:eastAsia="en-IN"/>
              </w:rPr>
            </w:pPr>
            <w:r w:rsidRPr="001B409C">
              <w:rPr>
                <w:rFonts w:ascii="Calibri" w:eastAsia="Times New Roman" w:hAnsi="Calibri" w:cs="Times New Roman"/>
                <w:b/>
                <w:bCs/>
                <w:color w:val="000000"/>
                <w:lang w:val="en-IN" w:eastAsia="en-IN"/>
              </w:rPr>
              <w:t>Document Code</w:t>
            </w:r>
          </w:p>
        </w:tc>
        <w:tc>
          <w:tcPr>
            <w:tcW w:w="1276" w:type="dxa"/>
            <w:shd w:val="clear" w:color="000000" w:fill="00CF00"/>
            <w:noWrap/>
            <w:vAlign w:val="center"/>
            <w:hideMark/>
          </w:tcPr>
          <w:p w14:paraId="76D8E7F4" w14:textId="77777777" w:rsidR="00B850FF" w:rsidRPr="001B409C" w:rsidRDefault="00B850FF" w:rsidP="00DC7C1A">
            <w:pPr>
              <w:spacing w:after="0" w:line="240" w:lineRule="auto"/>
              <w:jc w:val="center"/>
              <w:rPr>
                <w:rFonts w:ascii="Calibri" w:eastAsia="Times New Roman" w:hAnsi="Calibri" w:cs="Times New Roman"/>
                <w:b/>
                <w:bCs/>
                <w:color w:val="000000"/>
                <w:lang w:val="en-IN" w:eastAsia="en-IN"/>
              </w:rPr>
            </w:pPr>
            <w:r w:rsidRPr="001B409C">
              <w:rPr>
                <w:rFonts w:ascii="Calibri" w:eastAsia="Times New Roman" w:hAnsi="Calibri" w:cs="Times New Roman"/>
                <w:b/>
                <w:bCs/>
                <w:color w:val="000000"/>
                <w:lang w:val="en-IN" w:eastAsia="en-IN"/>
              </w:rPr>
              <w:t>Issue Date</w:t>
            </w:r>
          </w:p>
        </w:tc>
        <w:tc>
          <w:tcPr>
            <w:tcW w:w="1418" w:type="dxa"/>
            <w:shd w:val="clear" w:color="000000" w:fill="00CF00"/>
            <w:noWrap/>
            <w:vAlign w:val="center"/>
            <w:hideMark/>
          </w:tcPr>
          <w:p w14:paraId="7A47716D" w14:textId="77777777" w:rsidR="00B850FF" w:rsidRPr="001B409C" w:rsidRDefault="00B850FF" w:rsidP="00DC7C1A">
            <w:pPr>
              <w:spacing w:after="0" w:line="240" w:lineRule="auto"/>
              <w:jc w:val="center"/>
              <w:rPr>
                <w:rFonts w:ascii="Calibri" w:eastAsia="Times New Roman" w:hAnsi="Calibri" w:cs="Times New Roman"/>
                <w:b/>
                <w:bCs/>
                <w:color w:val="000000"/>
                <w:lang w:val="en-IN" w:eastAsia="en-IN"/>
              </w:rPr>
            </w:pPr>
            <w:r w:rsidRPr="001B409C">
              <w:rPr>
                <w:rFonts w:ascii="Calibri" w:eastAsia="Times New Roman" w:hAnsi="Calibri" w:cs="Times New Roman"/>
                <w:b/>
                <w:bCs/>
                <w:color w:val="000000"/>
                <w:lang w:val="en-IN" w:eastAsia="en-IN"/>
              </w:rPr>
              <w:t>Prepared By</w:t>
            </w:r>
          </w:p>
        </w:tc>
        <w:tc>
          <w:tcPr>
            <w:tcW w:w="1842" w:type="dxa"/>
            <w:shd w:val="clear" w:color="000000" w:fill="00CF00"/>
            <w:noWrap/>
            <w:vAlign w:val="center"/>
            <w:hideMark/>
          </w:tcPr>
          <w:p w14:paraId="21D7511E" w14:textId="77777777" w:rsidR="00B850FF" w:rsidRPr="001B409C" w:rsidRDefault="00B850FF" w:rsidP="00DC7C1A">
            <w:pPr>
              <w:spacing w:after="0" w:line="240" w:lineRule="auto"/>
              <w:jc w:val="center"/>
              <w:rPr>
                <w:rFonts w:ascii="Calibri" w:eastAsia="Times New Roman" w:hAnsi="Calibri" w:cs="Times New Roman"/>
                <w:b/>
                <w:bCs/>
                <w:color w:val="000000"/>
                <w:lang w:val="en-IN" w:eastAsia="en-IN"/>
              </w:rPr>
            </w:pPr>
            <w:r w:rsidRPr="001B409C">
              <w:rPr>
                <w:rFonts w:ascii="Calibri" w:eastAsia="Times New Roman" w:hAnsi="Calibri" w:cs="Times New Roman"/>
                <w:b/>
                <w:bCs/>
                <w:color w:val="000000"/>
                <w:lang w:val="en-IN" w:eastAsia="en-IN"/>
              </w:rPr>
              <w:t>Reviewed &amp; Approved By</w:t>
            </w:r>
          </w:p>
        </w:tc>
        <w:tc>
          <w:tcPr>
            <w:tcW w:w="1398" w:type="dxa"/>
            <w:shd w:val="clear" w:color="000000" w:fill="00CF00"/>
            <w:noWrap/>
            <w:vAlign w:val="center"/>
            <w:hideMark/>
          </w:tcPr>
          <w:p w14:paraId="5C4FC2BD" w14:textId="77777777" w:rsidR="00B850FF" w:rsidRPr="001B409C" w:rsidRDefault="00B850FF" w:rsidP="00DC7C1A">
            <w:pPr>
              <w:spacing w:after="0" w:line="240" w:lineRule="auto"/>
              <w:jc w:val="center"/>
              <w:rPr>
                <w:rFonts w:ascii="Calibri" w:eastAsia="Times New Roman" w:hAnsi="Calibri" w:cs="Times New Roman"/>
                <w:b/>
                <w:bCs/>
                <w:color w:val="000000"/>
                <w:lang w:val="en-IN" w:eastAsia="en-IN"/>
              </w:rPr>
            </w:pPr>
            <w:r w:rsidRPr="001B409C">
              <w:rPr>
                <w:rFonts w:ascii="Calibri" w:eastAsia="Times New Roman" w:hAnsi="Calibri" w:cs="Times New Roman"/>
                <w:b/>
                <w:bCs/>
                <w:color w:val="000000"/>
                <w:lang w:val="en-IN" w:eastAsia="en-IN"/>
              </w:rPr>
              <w:t>Revision No.</w:t>
            </w:r>
          </w:p>
        </w:tc>
        <w:tc>
          <w:tcPr>
            <w:tcW w:w="1400" w:type="dxa"/>
            <w:shd w:val="clear" w:color="000000" w:fill="00CF00"/>
            <w:noWrap/>
            <w:vAlign w:val="center"/>
            <w:hideMark/>
          </w:tcPr>
          <w:p w14:paraId="7AEEBA80" w14:textId="77777777" w:rsidR="00B850FF" w:rsidRPr="001B409C" w:rsidRDefault="00B850FF" w:rsidP="00DC7C1A">
            <w:pPr>
              <w:spacing w:after="0" w:line="240" w:lineRule="auto"/>
              <w:jc w:val="center"/>
              <w:rPr>
                <w:rFonts w:ascii="Calibri" w:eastAsia="Times New Roman" w:hAnsi="Calibri" w:cs="Times New Roman"/>
                <w:b/>
                <w:bCs/>
                <w:color w:val="000000"/>
                <w:lang w:val="en-IN" w:eastAsia="en-IN"/>
              </w:rPr>
            </w:pPr>
            <w:r w:rsidRPr="001B409C">
              <w:rPr>
                <w:rFonts w:ascii="Calibri" w:eastAsia="Times New Roman" w:hAnsi="Calibri" w:cs="Times New Roman"/>
                <w:b/>
                <w:bCs/>
                <w:color w:val="000000"/>
                <w:lang w:val="en-IN" w:eastAsia="en-IN"/>
              </w:rPr>
              <w:t>Revision Date</w:t>
            </w:r>
          </w:p>
        </w:tc>
      </w:tr>
      <w:tr w:rsidR="0011633A" w:rsidRPr="00633804" w14:paraId="204F9109" w14:textId="77777777" w:rsidTr="00242A67">
        <w:trPr>
          <w:trHeight w:val="300"/>
          <w:jc w:val="center"/>
        </w:trPr>
        <w:tc>
          <w:tcPr>
            <w:tcW w:w="1275" w:type="dxa"/>
            <w:shd w:val="clear" w:color="auto" w:fill="auto"/>
            <w:noWrap/>
            <w:vAlign w:val="center"/>
            <w:hideMark/>
          </w:tcPr>
          <w:p w14:paraId="49123841" w14:textId="77777777" w:rsidR="0011633A" w:rsidRPr="0011633A" w:rsidRDefault="0011633A" w:rsidP="0011633A">
            <w:pPr>
              <w:spacing w:after="0" w:line="240" w:lineRule="auto"/>
              <w:jc w:val="center"/>
              <w:rPr>
                <w:rFonts w:ascii="Calibri" w:eastAsia="Times New Roman" w:hAnsi="Calibri" w:cs="Times New Roman"/>
                <w:sz w:val="20"/>
                <w:szCs w:val="20"/>
                <w:lang w:val="en-IN" w:eastAsia="en-IN"/>
              </w:rPr>
            </w:pPr>
            <w:r w:rsidRPr="0011633A">
              <w:rPr>
                <w:rFonts w:ascii="Calibri" w:eastAsia="Times New Roman" w:hAnsi="Calibri" w:cs="Times New Roman"/>
                <w:sz w:val="20"/>
                <w:szCs w:val="20"/>
                <w:lang w:val="en-IN" w:eastAsia="en-IN"/>
              </w:rPr>
              <w:t>1</w:t>
            </w:r>
          </w:p>
        </w:tc>
        <w:tc>
          <w:tcPr>
            <w:tcW w:w="1701" w:type="dxa"/>
            <w:shd w:val="clear" w:color="auto" w:fill="auto"/>
            <w:noWrap/>
            <w:vAlign w:val="center"/>
          </w:tcPr>
          <w:p w14:paraId="5B05021C" w14:textId="2AAF7EAD" w:rsidR="0011633A" w:rsidRPr="0011633A" w:rsidRDefault="0011633A" w:rsidP="0011633A">
            <w:pPr>
              <w:spacing w:after="0" w:line="240" w:lineRule="auto"/>
              <w:jc w:val="center"/>
              <w:rPr>
                <w:rFonts w:ascii="Calibri" w:eastAsia="Times New Roman" w:hAnsi="Calibri" w:cs="Times New Roman"/>
                <w:sz w:val="20"/>
                <w:szCs w:val="20"/>
                <w:lang w:val="en-IN" w:eastAsia="en-IN"/>
              </w:rPr>
            </w:pPr>
            <w:r w:rsidRPr="0011633A">
              <w:rPr>
                <w:rFonts w:ascii="Calibri" w:eastAsia="Times New Roman" w:hAnsi="Calibri" w:cs="Times New Roman"/>
                <w:sz w:val="20"/>
                <w:szCs w:val="20"/>
                <w:lang w:val="en-IN" w:eastAsia="en-IN"/>
              </w:rPr>
              <w:t>F_EI_ID_05</w:t>
            </w:r>
          </w:p>
        </w:tc>
        <w:tc>
          <w:tcPr>
            <w:tcW w:w="1276" w:type="dxa"/>
            <w:shd w:val="clear" w:color="auto" w:fill="auto"/>
            <w:noWrap/>
            <w:vAlign w:val="center"/>
          </w:tcPr>
          <w:p w14:paraId="6A2EC69C" w14:textId="26846ABB" w:rsidR="0011633A" w:rsidRPr="0011633A" w:rsidRDefault="0011633A" w:rsidP="0011633A">
            <w:pPr>
              <w:spacing w:after="0" w:line="240" w:lineRule="auto"/>
              <w:jc w:val="center"/>
              <w:rPr>
                <w:rFonts w:ascii="Calibri" w:eastAsia="Times New Roman" w:hAnsi="Calibri" w:cs="Times New Roman"/>
                <w:b/>
                <w:bCs/>
                <w:sz w:val="20"/>
                <w:szCs w:val="20"/>
                <w:lang w:val="en-IN" w:eastAsia="en-IN"/>
              </w:rPr>
            </w:pPr>
            <w:r w:rsidRPr="0011633A">
              <w:rPr>
                <w:rFonts w:ascii="Calibri" w:eastAsia="Times New Roman" w:hAnsi="Calibri" w:cs="Times New Roman"/>
                <w:b/>
                <w:bCs/>
                <w:sz w:val="20"/>
                <w:szCs w:val="20"/>
                <w:lang w:val="en-IN" w:eastAsia="en-IN"/>
              </w:rPr>
              <w:t>16</w:t>
            </w:r>
            <w:r w:rsidRPr="0011633A">
              <w:rPr>
                <w:rFonts w:ascii="Calibri" w:eastAsia="Times New Roman" w:hAnsi="Calibri" w:cs="Times New Roman"/>
                <w:b/>
                <w:bCs/>
                <w:sz w:val="20"/>
                <w:szCs w:val="20"/>
                <w:vertAlign w:val="superscript"/>
                <w:lang w:val="en-IN" w:eastAsia="en-IN"/>
              </w:rPr>
              <w:t>th</w:t>
            </w:r>
            <w:r w:rsidRPr="0011633A">
              <w:rPr>
                <w:rFonts w:ascii="Calibri" w:eastAsia="Times New Roman" w:hAnsi="Calibri" w:cs="Times New Roman"/>
                <w:b/>
                <w:bCs/>
                <w:sz w:val="20"/>
                <w:szCs w:val="20"/>
                <w:lang w:val="en-IN" w:eastAsia="en-IN"/>
              </w:rPr>
              <w:t xml:space="preserve"> July, 21</w:t>
            </w:r>
          </w:p>
        </w:tc>
        <w:tc>
          <w:tcPr>
            <w:tcW w:w="1418" w:type="dxa"/>
            <w:shd w:val="clear" w:color="auto" w:fill="auto"/>
            <w:noWrap/>
            <w:vAlign w:val="center"/>
          </w:tcPr>
          <w:p w14:paraId="1F8631BB" w14:textId="38AD5A9F" w:rsidR="0011633A" w:rsidRPr="0011633A" w:rsidRDefault="0011633A" w:rsidP="0011633A">
            <w:pPr>
              <w:spacing w:after="0" w:line="240" w:lineRule="auto"/>
              <w:jc w:val="center"/>
              <w:rPr>
                <w:rFonts w:ascii="Calibri" w:eastAsia="Times New Roman" w:hAnsi="Calibri" w:cs="Times New Roman"/>
                <w:sz w:val="20"/>
                <w:szCs w:val="20"/>
                <w:lang w:val="en-IN" w:eastAsia="en-IN"/>
              </w:rPr>
            </w:pPr>
            <w:r w:rsidRPr="0011633A">
              <w:rPr>
                <w:rFonts w:ascii="Calibri" w:eastAsia="Times New Roman" w:hAnsi="Calibri" w:cs="Times New Roman"/>
                <w:sz w:val="20"/>
                <w:szCs w:val="20"/>
                <w:lang w:val="en-IN" w:eastAsia="en-IN"/>
              </w:rPr>
              <w:t>Sahana Rao</w:t>
            </w:r>
          </w:p>
        </w:tc>
        <w:tc>
          <w:tcPr>
            <w:tcW w:w="1842" w:type="dxa"/>
            <w:shd w:val="clear" w:color="auto" w:fill="auto"/>
            <w:noWrap/>
            <w:vAlign w:val="center"/>
          </w:tcPr>
          <w:p w14:paraId="7A2E8B5A" w14:textId="63178AEA" w:rsidR="0011633A" w:rsidRPr="0011633A" w:rsidRDefault="0011633A" w:rsidP="0011633A">
            <w:pPr>
              <w:spacing w:after="0" w:line="240" w:lineRule="auto"/>
              <w:jc w:val="center"/>
              <w:rPr>
                <w:rFonts w:ascii="Calibri" w:eastAsia="Times New Roman" w:hAnsi="Calibri" w:cs="Times New Roman"/>
                <w:sz w:val="20"/>
                <w:szCs w:val="20"/>
                <w:lang w:val="en-IN" w:eastAsia="en-IN"/>
              </w:rPr>
            </w:pPr>
            <w:r w:rsidRPr="0011633A">
              <w:rPr>
                <w:rFonts w:ascii="Calibri" w:eastAsia="Times New Roman" w:hAnsi="Calibri" w:cs="Times New Roman"/>
                <w:sz w:val="20"/>
                <w:szCs w:val="20"/>
                <w:lang w:val="en-IN" w:eastAsia="en-IN"/>
              </w:rPr>
              <w:t xml:space="preserve">Sandeep </w:t>
            </w:r>
            <w:proofErr w:type="spellStart"/>
            <w:r w:rsidRPr="0011633A">
              <w:rPr>
                <w:rFonts w:ascii="Calibri" w:eastAsia="Times New Roman" w:hAnsi="Calibri" w:cs="Times New Roman"/>
                <w:sz w:val="20"/>
                <w:szCs w:val="20"/>
                <w:lang w:val="en-IN" w:eastAsia="en-IN"/>
              </w:rPr>
              <w:t>Khomne</w:t>
            </w:r>
            <w:proofErr w:type="spellEnd"/>
          </w:p>
        </w:tc>
        <w:tc>
          <w:tcPr>
            <w:tcW w:w="1398" w:type="dxa"/>
            <w:shd w:val="clear" w:color="auto" w:fill="auto"/>
            <w:noWrap/>
            <w:vAlign w:val="center"/>
          </w:tcPr>
          <w:p w14:paraId="66A4F347" w14:textId="602E45AE" w:rsidR="0011633A" w:rsidRPr="0011633A" w:rsidRDefault="0011633A" w:rsidP="0011633A">
            <w:pPr>
              <w:spacing w:after="0" w:line="240" w:lineRule="auto"/>
              <w:jc w:val="center"/>
              <w:rPr>
                <w:rFonts w:ascii="Calibri" w:eastAsia="Times New Roman" w:hAnsi="Calibri" w:cs="Times New Roman"/>
                <w:sz w:val="20"/>
                <w:szCs w:val="20"/>
                <w:lang w:val="en-IN" w:eastAsia="en-IN"/>
              </w:rPr>
            </w:pPr>
            <w:r w:rsidRPr="0011633A">
              <w:rPr>
                <w:rFonts w:ascii="Calibri" w:eastAsia="Times New Roman" w:hAnsi="Calibri" w:cs="Times New Roman"/>
                <w:sz w:val="20"/>
                <w:szCs w:val="20"/>
                <w:lang w:val="en-IN" w:eastAsia="en-IN"/>
              </w:rPr>
              <w:t>0</w:t>
            </w:r>
          </w:p>
        </w:tc>
        <w:tc>
          <w:tcPr>
            <w:tcW w:w="1400" w:type="dxa"/>
            <w:shd w:val="clear" w:color="auto" w:fill="auto"/>
            <w:noWrap/>
            <w:vAlign w:val="center"/>
          </w:tcPr>
          <w:p w14:paraId="6115E719" w14:textId="174163F2" w:rsidR="0011633A" w:rsidRPr="0011633A" w:rsidRDefault="0011633A" w:rsidP="0011633A">
            <w:pPr>
              <w:spacing w:after="0" w:line="240" w:lineRule="auto"/>
              <w:jc w:val="center"/>
              <w:rPr>
                <w:rFonts w:ascii="Calibri" w:eastAsia="Times New Roman" w:hAnsi="Calibri" w:cs="Times New Roman"/>
                <w:b/>
                <w:bCs/>
                <w:sz w:val="20"/>
                <w:szCs w:val="20"/>
                <w:lang w:val="en-IN" w:eastAsia="en-IN"/>
              </w:rPr>
            </w:pPr>
            <w:r>
              <w:rPr>
                <w:rFonts w:ascii="Calibri" w:eastAsia="Times New Roman" w:hAnsi="Calibri" w:cs="Times New Roman"/>
                <w:b/>
                <w:bCs/>
                <w:sz w:val="20"/>
                <w:szCs w:val="20"/>
                <w:lang w:val="en-IN" w:eastAsia="en-IN"/>
              </w:rPr>
              <w:t>20</w:t>
            </w:r>
            <w:r w:rsidRPr="0011633A">
              <w:rPr>
                <w:rFonts w:ascii="Calibri" w:eastAsia="Times New Roman" w:hAnsi="Calibri" w:cs="Times New Roman"/>
                <w:b/>
                <w:bCs/>
                <w:sz w:val="20"/>
                <w:szCs w:val="20"/>
                <w:vertAlign w:val="superscript"/>
                <w:lang w:val="en-IN" w:eastAsia="en-IN"/>
              </w:rPr>
              <w:t>th</w:t>
            </w:r>
            <w:r>
              <w:rPr>
                <w:rFonts w:ascii="Calibri" w:eastAsia="Times New Roman" w:hAnsi="Calibri" w:cs="Times New Roman"/>
                <w:b/>
                <w:bCs/>
                <w:sz w:val="20"/>
                <w:szCs w:val="20"/>
                <w:lang w:val="en-IN" w:eastAsia="en-IN"/>
              </w:rPr>
              <w:t xml:space="preserve"> </w:t>
            </w:r>
            <w:r w:rsidRPr="0011633A">
              <w:rPr>
                <w:rFonts w:ascii="Calibri" w:eastAsia="Times New Roman" w:hAnsi="Calibri" w:cs="Times New Roman"/>
                <w:b/>
                <w:bCs/>
                <w:sz w:val="20"/>
                <w:szCs w:val="20"/>
                <w:lang w:val="en-IN" w:eastAsia="en-IN"/>
              </w:rPr>
              <w:t>July, 21</w:t>
            </w:r>
          </w:p>
        </w:tc>
      </w:tr>
    </w:tbl>
    <w:p w14:paraId="5013366C" w14:textId="2E3D359C" w:rsidR="00425487" w:rsidRDefault="00425487">
      <w:pPr>
        <w:rPr>
          <w:b/>
        </w:rPr>
      </w:pPr>
      <w:r>
        <w:rPr>
          <w:b/>
        </w:rPr>
        <w:br w:type="page"/>
      </w:r>
    </w:p>
    <w:p w14:paraId="5B79F16C" w14:textId="77777777" w:rsidR="006E0FC9" w:rsidRDefault="006E0FC9">
      <w:pPr>
        <w:rPr>
          <w:b/>
        </w:rPr>
      </w:pPr>
    </w:p>
    <w:p w14:paraId="59222B8B" w14:textId="31BF6E5A" w:rsidR="00F87EBA" w:rsidRPr="00F87EBA" w:rsidRDefault="00F87EBA" w:rsidP="00F87EBA">
      <w:pPr>
        <w:jc w:val="center"/>
        <w:rPr>
          <w:sz w:val="28"/>
        </w:rPr>
      </w:pPr>
      <w:r w:rsidRPr="00F87EBA">
        <w:rPr>
          <w:sz w:val="28"/>
        </w:rPr>
        <w:t>Table of Contents</w:t>
      </w:r>
    </w:p>
    <w:p w14:paraId="0267AAEA" w14:textId="066A9370" w:rsidR="00543D59" w:rsidRDefault="00543D59">
      <w:pPr>
        <w:pStyle w:val="TOC3"/>
        <w:ind w:left="446"/>
      </w:pPr>
    </w:p>
    <w:p w14:paraId="2B1FA844" w14:textId="4543A19A" w:rsidR="008C6C6B" w:rsidRPr="008C6C6B" w:rsidRDefault="00C8000B">
      <w:pPr>
        <w:pStyle w:val="TOC4"/>
        <w:tabs>
          <w:tab w:val="right" w:leader="dot" w:pos="10250"/>
        </w:tabs>
        <w:rPr>
          <w:rFonts w:eastAsiaTheme="minorEastAsia"/>
          <w:noProof/>
          <w:lang w:val="en-IN" w:eastAsia="en-IN"/>
        </w:rPr>
      </w:pPr>
      <w:r>
        <w:rPr>
          <w:b/>
        </w:rPr>
        <w:fldChar w:fldCharType="begin"/>
      </w:r>
      <w:r>
        <w:rPr>
          <w:b/>
        </w:rPr>
        <w:instrText xml:space="preserve"> TOC \o "1-4" \h \z \u </w:instrText>
      </w:r>
      <w:r>
        <w:rPr>
          <w:b/>
        </w:rPr>
        <w:fldChar w:fldCharType="separate"/>
      </w:r>
      <w:hyperlink w:anchor="_Toc77791768" w:history="1">
        <w:r w:rsidR="008C6C6B" w:rsidRPr="008C6C6B">
          <w:rPr>
            <w:rStyle w:val="Hyperlink"/>
            <w:noProof/>
          </w:rPr>
          <w:t>Launch</w:t>
        </w:r>
        <w:r w:rsidR="008C6C6B" w:rsidRPr="008C6C6B">
          <w:rPr>
            <w:noProof/>
            <w:webHidden/>
          </w:rPr>
          <w:tab/>
        </w:r>
        <w:r w:rsidR="008C6C6B" w:rsidRPr="008C6C6B">
          <w:rPr>
            <w:noProof/>
            <w:webHidden/>
          </w:rPr>
          <w:fldChar w:fldCharType="begin"/>
        </w:r>
        <w:r w:rsidR="008C6C6B" w:rsidRPr="008C6C6B">
          <w:rPr>
            <w:noProof/>
            <w:webHidden/>
          </w:rPr>
          <w:instrText xml:space="preserve"> PAGEREF _Toc77791768 \h </w:instrText>
        </w:r>
        <w:r w:rsidR="008C6C6B" w:rsidRPr="008C6C6B">
          <w:rPr>
            <w:noProof/>
            <w:webHidden/>
          </w:rPr>
        </w:r>
        <w:r w:rsidR="008C6C6B" w:rsidRPr="008C6C6B">
          <w:rPr>
            <w:noProof/>
            <w:webHidden/>
          </w:rPr>
          <w:fldChar w:fldCharType="separate"/>
        </w:r>
        <w:r w:rsidR="008C6C6B" w:rsidRPr="008C6C6B">
          <w:rPr>
            <w:noProof/>
            <w:webHidden/>
          </w:rPr>
          <w:t>3</w:t>
        </w:r>
        <w:r w:rsidR="008C6C6B" w:rsidRPr="008C6C6B">
          <w:rPr>
            <w:noProof/>
            <w:webHidden/>
          </w:rPr>
          <w:fldChar w:fldCharType="end"/>
        </w:r>
      </w:hyperlink>
    </w:p>
    <w:p w14:paraId="788715B0" w14:textId="7A1F0E85" w:rsidR="008C6C6B" w:rsidRPr="008C6C6B" w:rsidRDefault="00D244C3">
      <w:pPr>
        <w:pStyle w:val="TOC4"/>
        <w:tabs>
          <w:tab w:val="right" w:leader="dot" w:pos="10250"/>
        </w:tabs>
        <w:rPr>
          <w:rFonts w:eastAsiaTheme="minorEastAsia"/>
          <w:noProof/>
          <w:lang w:val="en-IN" w:eastAsia="en-IN"/>
        </w:rPr>
      </w:pPr>
      <w:hyperlink w:anchor="_Toc77791769" w:history="1">
        <w:r w:rsidR="008C6C6B" w:rsidRPr="008C6C6B">
          <w:rPr>
            <w:rStyle w:val="Hyperlink"/>
            <w:noProof/>
          </w:rPr>
          <w:t>Welcome</w:t>
        </w:r>
        <w:r w:rsidR="008C6C6B" w:rsidRPr="008C6C6B">
          <w:rPr>
            <w:noProof/>
            <w:webHidden/>
          </w:rPr>
          <w:tab/>
        </w:r>
        <w:r w:rsidR="008C6C6B" w:rsidRPr="008C6C6B">
          <w:rPr>
            <w:noProof/>
            <w:webHidden/>
          </w:rPr>
          <w:fldChar w:fldCharType="begin"/>
        </w:r>
        <w:r w:rsidR="008C6C6B" w:rsidRPr="008C6C6B">
          <w:rPr>
            <w:noProof/>
            <w:webHidden/>
          </w:rPr>
          <w:instrText xml:space="preserve"> PAGEREF _Toc77791769 \h </w:instrText>
        </w:r>
        <w:r w:rsidR="008C6C6B" w:rsidRPr="008C6C6B">
          <w:rPr>
            <w:noProof/>
            <w:webHidden/>
          </w:rPr>
        </w:r>
        <w:r w:rsidR="008C6C6B" w:rsidRPr="008C6C6B">
          <w:rPr>
            <w:noProof/>
            <w:webHidden/>
          </w:rPr>
          <w:fldChar w:fldCharType="separate"/>
        </w:r>
        <w:r w:rsidR="008C6C6B" w:rsidRPr="008C6C6B">
          <w:rPr>
            <w:noProof/>
            <w:webHidden/>
          </w:rPr>
          <w:t>4</w:t>
        </w:r>
        <w:r w:rsidR="008C6C6B" w:rsidRPr="008C6C6B">
          <w:rPr>
            <w:noProof/>
            <w:webHidden/>
          </w:rPr>
          <w:fldChar w:fldCharType="end"/>
        </w:r>
      </w:hyperlink>
    </w:p>
    <w:p w14:paraId="7157EABC" w14:textId="58B76AFD" w:rsidR="008C6C6B" w:rsidRPr="008C6C6B" w:rsidRDefault="00D244C3">
      <w:pPr>
        <w:pStyle w:val="TOC4"/>
        <w:tabs>
          <w:tab w:val="right" w:leader="dot" w:pos="10250"/>
        </w:tabs>
        <w:rPr>
          <w:rFonts w:eastAsiaTheme="minorEastAsia"/>
          <w:noProof/>
          <w:lang w:val="en-IN" w:eastAsia="en-IN"/>
        </w:rPr>
      </w:pPr>
      <w:hyperlink w:anchor="_Toc77791770" w:history="1">
        <w:r w:rsidR="008C6C6B" w:rsidRPr="008C6C6B">
          <w:rPr>
            <w:rStyle w:val="Hyperlink"/>
            <w:noProof/>
          </w:rPr>
          <w:t>Overview and Objectives</w:t>
        </w:r>
        <w:r w:rsidR="008C6C6B" w:rsidRPr="008C6C6B">
          <w:rPr>
            <w:noProof/>
            <w:webHidden/>
          </w:rPr>
          <w:tab/>
        </w:r>
        <w:r w:rsidR="008C6C6B" w:rsidRPr="008C6C6B">
          <w:rPr>
            <w:noProof/>
            <w:webHidden/>
          </w:rPr>
          <w:fldChar w:fldCharType="begin"/>
        </w:r>
        <w:r w:rsidR="008C6C6B" w:rsidRPr="008C6C6B">
          <w:rPr>
            <w:noProof/>
            <w:webHidden/>
          </w:rPr>
          <w:instrText xml:space="preserve"> PAGEREF _Toc77791770 \h </w:instrText>
        </w:r>
        <w:r w:rsidR="008C6C6B" w:rsidRPr="008C6C6B">
          <w:rPr>
            <w:noProof/>
            <w:webHidden/>
          </w:rPr>
        </w:r>
        <w:r w:rsidR="008C6C6B" w:rsidRPr="008C6C6B">
          <w:rPr>
            <w:noProof/>
            <w:webHidden/>
          </w:rPr>
          <w:fldChar w:fldCharType="separate"/>
        </w:r>
        <w:r w:rsidR="008C6C6B" w:rsidRPr="008C6C6B">
          <w:rPr>
            <w:noProof/>
            <w:webHidden/>
          </w:rPr>
          <w:t>6</w:t>
        </w:r>
        <w:r w:rsidR="008C6C6B" w:rsidRPr="008C6C6B">
          <w:rPr>
            <w:noProof/>
            <w:webHidden/>
          </w:rPr>
          <w:fldChar w:fldCharType="end"/>
        </w:r>
      </w:hyperlink>
    </w:p>
    <w:p w14:paraId="54D51A6B" w14:textId="4C66D574" w:rsidR="008C6C6B" w:rsidRPr="008C6C6B" w:rsidRDefault="00D244C3">
      <w:pPr>
        <w:pStyle w:val="TOC4"/>
        <w:tabs>
          <w:tab w:val="right" w:leader="dot" w:pos="10250"/>
        </w:tabs>
        <w:rPr>
          <w:rFonts w:eastAsiaTheme="minorEastAsia"/>
          <w:noProof/>
          <w:lang w:val="en-IN" w:eastAsia="en-IN"/>
        </w:rPr>
      </w:pPr>
      <w:hyperlink w:anchor="_Toc77791771" w:history="1">
        <w:r w:rsidR="008C6C6B" w:rsidRPr="008C6C6B">
          <w:rPr>
            <w:rStyle w:val="Hyperlink"/>
            <w:noProof/>
          </w:rPr>
          <w:t>International Framework Against Corruption</w:t>
        </w:r>
        <w:r w:rsidR="008C6C6B" w:rsidRPr="008C6C6B">
          <w:rPr>
            <w:noProof/>
            <w:webHidden/>
          </w:rPr>
          <w:tab/>
        </w:r>
        <w:r w:rsidR="008C6C6B" w:rsidRPr="008C6C6B">
          <w:rPr>
            <w:noProof/>
            <w:webHidden/>
          </w:rPr>
          <w:fldChar w:fldCharType="begin"/>
        </w:r>
        <w:r w:rsidR="008C6C6B" w:rsidRPr="008C6C6B">
          <w:rPr>
            <w:noProof/>
            <w:webHidden/>
          </w:rPr>
          <w:instrText xml:space="preserve"> PAGEREF _Toc77791771 \h </w:instrText>
        </w:r>
        <w:r w:rsidR="008C6C6B" w:rsidRPr="008C6C6B">
          <w:rPr>
            <w:noProof/>
            <w:webHidden/>
          </w:rPr>
        </w:r>
        <w:r w:rsidR="008C6C6B" w:rsidRPr="008C6C6B">
          <w:rPr>
            <w:noProof/>
            <w:webHidden/>
          </w:rPr>
          <w:fldChar w:fldCharType="separate"/>
        </w:r>
        <w:r w:rsidR="008C6C6B" w:rsidRPr="008C6C6B">
          <w:rPr>
            <w:noProof/>
            <w:webHidden/>
          </w:rPr>
          <w:t>7</w:t>
        </w:r>
        <w:r w:rsidR="008C6C6B" w:rsidRPr="008C6C6B">
          <w:rPr>
            <w:noProof/>
            <w:webHidden/>
          </w:rPr>
          <w:fldChar w:fldCharType="end"/>
        </w:r>
      </w:hyperlink>
    </w:p>
    <w:p w14:paraId="0E6358E9" w14:textId="3C1B4B7E" w:rsidR="008C6C6B" w:rsidRPr="008C6C6B" w:rsidRDefault="00D244C3">
      <w:pPr>
        <w:pStyle w:val="TOC4"/>
        <w:tabs>
          <w:tab w:val="right" w:leader="dot" w:pos="10250"/>
        </w:tabs>
        <w:rPr>
          <w:rFonts w:eastAsiaTheme="minorEastAsia"/>
          <w:noProof/>
          <w:lang w:val="en-IN" w:eastAsia="en-IN"/>
        </w:rPr>
      </w:pPr>
      <w:hyperlink w:anchor="_Toc77791772" w:history="1">
        <w:r w:rsidR="008C6C6B" w:rsidRPr="008C6C6B">
          <w:rPr>
            <w:rStyle w:val="Hyperlink"/>
            <w:noProof/>
          </w:rPr>
          <w:t>What Is Corruption?</w:t>
        </w:r>
        <w:r w:rsidR="008C6C6B" w:rsidRPr="008C6C6B">
          <w:rPr>
            <w:noProof/>
            <w:webHidden/>
          </w:rPr>
          <w:tab/>
        </w:r>
        <w:r w:rsidR="008C6C6B" w:rsidRPr="008C6C6B">
          <w:rPr>
            <w:noProof/>
            <w:webHidden/>
          </w:rPr>
          <w:fldChar w:fldCharType="begin"/>
        </w:r>
        <w:r w:rsidR="008C6C6B" w:rsidRPr="008C6C6B">
          <w:rPr>
            <w:noProof/>
            <w:webHidden/>
          </w:rPr>
          <w:instrText xml:space="preserve"> PAGEREF _Toc77791772 \h </w:instrText>
        </w:r>
        <w:r w:rsidR="008C6C6B" w:rsidRPr="008C6C6B">
          <w:rPr>
            <w:noProof/>
            <w:webHidden/>
          </w:rPr>
        </w:r>
        <w:r w:rsidR="008C6C6B" w:rsidRPr="008C6C6B">
          <w:rPr>
            <w:noProof/>
            <w:webHidden/>
          </w:rPr>
          <w:fldChar w:fldCharType="separate"/>
        </w:r>
        <w:r w:rsidR="008C6C6B" w:rsidRPr="008C6C6B">
          <w:rPr>
            <w:noProof/>
            <w:webHidden/>
          </w:rPr>
          <w:t>9</w:t>
        </w:r>
        <w:r w:rsidR="008C6C6B" w:rsidRPr="008C6C6B">
          <w:rPr>
            <w:noProof/>
            <w:webHidden/>
          </w:rPr>
          <w:fldChar w:fldCharType="end"/>
        </w:r>
      </w:hyperlink>
    </w:p>
    <w:p w14:paraId="1456948D" w14:textId="24628E33" w:rsidR="008C6C6B" w:rsidRPr="008C6C6B" w:rsidRDefault="00D244C3">
      <w:pPr>
        <w:pStyle w:val="TOC4"/>
        <w:tabs>
          <w:tab w:val="right" w:leader="dot" w:pos="10250"/>
        </w:tabs>
        <w:rPr>
          <w:rFonts w:eastAsiaTheme="minorEastAsia"/>
          <w:noProof/>
          <w:lang w:val="en-IN" w:eastAsia="en-IN"/>
        </w:rPr>
      </w:pPr>
      <w:hyperlink w:anchor="_Toc77791773" w:history="1">
        <w:r w:rsidR="008C6C6B" w:rsidRPr="008C6C6B">
          <w:rPr>
            <w:rStyle w:val="Hyperlink"/>
            <w:noProof/>
          </w:rPr>
          <w:t>Who Can Corrupt and Who Can Be Corrupted?</w:t>
        </w:r>
        <w:r w:rsidR="008C6C6B" w:rsidRPr="008C6C6B">
          <w:rPr>
            <w:noProof/>
            <w:webHidden/>
          </w:rPr>
          <w:tab/>
        </w:r>
        <w:r w:rsidR="008C6C6B" w:rsidRPr="008C6C6B">
          <w:rPr>
            <w:noProof/>
            <w:webHidden/>
          </w:rPr>
          <w:fldChar w:fldCharType="begin"/>
        </w:r>
        <w:r w:rsidR="008C6C6B" w:rsidRPr="008C6C6B">
          <w:rPr>
            <w:noProof/>
            <w:webHidden/>
          </w:rPr>
          <w:instrText xml:space="preserve"> PAGEREF _Toc77791773 \h </w:instrText>
        </w:r>
        <w:r w:rsidR="008C6C6B" w:rsidRPr="008C6C6B">
          <w:rPr>
            <w:noProof/>
            <w:webHidden/>
          </w:rPr>
        </w:r>
        <w:r w:rsidR="008C6C6B" w:rsidRPr="008C6C6B">
          <w:rPr>
            <w:noProof/>
            <w:webHidden/>
          </w:rPr>
          <w:fldChar w:fldCharType="separate"/>
        </w:r>
        <w:r w:rsidR="008C6C6B" w:rsidRPr="008C6C6B">
          <w:rPr>
            <w:noProof/>
            <w:webHidden/>
          </w:rPr>
          <w:t>10</w:t>
        </w:r>
        <w:r w:rsidR="008C6C6B" w:rsidRPr="008C6C6B">
          <w:rPr>
            <w:noProof/>
            <w:webHidden/>
          </w:rPr>
          <w:fldChar w:fldCharType="end"/>
        </w:r>
      </w:hyperlink>
    </w:p>
    <w:p w14:paraId="588D97A6" w14:textId="76EE903D" w:rsidR="008C6C6B" w:rsidRPr="008C6C6B" w:rsidRDefault="00D244C3">
      <w:pPr>
        <w:pStyle w:val="TOC4"/>
        <w:tabs>
          <w:tab w:val="right" w:leader="dot" w:pos="10250"/>
        </w:tabs>
        <w:rPr>
          <w:rFonts w:eastAsiaTheme="minorEastAsia"/>
          <w:noProof/>
          <w:lang w:val="en-IN" w:eastAsia="en-IN"/>
        </w:rPr>
      </w:pPr>
      <w:hyperlink w:anchor="_Toc77791774" w:history="1">
        <w:r w:rsidR="008C6C6B" w:rsidRPr="008C6C6B">
          <w:rPr>
            <w:rStyle w:val="Hyperlink"/>
            <w:noProof/>
          </w:rPr>
          <w:t>Liability of Plastic Omnium</w:t>
        </w:r>
        <w:r w:rsidR="008C6C6B" w:rsidRPr="008C6C6B">
          <w:rPr>
            <w:noProof/>
            <w:webHidden/>
          </w:rPr>
          <w:tab/>
        </w:r>
        <w:r w:rsidR="008C6C6B" w:rsidRPr="008C6C6B">
          <w:rPr>
            <w:noProof/>
            <w:webHidden/>
          </w:rPr>
          <w:fldChar w:fldCharType="begin"/>
        </w:r>
        <w:r w:rsidR="008C6C6B" w:rsidRPr="008C6C6B">
          <w:rPr>
            <w:noProof/>
            <w:webHidden/>
          </w:rPr>
          <w:instrText xml:space="preserve"> PAGEREF _Toc77791774 \h </w:instrText>
        </w:r>
        <w:r w:rsidR="008C6C6B" w:rsidRPr="008C6C6B">
          <w:rPr>
            <w:noProof/>
            <w:webHidden/>
          </w:rPr>
        </w:r>
        <w:r w:rsidR="008C6C6B" w:rsidRPr="008C6C6B">
          <w:rPr>
            <w:noProof/>
            <w:webHidden/>
          </w:rPr>
          <w:fldChar w:fldCharType="separate"/>
        </w:r>
        <w:r w:rsidR="008C6C6B" w:rsidRPr="008C6C6B">
          <w:rPr>
            <w:noProof/>
            <w:webHidden/>
          </w:rPr>
          <w:t>11</w:t>
        </w:r>
        <w:r w:rsidR="008C6C6B" w:rsidRPr="008C6C6B">
          <w:rPr>
            <w:noProof/>
            <w:webHidden/>
          </w:rPr>
          <w:fldChar w:fldCharType="end"/>
        </w:r>
      </w:hyperlink>
    </w:p>
    <w:p w14:paraId="4AFF9E82" w14:textId="12836D7C" w:rsidR="008C6C6B" w:rsidRPr="008C6C6B" w:rsidRDefault="00D244C3">
      <w:pPr>
        <w:pStyle w:val="TOC4"/>
        <w:tabs>
          <w:tab w:val="right" w:leader="dot" w:pos="10250"/>
        </w:tabs>
        <w:rPr>
          <w:rFonts w:eastAsiaTheme="minorEastAsia"/>
          <w:noProof/>
          <w:lang w:val="en-IN" w:eastAsia="en-IN"/>
        </w:rPr>
      </w:pPr>
      <w:hyperlink w:anchor="_Toc77791775" w:history="1">
        <w:r w:rsidR="008C6C6B" w:rsidRPr="008C6C6B">
          <w:rPr>
            <w:rStyle w:val="Hyperlink"/>
            <w:noProof/>
          </w:rPr>
          <w:t>Anti-corruption Compliance</w:t>
        </w:r>
        <w:r w:rsidR="008C6C6B" w:rsidRPr="008C6C6B">
          <w:rPr>
            <w:noProof/>
            <w:webHidden/>
          </w:rPr>
          <w:tab/>
        </w:r>
        <w:r w:rsidR="008C6C6B" w:rsidRPr="008C6C6B">
          <w:rPr>
            <w:noProof/>
            <w:webHidden/>
          </w:rPr>
          <w:fldChar w:fldCharType="begin"/>
        </w:r>
        <w:r w:rsidR="008C6C6B" w:rsidRPr="008C6C6B">
          <w:rPr>
            <w:noProof/>
            <w:webHidden/>
          </w:rPr>
          <w:instrText xml:space="preserve"> PAGEREF _Toc77791775 \h </w:instrText>
        </w:r>
        <w:r w:rsidR="008C6C6B" w:rsidRPr="008C6C6B">
          <w:rPr>
            <w:noProof/>
            <w:webHidden/>
          </w:rPr>
        </w:r>
        <w:r w:rsidR="008C6C6B" w:rsidRPr="008C6C6B">
          <w:rPr>
            <w:noProof/>
            <w:webHidden/>
          </w:rPr>
          <w:fldChar w:fldCharType="separate"/>
        </w:r>
        <w:r w:rsidR="008C6C6B" w:rsidRPr="008C6C6B">
          <w:rPr>
            <w:noProof/>
            <w:webHidden/>
          </w:rPr>
          <w:t>14</w:t>
        </w:r>
        <w:r w:rsidR="008C6C6B" w:rsidRPr="008C6C6B">
          <w:rPr>
            <w:noProof/>
            <w:webHidden/>
          </w:rPr>
          <w:fldChar w:fldCharType="end"/>
        </w:r>
      </w:hyperlink>
    </w:p>
    <w:p w14:paraId="4B70CDF2" w14:textId="0ECA847D" w:rsidR="008C6C6B" w:rsidRPr="008C6C6B" w:rsidRDefault="00D244C3">
      <w:pPr>
        <w:pStyle w:val="TOC4"/>
        <w:tabs>
          <w:tab w:val="right" w:leader="dot" w:pos="10250"/>
        </w:tabs>
        <w:rPr>
          <w:rFonts w:eastAsiaTheme="minorEastAsia"/>
          <w:noProof/>
          <w:lang w:val="en-IN" w:eastAsia="en-IN"/>
        </w:rPr>
      </w:pPr>
      <w:hyperlink w:anchor="_Toc77791776" w:history="1">
        <w:r w:rsidR="008C6C6B" w:rsidRPr="008C6C6B">
          <w:rPr>
            <w:rStyle w:val="Hyperlink"/>
            <w:noProof/>
          </w:rPr>
          <w:t>Different Forms of Bribery</w:t>
        </w:r>
        <w:r w:rsidR="008C6C6B" w:rsidRPr="008C6C6B">
          <w:rPr>
            <w:noProof/>
            <w:webHidden/>
          </w:rPr>
          <w:tab/>
        </w:r>
        <w:r w:rsidR="008C6C6B" w:rsidRPr="008C6C6B">
          <w:rPr>
            <w:noProof/>
            <w:webHidden/>
          </w:rPr>
          <w:fldChar w:fldCharType="begin"/>
        </w:r>
        <w:r w:rsidR="008C6C6B" w:rsidRPr="008C6C6B">
          <w:rPr>
            <w:noProof/>
            <w:webHidden/>
          </w:rPr>
          <w:instrText xml:space="preserve"> PAGEREF _Toc77791776 \h </w:instrText>
        </w:r>
        <w:r w:rsidR="008C6C6B" w:rsidRPr="008C6C6B">
          <w:rPr>
            <w:noProof/>
            <w:webHidden/>
          </w:rPr>
        </w:r>
        <w:r w:rsidR="008C6C6B" w:rsidRPr="008C6C6B">
          <w:rPr>
            <w:noProof/>
            <w:webHidden/>
          </w:rPr>
          <w:fldChar w:fldCharType="separate"/>
        </w:r>
        <w:r w:rsidR="008C6C6B" w:rsidRPr="008C6C6B">
          <w:rPr>
            <w:noProof/>
            <w:webHidden/>
          </w:rPr>
          <w:t>15</w:t>
        </w:r>
        <w:r w:rsidR="008C6C6B" w:rsidRPr="008C6C6B">
          <w:rPr>
            <w:noProof/>
            <w:webHidden/>
          </w:rPr>
          <w:fldChar w:fldCharType="end"/>
        </w:r>
      </w:hyperlink>
    </w:p>
    <w:p w14:paraId="4199AC42" w14:textId="0C5DD78C" w:rsidR="008C6C6B" w:rsidRPr="008C6C6B" w:rsidRDefault="00D244C3">
      <w:pPr>
        <w:pStyle w:val="TOC4"/>
        <w:tabs>
          <w:tab w:val="right" w:leader="dot" w:pos="10250"/>
        </w:tabs>
        <w:rPr>
          <w:rFonts w:eastAsiaTheme="minorEastAsia"/>
          <w:noProof/>
          <w:lang w:val="en-IN" w:eastAsia="en-IN"/>
        </w:rPr>
      </w:pPr>
      <w:hyperlink w:anchor="_Toc77791777" w:history="1">
        <w:r w:rsidR="008C6C6B" w:rsidRPr="008C6C6B">
          <w:rPr>
            <w:rStyle w:val="Hyperlink"/>
            <w:noProof/>
          </w:rPr>
          <w:t>Conflicts of Interest</w:t>
        </w:r>
        <w:r w:rsidR="008C6C6B" w:rsidRPr="008C6C6B">
          <w:rPr>
            <w:noProof/>
            <w:webHidden/>
          </w:rPr>
          <w:tab/>
        </w:r>
        <w:r w:rsidR="008C6C6B" w:rsidRPr="008C6C6B">
          <w:rPr>
            <w:noProof/>
            <w:webHidden/>
          </w:rPr>
          <w:fldChar w:fldCharType="begin"/>
        </w:r>
        <w:r w:rsidR="008C6C6B" w:rsidRPr="008C6C6B">
          <w:rPr>
            <w:noProof/>
            <w:webHidden/>
          </w:rPr>
          <w:instrText xml:space="preserve"> PAGEREF _Toc77791777 \h </w:instrText>
        </w:r>
        <w:r w:rsidR="008C6C6B" w:rsidRPr="008C6C6B">
          <w:rPr>
            <w:noProof/>
            <w:webHidden/>
          </w:rPr>
        </w:r>
        <w:r w:rsidR="008C6C6B" w:rsidRPr="008C6C6B">
          <w:rPr>
            <w:noProof/>
            <w:webHidden/>
          </w:rPr>
          <w:fldChar w:fldCharType="separate"/>
        </w:r>
        <w:r w:rsidR="008C6C6B" w:rsidRPr="008C6C6B">
          <w:rPr>
            <w:noProof/>
            <w:webHidden/>
          </w:rPr>
          <w:t>18</w:t>
        </w:r>
        <w:r w:rsidR="008C6C6B" w:rsidRPr="008C6C6B">
          <w:rPr>
            <w:noProof/>
            <w:webHidden/>
          </w:rPr>
          <w:fldChar w:fldCharType="end"/>
        </w:r>
      </w:hyperlink>
    </w:p>
    <w:p w14:paraId="3F7236AB" w14:textId="579AB11B" w:rsidR="008C6C6B" w:rsidRPr="008C6C6B" w:rsidRDefault="00D244C3">
      <w:pPr>
        <w:pStyle w:val="TOC4"/>
        <w:tabs>
          <w:tab w:val="right" w:leader="dot" w:pos="10250"/>
        </w:tabs>
        <w:rPr>
          <w:rFonts w:eastAsiaTheme="minorEastAsia"/>
          <w:noProof/>
          <w:lang w:val="en-IN" w:eastAsia="en-IN"/>
        </w:rPr>
      </w:pPr>
      <w:hyperlink w:anchor="_Toc77791778" w:history="1">
        <w:r w:rsidR="008C6C6B" w:rsidRPr="008C6C6B">
          <w:rPr>
            <w:rStyle w:val="Hyperlink"/>
            <w:noProof/>
          </w:rPr>
          <w:t>Sanctions</w:t>
        </w:r>
        <w:r w:rsidR="008C6C6B" w:rsidRPr="008C6C6B">
          <w:rPr>
            <w:noProof/>
            <w:webHidden/>
          </w:rPr>
          <w:tab/>
        </w:r>
        <w:r w:rsidR="008C6C6B" w:rsidRPr="008C6C6B">
          <w:rPr>
            <w:noProof/>
            <w:webHidden/>
          </w:rPr>
          <w:fldChar w:fldCharType="begin"/>
        </w:r>
        <w:r w:rsidR="008C6C6B" w:rsidRPr="008C6C6B">
          <w:rPr>
            <w:noProof/>
            <w:webHidden/>
          </w:rPr>
          <w:instrText xml:space="preserve"> PAGEREF _Toc77791778 \h </w:instrText>
        </w:r>
        <w:r w:rsidR="008C6C6B" w:rsidRPr="008C6C6B">
          <w:rPr>
            <w:noProof/>
            <w:webHidden/>
          </w:rPr>
        </w:r>
        <w:r w:rsidR="008C6C6B" w:rsidRPr="008C6C6B">
          <w:rPr>
            <w:noProof/>
            <w:webHidden/>
          </w:rPr>
          <w:fldChar w:fldCharType="separate"/>
        </w:r>
        <w:r w:rsidR="008C6C6B" w:rsidRPr="008C6C6B">
          <w:rPr>
            <w:noProof/>
            <w:webHidden/>
          </w:rPr>
          <w:t>19</w:t>
        </w:r>
        <w:r w:rsidR="008C6C6B" w:rsidRPr="008C6C6B">
          <w:rPr>
            <w:noProof/>
            <w:webHidden/>
          </w:rPr>
          <w:fldChar w:fldCharType="end"/>
        </w:r>
      </w:hyperlink>
    </w:p>
    <w:p w14:paraId="1BA81E08" w14:textId="5F3F0C85" w:rsidR="008C6C6B" w:rsidRPr="008C6C6B" w:rsidRDefault="00D244C3">
      <w:pPr>
        <w:pStyle w:val="TOC4"/>
        <w:tabs>
          <w:tab w:val="right" w:leader="dot" w:pos="10250"/>
        </w:tabs>
        <w:rPr>
          <w:rFonts w:eastAsiaTheme="minorEastAsia"/>
          <w:noProof/>
          <w:lang w:val="en-IN" w:eastAsia="en-IN"/>
        </w:rPr>
      </w:pPr>
      <w:hyperlink w:anchor="_Toc77791779" w:history="1">
        <w:r w:rsidR="008C6C6B" w:rsidRPr="008C6C6B">
          <w:rPr>
            <w:rStyle w:val="Hyperlink"/>
            <w:noProof/>
          </w:rPr>
          <w:t>Measures to Detect and Prevent Corruption</w:t>
        </w:r>
        <w:r w:rsidR="008C6C6B" w:rsidRPr="008C6C6B">
          <w:rPr>
            <w:noProof/>
            <w:webHidden/>
          </w:rPr>
          <w:tab/>
        </w:r>
        <w:r w:rsidR="008C6C6B" w:rsidRPr="008C6C6B">
          <w:rPr>
            <w:noProof/>
            <w:webHidden/>
          </w:rPr>
          <w:fldChar w:fldCharType="begin"/>
        </w:r>
        <w:r w:rsidR="008C6C6B" w:rsidRPr="008C6C6B">
          <w:rPr>
            <w:noProof/>
            <w:webHidden/>
          </w:rPr>
          <w:instrText xml:space="preserve"> PAGEREF _Toc77791779 \h </w:instrText>
        </w:r>
        <w:r w:rsidR="008C6C6B" w:rsidRPr="008C6C6B">
          <w:rPr>
            <w:noProof/>
            <w:webHidden/>
          </w:rPr>
        </w:r>
        <w:r w:rsidR="008C6C6B" w:rsidRPr="008C6C6B">
          <w:rPr>
            <w:noProof/>
            <w:webHidden/>
          </w:rPr>
          <w:fldChar w:fldCharType="separate"/>
        </w:r>
        <w:r w:rsidR="008C6C6B" w:rsidRPr="008C6C6B">
          <w:rPr>
            <w:noProof/>
            <w:webHidden/>
          </w:rPr>
          <w:t>20</w:t>
        </w:r>
        <w:r w:rsidR="008C6C6B" w:rsidRPr="008C6C6B">
          <w:rPr>
            <w:noProof/>
            <w:webHidden/>
          </w:rPr>
          <w:fldChar w:fldCharType="end"/>
        </w:r>
      </w:hyperlink>
    </w:p>
    <w:p w14:paraId="1B94DF91" w14:textId="4AEA75F1" w:rsidR="008C6C6B" w:rsidRPr="008C6C6B" w:rsidRDefault="00D244C3">
      <w:pPr>
        <w:pStyle w:val="TOC4"/>
        <w:tabs>
          <w:tab w:val="right" w:leader="dot" w:pos="10250"/>
        </w:tabs>
        <w:rPr>
          <w:rFonts w:eastAsiaTheme="minorEastAsia"/>
          <w:noProof/>
          <w:lang w:val="en-IN" w:eastAsia="en-IN"/>
        </w:rPr>
      </w:pPr>
      <w:hyperlink w:anchor="_Toc77791780" w:history="1">
        <w:r w:rsidR="008C6C6B" w:rsidRPr="008C6C6B">
          <w:rPr>
            <w:rStyle w:val="Hyperlink"/>
            <w:noProof/>
          </w:rPr>
          <w:t>Whistleblowing Process</w:t>
        </w:r>
        <w:r w:rsidR="008C6C6B" w:rsidRPr="008C6C6B">
          <w:rPr>
            <w:noProof/>
            <w:webHidden/>
          </w:rPr>
          <w:tab/>
        </w:r>
        <w:r w:rsidR="008C6C6B" w:rsidRPr="008C6C6B">
          <w:rPr>
            <w:noProof/>
            <w:webHidden/>
          </w:rPr>
          <w:fldChar w:fldCharType="begin"/>
        </w:r>
        <w:r w:rsidR="008C6C6B" w:rsidRPr="008C6C6B">
          <w:rPr>
            <w:noProof/>
            <w:webHidden/>
          </w:rPr>
          <w:instrText xml:space="preserve"> PAGEREF _Toc77791780 \h </w:instrText>
        </w:r>
        <w:r w:rsidR="008C6C6B" w:rsidRPr="008C6C6B">
          <w:rPr>
            <w:noProof/>
            <w:webHidden/>
          </w:rPr>
        </w:r>
        <w:r w:rsidR="008C6C6B" w:rsidRPr="008C6C6B">
          <w:rPr>
            <w:noProof/>
            <w:webHidden/>
          </w:rPr>
          <w:fldChar w:fldCharType="separate"/>
        </w:r>
        <w:r w:rsidR="008C6C6B" w:rsidRPr="008C6C6B">
          <w:rPr>
            <w:noProof/>
            <w:webHidden/>
          </w:rPr>
          <w:t>24</w:t>
        </w:r>
        <w:r w:rsidR="008C6C6B" w:rsidRPr="008C6C6B">
          <w:rPr>
            <w:noProof/>
            <w:webHidden/>
          </w:rPr>
          <w:fldChar w:fldCharType="end"/>
        </w:r>
      </w:hyperlink>
    </w:p>
    <w:p w14:paraId="39517C2B" w14:textId="7567583E" w:rsidR="008C6C6B" w:rsidRPr="008C6C6B" w:rsidRDefault="00D244C3">
      <w:pPr>
        <w:pStyle w:val="TOC4"/>
        <w:tabs>
          <w:tab w:val="right" w:leader="dot" w:pos="10250"/>
        </w:tabs>
        <w:rPr>
          <w:rFonts w:eastAsiaTheme="minorEastAsia"/>
          <w:noProof/>
          <w:lang w:val="en-IN" w:eastAsia="en-IN"/>
        </w:rPr>
      </w:pPr>
      <w:hyperlink w:anchor="_Toc77791781" w:history="1">
        <w:r w:rsidR="008C6C6B" w:rsidRPr="008C6C6B">
          <w:rPr>
            <w:rStyle w:val="Hyperlink"/>
            <w:noProof/>
          </w:rPr>
          <w:t>Quiz</w:t>
        </w:r>
        <w:r w:rsidR="008C6C6B" w:rsidRPr="008C6C6B">
          <w:rPr>
            <w:noProof/>
            <w:webHidden/>
          </w:rPr>
          <w:tab/>
        </w:r>
        <w:r w:rsidR="008C6C6B" w:rsidRPr="008C6C6B">
          <w:rPr>
            <w:noProof/>
            <w:webHidden/>
          </w:rPr>
          <w:fldChar w:fldCharType="begin"/>
        </w:r>
        <w:r w:rsidR="008C6C6B" w:rsidRPr="008C6C6B">
          <w:rPr>
            <w:noProof/>
            <w:webHidden/>
          </w:rPr>
          <w:instrText xml:space="preserve"> PAGEREF _Toc77791781 \h </w:instrText>
        </w:r>
        <w:r w:rsidR="008C6C6B" w:rsidRPr="008C6C6B">
          <w:rPr>
            <w:noProof/>
            <w:webHidden/>
          </w:rPr>
        </w:r>
        <w:r w:rsidR="008C6C6B" w:rsidRPr="008C6C6B">
          <w:rPr>
            <w:noProof/>
            <w:webHidden/>
          </w:rPr>
          <w:fldChar w:fldCharType="separate"/>
        </w:r>
        <w:r w:rsidR="008C6C6B" w:rsidRPr="008C6C6B">
          <w:rPr>
            <w:noProof/>
            <w:webHidden/>
          </w:rPr>
          <w:t>25</w:t>
        </w:r>
        <w:r w:rsidR="008C6C6B" w:rsidRPr="008C6C6B">
          <w:rPr>
            <w:noProof/>
            <w:webHidden/>
          </w:rPr>
          <w:fldChar w:fldCharType="end"/>
        </w:r>
      </w:hyperlink>
    </w:p>
    <w:p w14:paraId="061543D5" w14:textId="188030BD" w:rsidR="008C6C6B" w:rsidRPr="008C6C6B" w:rsidRDefault="00D244C3">
      <w:pPr>
        <w:pStyle w:val="TOC4"/>
        <w:tabs>
          <w:tab w:val="right" w:leader="dot" w:pos="10250"/>
        </w:tabs>
        <w:rPr>
          <w:rFonts w:eastAsiaTheme="minorEastAsia"/>
          <w:noProof/>
          <w:lang w:val="en-IN" w:eastAsia="en-IN"/>
        </w:rPr>
      </w:pPr>
      <w:hyperlink w:anchor="_Toc77791782" w:history="1">
        <w:r w:rsidR="008C6C6B" w:rsidRPr="008C6C6B">
          <w:rPr>
            <w:rStyle w:val="Hyperlink"/>
            <w:noProof/>
          </w:rPr>
          <w:t>Result</w:t>
        </w:r>
        <w:r w:rsidR="008C6C6B" w:rsidRPr="008C6C6B">
          <w:rPr>
            <w:noProof/>
            <w:webHidden/>
          </w:rPr>
          <w:tab/>
        </w:r>
        <w:r w:rsidR="008C6C6B" w:rsidRPr="008C6C6B">
          <w:rPr>
            <w:noProof/>
            <w:webHidden/>
          </w:rPr>
          <w:fldChar w:fldCharType="begin"/>
        </w:r>
        <w:r w:rsidR="008C6C6B" w:rsidRPr="008C6C6B">
          <w:rPr>
            <w:noProof/>
            <w:webHidden/>
          </w:rPr>
          <w:instrText xml:space="preserve"> PAGEREF _Toc77791782 \h </w:instrText>
        </w:r>
        <w:r w:rsidR="008C6C6B" w:rsidRPr="008C6C6B">
          <w:rPr>
            <w:noProof/>
            <w:webHidden/>
          </w:rPr>
        </w:r>
        <w:r w:rsidR="008C6C6B" w:rsidRPr="008C6C6B">
          <w:rPr>
            <w:noProof/>
            <w:webHidden/>
          </w:rPr>
          <w:fldChar w:fldCharType="separate"/>
        </w:r>
        <w:r w:rsidR="008C6C6B" w:rsidRPr="008C6C6B">
          <w:rPr>
            <w:noProof/>
            <w:webHidden/>
          </w:rPr>
          <w:t>32</w:t>
        </w:r>
        <w:r w:rsidR="008C6C6B" w:rsidRPr="008C6C6B">
          <w:rPr>
            <w:noProof/>
            <w:webHidden/>
          </w:rPr>
          <w:fldChar w:fldCharType="end"/>
        </w:r>
      </w:hyperlink>
    </w:p>
    <w:p w14:paraId="78D7FD6B" w14:textId="4742B55F" w:rsidR="008C6C6B" w:rsidRPr="008C6C6B" w:rsidRDefault="00D244C3">
      <w:pPr>
        <w:pStyle w:val="TOC4"/>
        <w:tabs>
          <w:tab w:val="right" w:leader="dot" w:pos="10250"/>
        </w:tabs>
        <w:rPr>
          <w:rFonts w:eastAsiaTheme="minorEastAsia"/>
          <w:noProof/>
          <w:lang w:val="en-IN" w:eastAsia="en-IN"/>
        </w:rPr>
      </w:pPr>
      <w:hyperlink w:anchor="_Toc77791783" w:history="1">
        <w:r w:rsidR="008C6C6B" w:rsidRPr="008C6C6B">
          <w:rPr>
            <w:rStyle w:val="Hyperlink"/>
            <w:noProof/>
          </w:rPr>
          <w:t>Conclusion</w:t>
        </w:r>
        <w:r w:rsidR="008C6C6B" w:rsidRPr="008C6C6B">
          <w:rPr>
            <w:noProof/>
            <w:webHidden/>
          </w:rPr>
          <w:tab/>
        </w:r>
        <w:r w:rsidR="008C6C6B" w:rsidRPr="008C6C6B">
          <w:rPr>
            <w:noProof/>
            <w:webHidden/>
          </w:rPr>
          <w:fldChar w:fldCharType="begin"/>
        </w:r>
        <w:r w:rsidR="008C6C6B" w:rsidRPr="008C6C6B">
          <w:rPr>
            <w:noProof/>
            <w:webHidden/>
          </w:rPr>
          <w:instrText xml:space="preserve"> PAGEREF _Toc77791783 \h </w:instrText>
        </w:r>
        <w:r w:rsidR="008C6C6B" w:rsidRPr="008C6C6B">
          <w:rPr>
            <w:noProof/>
            <w:webHidden/>
          </w:rPr>
        </w:r>
        <w:r w:rsidR="008C6C6B" w:rsidRPr="008C6C6B">
          <w:rPr>
            <w:noProof/>
            <w:webHidden/>
          </w:rPr>
          <w:fldChar w:fldCharType="separate"/>
        </w:r>
        <w:r w:rsidR="008C6C6B" w:rsidRPr="008C6C6B">
          <w:rPr>
            <w:noProof/>
            <w:webHidden/>
          </w:rPr>
          <w:t>33</w:t>
        </w:r>
        <w:r w:rsidR="008C6C6B" w:rsidRPr="008C6C6B">
          <w:rPr>
            <w:noProof/>
            <w:webHidden/>
          </w:rPr>
          <w:fldChar w:fldCharType="end"/>
        </w:r>
      </w:hyperlink>
    </w:p>
    <w:p w14:paraId="617C6783" w14:textId="1121F72C" w:rsidR="00C8000B" w:rsidRPr="00C8000B" w:rsidRDefault="00C8000B" w:rsidP="00C8000B">
      <w:pPr>
        <w:outlineLvl w:val="1"/>
        <w:rPr>
          <w:b/>
        </w:rPr>
      </w:pPr>
      <w:r>
        <w:rPr>
          <w:b/>
        </w:rPr>
        <w:fldChar w:fldCharType="end"/>
      </w:r>
    </w:p>
    <w:p w14:paraId="3E580151" w14:textId="6112124F" w:rsidR="00F87EBA" w:rsidRDefault="00F87EBA" w:rsidP="00543D59">
      <w:pPr>
        <w:outlineLvl w:val="1"/>
        <w:rPr>
          <w:b/>
        </w:rPr>
      </w:pPr>
      <w:r>
        <w:rPr>
          <w:b/>
        </w:rPr>
        <w:br w:type="page"/>
      </w:r>
    </w:p>
    <w:p w14:paraId="00165E01" w14:textId="52E90B37" w:rsidR="00785686" w:rsidRDefault="00785686" w:rsidP="001B6E17">
      <w:pPr>
        <w:spacing w:after="0" w:line="240" w:lineRule="auto"/>
        <w:rPr>
          <w:b/>
        </w:rPr>
      </w:pPr>
    </w:p>
    <w:tbl>
      <w:tblPr>
        <w:tblStyle w:val="TableGrid"/>
        <w:tblW w:w="10768" w:type="dxa"/>
        <w:tblLook w:val="04A0" w:firstRow="1" w:lastRow="0" w:firstColumn="1" w:lastColumn="0" w:noHBand="0" w:noVBand="1"/>
      </w:tblPr>
      <w:tblGrid>
        <w:gridCol w:w="2247"/>
        <w:gridCol w:w="1434"/>
        <w:gridCol w:w="3260"/>
        <w:gridCol w:w="142"/>
        <w:gridCol w:w="1559"/>
        <w:gridCol w:w="2126"/>
      </w:tblGrid>
      <w:tr w:rsidR="005B26F0" w14:paraId="737219ED" w14:textId="77777777" w:rsidTr="00BE50D6">
        <w:tc>
          <w:tcPr>
            <w:tcW w:w="2247" w:type="dxa"/>
            <w:shd w:val="clear" w:color="auto" w:fill="00CF00"/>
          </w:tcPr>
          <w:p w14:paraId="036D3EB4" w14:textId="77777777" w:rsidR="005B26F0" w:rsidRDefault="005B26F0" w:rsidP="00BE50D6">
            <w:pPr>
              <w:rPr>
                <w:b/>
              </w:rPr>
            </w:pPr>
            <w:r>
              <w:rPr>
                <w:b/>
              </w:rPr>
              <w:t>Module Title</w:t>
            </w:r>
          </w:p>
        </w:tc>
        <w:tc>
          <w:tcPr>
            <w:tcW w:w="8521" w:type="dxa"/>
            <w:gridSpan w:val="5"/>
          </w:tcPr>
          <w:p w14:paraId="110B2409" w14:textId="00BD2C82" w:rsidR="005B26F0" w:rsidRPr="00F87EBA" w:rsidRDefault="005B26F0" w:rsidP="00BE50D6">
            <w:pPr>
              <w:rPr>
                <w:b/>
              </w:rPr>
            </w:pPr>
            <w:r>
              <w:rPr>
                <w:b/>
              </w:rPr>
              <w:t>Understanding Corruption</w:t>
            </w:r>
          </w:p>
        </w:tc>
      </w:tr>
      <w:tr w:rsidR="005B26F0" w14:paraId="041B7B71" w14:textId="77777777" w:rsidTr="00BE50D6">
        <w:tc>
          <w:tcPr>
            <w:tcW w:w="2247" w:type="dxa"/>
            <w:shd w:val="clear" w:color="auto" w:fill="00CF00"/>
          </w:tcPr>
          <w:p w14:paraId="7B597CD3" w14:textId="77777777" w:rsidR="005B26F0" w:rsidRDefault="005B26F0" w:rsidP="00BE50D6">
            <w:pPr>
              <w:rPr>
                <w:b/>
              </w:rPr>
            </w:pPr>
            <w:r>
              <w:rPr>
                <w:b/>
              </w:rPr>
              <w:t>Page Title</w:t>
            </w:r>
          </w:p>
        </w:tc>
        <w:tc>
          <w:tcPr>
            <w:tcW w:w="4694" w:type="dxa"/>
            <w:gridSpan w:val="2"/>
          </w:tcPr>
          <w:p w14:paraId="3316A1DD" w14:textId="39719189" w:rsidR="005B26F0" w:rsidRPr="005B26F0" w:rsidRDefault="005B26F0" w:rsidP="00BE50D6">
            <w:pPr>
              <w:pStyle w:val="Heading4"/>
              <w:outlineLvl w:val="3"/>
              <w:rPr>
                <w:b/>
                <w:bCs/>
                <w:i w:val="0"/>
                <w:iCs w:val="0"/>
              </w:rPr>
            </w:pPr>
            <w:bookmarkStart w:id="0" w:name="_Toc77791768"/>
            <w:r w:rsidRPr="005B26F0">
              <w:rPr>
                <w:b/>
                <w:bCs/>
                <w:i w:val="0"/>
                <w:iCs w:val="0"/>
              </w:rPr>
              <w:t>Launch</w:t>
            </w:r>
            <w:bookmarkEnd w:id="0"/>
          </w:p>
        </w:tc>
        <w:tc>
          <w:tcPr>
            <w:tcW w:w="1701" w:type="dxa"/>
            <w:gridSpan w:val="2"/>
            <w:shd w:val="clear" w:color="auto" w:fill="00CF00"/>
          </w:tcPr>
          <w:p w14:paraId="064C74D4" w14:textId="77777777" w:rsidR="005B26F0" w:rsidRDefault="005B26F0" w:rsidP="00BE50D6">
            <w:pPr>
              <w:rPr>
                <w:b/>
              </w:rPr>
            </w:pPr>
            <w:r>
              <w:rPr>
                <w:b/>
              </w:rPr>
              <w:t>Page Number</w:t>
            </w:r>
          </w:p>
        </w:tc>
        <w:tc>
          <w:tcPr>
            <w:tcW w:w="2126" w:type="dxa"/>
          </w:tcPr>
          <w:p w14:paraId="3E2A9ED1" w14:textId="4A387806" w:rsidR="005B26F0" w:rsidRDefault="005B26F0" w:rsidP="00BE50D6">
            <w:pPr>
              <w:rPr>
                <w:b/>
              </w:rPr>
            </w:pPr>
            <w:r>
              <w:rPr>
                <w:b/>
              </w:rPr>
              <w:t>01</w:t>
            </w:r>
          </w:p>
        </w:tc>
      </w:tr>
      <w:tr w:rsidR="005B26F0" w14:paraId="7A1BF569" w14:textId="77777777" w:rsidTr="00BE50D6">
        <w:tc>
          <w:tcPr>
            <w:tcW w:w="2247" w:type="dxa"/>
            <w:shd w:val="clear" w:color="auto" w:fill="00CF00"/>
          </w:tcPr>
          <w:p w14:paraId="2D5B446A" w14:textId="77777777" w:rsidR="005B26F0" w:rsidRDefault="005B26F0" w:rsidP="00BE50D6">
            <w:pPr>
              <w:rPr>
                <w:b/>
              </w:rPr>
            </w:pPr>
            <w:r>
              <w:rPr>
                <w:b/>
              </w:rPr>
              <w:t>Template Type</w:t>
            </w:r>
          </w:p>
        </w:tc>
        <w:tc>
          <w:tcPr>
            <w:tcW w:w="4694" w:type="dxa"/>
            <w:gridSpan w:val="2"/>
          </w:tcPr>
          <w:p w14:paraId="215C7059" w14:textId="094DA0F4" w:rsidR="005B26F0" w:rsidRPr="005B26F0" w:rsidRDefault="005B26F0" w:rsidP="00BE50D6">
            <w:pPr>
              <w:rPr>
                <w:rStyle w:val="SubtleEmphasis"/>
                <w:b/>
                <w:bCs/>
                <w:i w:val="0"/>
                <w:iCs w:val="0"/>
              </w:rPr>
            </w:pPr>
            <w:r w:rsidRPr="005B26F0">
              <w:rPr>
                <w:rStyle w:val="SubtleEmphasis"/>
                <w:b/>
                <w:bCs/>
                <w:i w:val="0"/>
                <w:iCs w:val="0"/>
              </w:rPr>
              <w:t>Animation</w:t>
            </w:r>
          </w:p>
        </w:tc>
        <w:tc>
          <w:tcPr>
            <w:tcW w:w="1701" w:type="dxa"/>
            <w:gridSpan w:val="2"/>
            <w:shd w:val="clear" w:color="auto" w:fill="00CF00"/>
          </w:tcPr>
          <w:p w14:paraId="724ED800" w14:textId="77777777" w:rsidR="005B26F0" w:rsidRDefault="005B26F0" w:rsidP="00BE50D6">
            <w:pPr>
              <w:rPr>
                <w:b/>
              </w:rPr>
            </w:pPr>
            <w:r>
              <w:rPr>
                <w:b/>
              </w:rPr>
              <w:t>Duration</w:t>
            </w:r>
          </w:p>
        </w:tc>
        <w:tc>
          <w:tcPr>
            <w:tcW w:w="2126" w:type="dxa"/>
          </w:tcPr>
          <w:p w14:paraId="55C177C0" w14:textId="051363B9" w:rsidR="005B26F0" w:rsidRDefault="00244CBF" w:rsidP="00BE50D6">
            <w:pPr>
              <w:rPr>
                <w:b/>
              </w:rPr>
            </w:pPr>
            <w:r>
              <w:rPr>
                <w:b/>
              </w:rPr>
              <w:t>3</w:t>
            </w:r>
            <w:r w:rsidR="005B26F0">
              <w:rPr>
                <w:b/>
              </w:rPr>
              <w:t>0 seconds</w:t>
            </w:r>
          </w:p>
        </w:tc>
      </w:tr>
      <w:tr w:rsidR="005B26F0" w14:paraId="0635BD4B" w14:textId="77777777" w:rsidTr="00BE50D6">
        <w:tc>
          <w:tcPr>
            <w:tcW w:w="10768" w:type="dxa"/>
            <w:gridSpan w:val="6"/>
            <w:shd w:val="clear" w:color="auto" w:fill="auto"/>
          </w:tcPr>
          <w:p w14:paraId="1DA2B63B" w14:textId="77777777" w:rsidR="005B26F0" w:rsidRDefault="005B26F0" w:rsidP="00BE50D6">
            <w:pPr>
              <w:rPr>
                <w:b/>
              </w:rPr>
            </w:pPr>
            <w:r>
              <w:rPr>
                <w:b/>
              </w:rPr>
              <w:t xml:space="preserve">Screen Visuals: </w:t>
            </w:r>
            <w:r>
              <w:rPr>
                <w:bCs/>
              </w:rPr>
              <w:t>NA</w:t>
            </w:r>
          </w:p>
        </w:tc>
      </w:tr>
      <w:tr w:rsidR="005B26F0" w14:paraId="3D9DC84A" w14:textId="77777777" w:rsidTr="00BE50D6">
        <w:tc>
          <w:tcPr>
            <w:tcW w:w="3681" w:type="dxa"/>
            <w:gridSpan w:val="2"/>
            <w:shd w:val="clear" w:color="auto" w:fill="00CF00"/>
          </w:tcPr>
          <w:p w14:paraId="56ABA124" w14:textId="77777777" w:rsidR="005B26F0" w:rsidRDefault="005B26F0" w:rsidP="00BE50D6">
            <w:pPr>
              <w:jc w:val="center"/>
              <w:rPr>
                <w:b/>
              </w:rPr>
            </w:pPr>
            <w:r>
              <w:br w:type="page"/>
            </w:r>
            <w:r>
              <w:br w:type="page"/>
            </w:r>
            <w:r>
              <w:rPr>
                <w:b/>
              </w:rPr>
              <w:t>VO</w:t>
            </w:r>
          </w:p>
        </w:tc>
        <w:tc>
          <w:tcPr>
            <w:tcW w:w="3402" w:type="dxa"/>
            <w:gridSpan w:val="2"/>
            <w:shd w:val="clear" w:color="auto" w:fill="00CF00"/>
          </w:tcPr>
          <w:p w14:paraId="1151B314" w14:textId="77777777" w:rsidR="005B26F0" w:rsidRDefault="005B26F0" w:rsidP="00BE50D6">
            <w:pPr>
              <w:jc w:val="center"/>
              <w:rPr>
                <w:b/>
              </w:rPr>
            </w:pPr>
            <w:r>
              <w:rPr>
                <w:b/>
              </w:rPr>
              <w:t>On Screen Text (OST)</w:t>
            </w:r>
          </w:p>
        </w:tc>
        <w:tc>
          <w:tcPr>
            <w:tcW w:w="3685" w:type="dxa"/>
            <w:gridSpan w:val="2"/>
            <w:shd w:val="clear" w:color="auto" w:fill="00CF00"/>
          </w:tcPr>
          <w:p w14:paraId="064FC74F" w14:textId="77777777" w:rsidR="005B26F0" w:rsidRDefault="005B26F0" w:rsidP="00BE50D6">
            <w:pPr>
              <w:jc w:val="center"/>
              <w:rPr>
                <w:b/>
              </w:rPr>
            </w:pPr>
            <w:r>
              <w:rPr>
                <w:b/>
              </w:rPr>
              <w:t>Visuals and Notes to Developers</w:t>
            </w:r>
          </w:p>
        </w:tc>
      </w:tr>
      <w:tr w:rsidR="005B26F0" w14:paraId="6F03BFF7" w14:textId="77777777" w:rsidTr="00BE50D6">
        <w:tc>
          <w:tcPr>
            <w:tcW w:w="3681" w:type="dxa"/>
            <w:gridSpan w:val="2"/>
          </w:tcPr>
          <w:p w14:paraId="69198743" w14:textId="75B30C59" w:rsidR="005B26F0" w:rsidRPr="00230A80" w:rsidRDefault="005B26F0" w:rsidP="005B26F0">
            <w:pPr>
              <w:spacing w:line="276" w:lineRule="auto"/>
              <w:rPr>
                <w:bCs/>
              </w:rPr>
            </w:pPr>
            <w:r w:rsidRPr="00B029A8">
              <w:rPr>
                <w:bCs/>
              </w:rPr>
              <w:t>Welcome to the module</w:t>
            </w:r>
            <w:r>
              <w:rPr>
                <w:bCs/>
              </w:rPr>
              <w:t xml:space="preserve"> - </w:t>
            </w:r>
            <w:r w:rsidRPr="00B029A8">
              <w:rPr>
                <w:bCs/>
              </w:rPr>
              <w:t>Understanding Corruption. This module provides the information about the rules of anti-corruption in Plastic Omnium.</w:t>
            </w:r>
          </w:p>
        </w:tc>
        <w:tc>
          <w:tcPr>
            <w:tcW w:w="3402" w:type="dxa"/>
            <w:gridSpan w:val="2"/>
          </w:tcPr>
          <w:p w14:paraId="72E2E8A1" w14:textId="77777777" w:rsidR="005B26F0" w:rsidRDefault="005B26F0" w:rsidP="005B26F0">
            <w:pPr>
              <w:rPr>
                <w:b/>
              </w:rPr>
            </w:pPr>
            <w:r>
              <w:rPr>
                <w:bCs/>
              </w:rPr>
              <w:t xml:space="preserve">Welcome to the module </w:t>
            </w:r>
            <w:r w:rsidRPr="00EC66B7">
              <w:rPr>
                <w:b/>
              </w:rPr>
              <w:t>UNDERSTANDING CORRUPTION</w:t>
            </w:r>
          </w:p>
          <w:p w14:paraId="0603664C" w14:textId="77777777" w:rsidR="005B26F0" w:rsidRDefault="005B26F0" w:rsidP="005B26F0">
            <w:pPr>
              <w:rPr>
                <w:b/>
              </w:rPr>
            </w:pPr>
          </w:p>
          <w:p w14:paraId="4B782430" w14:textId="6DFB827E" w:rsidR="005B26F0" w:rsidRDefault="005B26F0" w:rsidP="005B26F0">
            <w:pPr>
              <w:rPr>
                <w:bCs/>
              </w:rPr>
            </w:pPr>
            <w:r w:rsidRPr="00EC66B7">
              <w:rPr>
                <w:b/>
              </w:rPr>
              <w:t>Duration</w:t>
            </w:r>
            <w:r>
              <w:rPr>
                <w:bCs/>
              </w:rPr>
              <w:t>: 20 minutes</w:t>
            </w:r>
          </w:p>
          <w:p w14:paraId="64C9FD41" w14:textId="77777777" w:rsidR="00D44157" w:rsidRDefault="00D44157" w:rsidP="005B26F0">
            <w:pPr>
              <w:rPr>
                <w:bCs/>
              </w:rPr>
            </w:pPr>
          </w:p>
          <w:p w14:paraId="394A6509" w14:textId="4E5B511E" w:rsidR="005B26F0" w:rsidRDefault="005B26F0" w:rsidP="005B26F0">
            <w:pPr>
              <w:rPr>
                <w:bCs/>
              </w:rPr>
            </w:pPr>
            <w:r w:rsidRPr="005B26F0">
              <w:rPr>
                <w:bCs/>
              </w:rPr>
              <w:t>This module contains audio. Please use headphones and/or adjust the volume, so that others working around you are not disturbed.</w:t>
            </w:r>
          </w:p>
          <w:p w14:paraId="5B111037" w14:textId="77777777" w:rsidR="005B26F0" w:rsidRDefault="005B26F0" w:rsidP="005B26F0">
            <w:pPr>
              <w:rPr>
                <w:bCs/>
              </w:rPr>
            </w:pPr>
          </w:p>
          <w:p w14:paraId="38A7F276" w14:textId="77777777" w:rsidR="005B26F0" w:rsidRPr="005B26F0" w:rsidRDefault="005B26F0" w:rsidP="005B26F0">
            <w:pPr>
              <w:rPr>
                <w:bCs/>
                <w:i/>
                <w:iCs/>
                <w:color w:val="2F5496" w:themeColor="accent1" w:themeShade="BF"/>
              </w:rPr>
            </w:pPr>
            <w:r w:rsidRPr="005B26F0">
              <w:rPr>
                <w:bCs/>
                <w:i/>
                <w:iCs/>
                <w:color w:val="2F5496" w:themeColor="accent1" w:themeShade="BF"/>
              </w:rPr>
              <w:t xml:space="preserve">Select </w:t>
            </w:r>
            <w:r w:rsidRPr="005B26F0">
              <w:rPr>
                <w:b/>
                <w:i/>
                <w:iCs/>
                <w:color w:val="2F5496" w:themeColor="accent1" w:themeShade="BF"/>
              </w:rPr>
              <w:t>Start</w:t>
            </w:r>
            <w:r w:rsidRPr="005B26F0">
              <w:rPr>
                <w:bCs/>
                <w:i/>
                <w:iCs/>
                <w:color w:val="2F5496" w:themeColor="accent1" w:themeShade="BF"/>
              </w:rPr>
              <w:t xml:space="preserve"> to begin the module.</w:t>
            </w:r>
          </w:p>
          <w:p w14:paraId="1E0D6299" w14:textId="1C19AFFB" w:rsidR="005B26F0" w:rsidRDefault="00087F5B" w:rsidP="005B26F0">
            <w:pPr>
              <w:rPr>
                <w:bCs/>
              </w:rPr>
            </w:pPr>
            <w:r w:rsidRPr="00EC66B7">
              <w:rPr>
                <w:bCs/>
                <w:noProof/>
                <w:lang w:val="fr-FR" w:eastAsia="zh-CN" w:bidi="th-TH"/>
              </w:rPr>
              <mc:AlternateContent>
                <mc:Choice Requires="wps">
                  <w:drawing>
                    <wp:anchor distT="0" distB="0" distL="114300" distR="114300" simplePos="0" relativeHeight="251659264" behindDoc="0" locked="0" layoutInCell="1" allowOverlap="1" wp14:anchorId="3025858B" wp14:editId="41872F12">
                      <wp:simplePos x="0" y="0"/>
                      <wp:positionH relativeFrom="column">
                        <wp:posOffset>635</wp:posOffset>
                      </wp:positionH>
                      <wp:positionV relativeFrom="paragraph">
                        <wp:posOffset>179070</wp:posOffset>
                      </wp:positionV>
                      <wp:extent cx="923925" cy="266700"/>
                      <wp:effectExtent l="0" t="0" r="28575" b="19050"/>
                      <wp:wrapNone/>
                      <wp:docPr id="33" name="Rectangle: Rounded Corners 32">
                        <a:extLst xmlns:a="http://schemas.openxmlformats.org/drawingml/2006/main">
                          <a:ext uri="{FF2B5EF4-FFF2-40B4-BE49-F238E27FC236}">
                            <a16:creationId xmlns:a16="http://schemas.microsoft.com/office/drawing/2014/main" id="{6EC230C7-70DD-4C32-9728-2C34264B7D93}"/>
                          </a:ext>
                        </a:extLst>
                      </wp:docPr>
                      <wp:cNvGraphicFramePr/>
                      <a:graphic xmlns:a="http://schemas.openxmlformats.org/drawingml/2006/main">
                        <a:graphicData uri="http://schemas.microsoft.com/office/word/2010/wordprocessingShape">
                          <wps:wsp>
                            <wps:cNvSpPr/>
                            <wps:spPr>
                              <a:xfrm>
                                <a:off x="0" y="0"/>
                                <a:ext cx="923925" cy="266700"/>
                              </a:xfrm>
                              <a:prstGeom prst="roundRect">
                                <a:avLst>
                                  <a:gd name="adj" fmla="val 0"/>
                                </a:avLst>
                              </a:prstGeom>
                              <a:solidFill>
                                <a:schemeClr val="accent1">
                                  <a:lumMod val="75000"/>
                                </a:schemeClr>
                              </a:solidFill>
                            </wps:spPr>
                            <wps:style>
                              <a:lnRef idx="2">
                                <a:schemeClr val="accent1"/>
                              </a:lnRef>
                              <a:fillRef idx="1">
                                <a:schemeClr val="lt1"/>
                              </a:fillRef>
                              <a:effectRef idx="0">
                                <a:schemeClr val="accent1"/>
                              </a:effectRef>
                              <a:fontRef idx="minor">
                                <a:schemeClr val="dk1"/>
                              </a:fontRef>
                            </wps:style>
                            <wps:txbx>
                              <w:txbxContent>
                                <w:p w14:paraId="4FE92E81" w14:textId="77777777" w:rsidR="00884711" w:rsidRPr="005B26F0" w:rsidRDefault="00884711" w:rsidP="00EC66B7">
                                  <w:pPr>
                                    <w:jc w:val="center"/>
                                    <w:rPr>
                                      <w:color w:val="FFFFFF" w:themeColor="background1"/>
                                      <w:sz w:val="10"/>
                                      <w:szCs w:val="10"/>
                                    </w:rPr>
                                  </w:pPr>
                                  <w:r w:rsidRPr="005B26F0">
                                    <w:rPr>
                                      <w:rFonts w:hAnsi="Calibri"/>
                                      <w:color w:val="FFFFFF" w:themeColor="background1"/>
                                      <w:kern w:val="24"/>
                                    </w:rPr>
                                    <w:t>Start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025858B" id="Rectangle: Rounded Corners 32" o:spid="_x0000_s1026" style="position:absolute;margin-left:.05pt;margin-top:14.1pt;width:72.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" fillcolor="#2f5496 [2404]" strokecolor="#4472c4 [3204]" strokeweight="1pt">
                      <v:stroke joinstyle="miter"/>
                      <v:textbox>
                        <w:txbxContent>
                          <w:p w14:paraId="4FE92E81" w14:textId="77777777" w:rsidR="00884711" w:rsidRPr="005B26F0" w:rsidRDefault="00884711" w:rsidP="00EC66B7">
                            <w:pPr>
                              <w:jc w:val="center"/>
                              <w:rPr>
                                <w:color w:val="FFFFFF" w:themeColor="background1"/>
                                <w:sz w:val="10"/>
                                <w:szCs w:val="10"/>
                              </w:rPr>
                            </w:pPr>
                            <w:r w:rsidRPr="005B26F0">
                              <w:rPr>
                                <w:rFonts w:hAnsi="Calibri"/>
                                <w:color w:val="FFFFFF" w:themeColor="background1"/>
                                <w:kern w:val="24"/>
                              </w:rPr>
                              <w:t>Start</w:t>
                            </w:r>
                          </w:p>
                        </w:txbxContent>
                      </v:textbox>
                    </v:roundrect>
                  </w:pict>
                </mc:Fallback>
              </mc:AlternateContent>
            </w:r>
          </w:p>
          <w:p w14:paraId="028C573C" w14:textId="61768D5A" w:rsidR="005B26F0" w:rsidRDefault="005B26F0" w:rsidP="005B26F0">
            <w:pPr>
              <w:rPr>
                <w:bCs/>
              </w:rPr>
            </w:pPr>
          </w:p>
          <w:p w14:paraId="5CFB4F7E" w14:textId="77777777" w:rsidR="005B26F0" w:rsidRDefault="005B26F0" w:rsidP="005B26F0">
            <w:pPr>
              <w:rPr>
                <w:bCs/>
              </w:rPr>
            </w:pPr>
          </w:p>
          <w:p w14:paraId="13670104" w14:textId="77777777" w:rsidR="005B26F0" w:rsidRPr="004F3885" w:rsidRDefault="005B26F0" w:rsidP="005B26F0">
            <w:pPr>
              <w:rPr>
                <w:bCs/>
              </w:rPr>
            </w:pPr>
          </w:p>
        </w:tc>
        <w:tc>
          <w:tcPr>
            <w:tcW w:w="3685" w:type="dxa"/>
            <w:gridSpan w:val="2"/>
          </w:tcPr>
          <w:p w14:paraId="0DBF60B7" w14:textId="77777777" w:rsidR="00087F5B" w:rsidRPr="00087F5B" w:rsidRDefault="00087F5B" w:rsidP="00087F5B">
            <w:pPr>
              <w:rPr>
                <w:bCs/>
              </w:rPr>
            </w:pPr>
            <w:r w:rsidRPr="00087F5B">
              <w:rPr>
                <w:b/>
              </w:rPr>
              <w:t>GLOBAL</w:t>
            </w:r>
            <w:r w:rsidRPr="00087F5B">
              <w:rPr>
                <w:bCs/>
              </w:rPr>
              <w:t>:</w:t>
            </w:r>
          </w:p>
          <w:p w14:paraId="01EDF253" w14:textId="702C11C6" w:rsidR="00087F5B" w:rsidRPr="00087F5B" w:rsidRDefault="00087F5B" w:rsidP="00E312DC">
            <w:pPr>
              <w:pStyle w:val="ListParagraph"/>
              <w:numPr>
                <w:ilvl w:val="0"/>
                <w:numId w:val="1"/>
              </w:numPr>
              <w:ind w:left="360"/>
              <w:rPr>
                <w:bCs/>
              </w:rPr>
            </w:pPr>
            <w:r w:rsidRPr="00087F5B">
              <w:rPr>
                <w:bCs/>
              </w:rPr>
              <w:t xml:space="preserve">All reference images are from Shutterstock, unless when external website links or </w:t>
            </w:r>
            <w:r>
              <w:rPr>
                <w:bCs/>
              </w:rPr>
              <w:t>c</w:t>
            </w:r>
            <w:r w:rsidRPr="00087F5B">
              <w:rPr>
                <w:bCs/>
              </w:rPr>
              <w:t>lient source references are given.</w:t>
            </w:r>
          </w:p>
          <w:p w14:paraId="20760337" w14:textId="77777777" w:rsidR="00087F5B" w:rsidRPr="00087F5B" w:rsidRDefault="00087F5B" w:rsidP="00E312DC">
            <w:pPr>
              <w:pStyle w:val="ListParagraph"/>
              <w:numPr>
                <w:ilvl w:val="0"/>
                <w:numId w:val="1"/>
              </w:numPr>
              <w:ind w:left="360"/>
              <w:rPr>
                <w:bCs/>
              </w:rPr>
            </w:pPr>
            <w:r w:rsidRPr="00087F5B">
              <w:rPr>
                <w:bCs/>
              </w:rPr>
              <w:t>Use modern looking images for background.</w:t>
            </w:r>
          </w:p>
          <w:p w14:paraId="6A661D23" w14:textId="65B2DDA0" w:rsidR="00087F5B" w:rsidRPr="00087F5B" w:rsidRDefault="00087F5B" w:rsidP="00E312DC">
            <w:pPr>
              <w:pStyle w:val="ListParagraph"/>
              <w:numPr>
                <w:ilvl w:val="0"/>
                <w:numId w:val="1"/>
              </w:numPr>
              <w:ind w:left="360"/>
              <w:rPr>
                <w:bCs/>
              </w:rPr>
            </w:pPr>
            <w:r w:rsidRPr="00087F5B">
              <w:rPr>
                <w:bCs/>
              </w:rPr>
              <w:t>Please use modern-looking icons that are in-line with the project’s look and feel.</w:t>
            </w:r>
          </w:p>
          <w:p w14:paraId="61ED4248" w14:textId="50612ACC" w:rsidR="00087F5B" w:rsidRDefault="00087F5B" w:rsidP="00E312DC">
            <w:pPr>
              <w:pStyle w:val="ListParagraph"/>
              <w:numPr>
                <w:ilvl w:val="0"/>
                <w:numId w:val="1"/>
              </w:numPr>
              <w:ind w:left="360"/>
              <w:rPr>
                <w:bCs/>
              </w:rPr>
            </w:pPr>
            <w:r w:rsidRPr="00087F5B">
              <w:rPr>
                <w:bCs/>
              </w:rPr>
              <w:t xml:space="preserve">Include a suitable graphic for the cover. </w:t>
            </w:r>
            <w:r w:rsidR="003F5571">
              <w:rPr>
                <w:bCs/>
              </w:rPr>
              <w:t>Some</w:t>
            </w:r>
            <w:r w:rsidRPr="00087F5B">
              <w:rPr>
                <w:bCs/>
              </w:rPr>
              <w:t xml:space="preserve"> image</w:t>
            </w:r>
            <w:r w:rsidR="003F5571">
              <w:rPr>
                <w:bCs/>
              </w:rPr>
              <w:t>s</w:t>
            </w:r>
            <w:r w:rsidRPr="00087F5B">
              <w:rPr>
                <w:bCs/>
              </w:rPr>
              <w:t xml:space="preserve"> </w:t>
            </w:r>
            <w:r w:rsidR="003F5571">
              <w:rPr>
                <w:bCs/>
              </w:rPr>
              <w:t>are</w:t>
            </w:r>
            <w:r w:rsidRPr="00087F5B">
              <w:rPr>
                <w:bCs/>
              </w:rPr>
              <w:t xml:space="preserve"> being shown here.</w:t>
            </w:r>
          </w:p>
          <w:p w14:paraId="3AB3B99A" w14:textId="76FF71D3" w:rsidR="003F5571" w:rsidRDefault="003F5571" w:rsidP="00E312DC">
            <w:pPr>
              <w:pStyle w:val="ListParagraph"/>
              <w:numPr>
                <w:ilvl w:val="0"/>
                <w:numId w:val="1"/>
              </w:numPr>
              <w:ind w:left="360"/>
              <w:rPr>
                <w:bCs/>
              </w:rPr>
            </w:pPr>
            <w:r>
              <w:rPr>
                <w:bCs/>
              </w:rPr>
              <w:t>Please show a collage of these images.</w:t>
            </w:r>
          </w:p>
          <w:p w14:paraId="37942316" w14:textId="0517E144" w:rsidR="00087F5B" w:rsidRDefault="00087F5B" w:rsidP="00087F5B">
            <w:pPr>
              <w:pStyle w:val="ListParagraph"/>
              <w:ind w:left="360"/>
              <w:rPr>
                <w:bCs/>
              </w:rPr>
            </w:pPr>
            <w:r>
              <w:rPr>
                <w:noProof/>
                <w:lang w:val="fr-FR" w:eastAsia="zh-CN" w:bidi="th-TH"/>
              </w:rPr>
              <w:drawing>
                <wp:inline distT="0" distB="0" distL="0" distR="0" wp14:anchorId="7993BD3E" wp14:editId="4F3F5604">
                  <wp:extent cx="1285240" cy="98535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03425" cy="999295"/>
                          </a:xfrm>
                          <a:prstGeom prst="rect">
                            <a:avLst/>
                          </a:prstGeom>
                        </pic:spPr>
                      </pic:pic>
                    </a:graphicData>
                  </a:graphic>
                </wp:inline>
              </w:drawing>
            </w:r>
          </w:p>
          <w:p w14:paraId="0029A1EF" w14:textId="5D6DFE1A" w:rsidR="00087F5B" w:rsidRDefault="00087F5B" w:rsidP="00087F5B">
            <w:pPr>
              <w:pStyle w:val="ListParagraph"/>
              <w:ind w:left="360"/>
              <w:rPr>
                <w:bCs/>
              </w:rPr>
            </w:pPr>
            <w:r>
              <w:rPr>
                <w:bCs/>
              </w:rPr>
              <w:t xml:space="preserve">SS ID: </w:t>
            </w:r>
            <w:r w:rsidRPr="00087F5B">
              <w:rPr>
                <w:bCs/>
              </w:rPr>
              <w:t>580074049</w:t>
            </w:r>
          </w:p>
          <w:p w14:paraId="4333E3CC" w14:textId="77777777" w:rsidR="00F41619" w:rsidRDefault="00F41619" w:rsidP="00F41619">
            <w:pPr>
              <w:rPr>
                <w:bCs/>
              </w:rPr>
            </w:pPr>
            <w:r>
              <w:rPr>
                <w:noProof/>
                <w:lang w:val="fr-FR" w:eastAsia="zh-CN" w:bidi="th-TH"/>
              </w:rPr>
              <w:drawing>
                <wp:inline distT="0" distB="0" distL="0" distR="0" wp14:anchorId="5D7D7B4E" wp14:editId="10EC4C83">
                  <wp:extent cx="1594217" cy="874395"/>
                  <wp:effectExtent l="0" t="0" r="6350" b="1905"/>
                  <wp:docPr id="11297" name="Picture 1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3570" cy="890494"/>
                          </a:xfrm>
                          <a:prstGeom prst="rect">
                            <a:avLst/>
                          </a:prstGeom>
                        </pic:spPr>
                      </pic:pic>
                    </a:graphicData>
                  </a:graphic>
                </wp:inline>
              </w:drawing>
            </w:r>
          </w:p>
          <w:p w14:paraId="5FBA24FA" w14:textId="4039811E" w:rsidR="00F41619" w:rsidRDefault="00F41619" w:rsidP="00F41619">
            <w:pPr>
              <w:pStyle w:val="ListParagraph"/>
              <w:ind w:left="360"/>
              <w:rPr>
                <w:bCs/>
              </w:rPr>
            </w:pPr>
            <w:r>
              <w:rPr>
                <w:bCs/>
              </w:rPr>
              <w:t xml:space="preserve">SS ID: </w:t>
            </w:r>
            <w:r w:rsidRPr="00486989">
              <w:rPr>
                <w:bCs/>
              </w:rPr>
              <w:t>2003639879</w:t>
            </w:r>
          </w:p>
          <w:p w14:paraId="791B3BF4" w14:textId="454F5E0E" w:rsidR="003F5571" w:rsidRDefault="003F5571" w:rsidP="00F41619">
            <w:pPr>
              <w:pStyle w:val="ListParagraph"/>
              <w:ind w:left="360"/>
              <w:rPr>
                <w:bCs/>
              </w:rPr>
            </w:pPr>
            <w:r>
              <w:rPr>
                <w:noProof/>
                <w:lang w:val="fr-FR" w:eastAsia="zh-CN" w:bidi="th-TH"/>
              </w:rPr>
              <w:drawing>
                <wp:inline distT="0" distB="0" distL="0" distR="0" wp14:anchorId="0CB59C46" wp14:editId="3D5AE16D">
                  <wp:extent cx="971550" cy="1003936"/>
                  <wp:effectExtent l="0" t="0" r="0" b="5715"/>
                  <wp:docPr id="11298" name="Picture 11298" descr="Open envelope with Job offer message. Flat design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envelope with Job offer message. Flat design vector illustr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8435" cy="1011050"/>
                          </a:xfrm>
                          <a:prstGeom prst="rect">
                            <a:avLst/>
                          </a:prstGeom>
                          <a:noFill/>
                          <a:ln>
                            <a:noFill/>
                          </a:ln>
                        </pic:spPr>
                      </pic:pic>
                    </a:graphicData>
                  </a:graphic>
                </wp:inline>
              </w:drawing>
            </w:r>
          </w:p>
          <w:p w14:paraId="10D80A64" w14:textId="3B175494" w:rsidR="003F5571" w:rsidRDefault="003F5571" w:rsidP="00F41619">
            <w:pPr>
              <w:pStyle w:val="ListParagraph"/>
              <w:ind w:left="360"/>
              <w:rPr>
                <w:bCs/>
              </w:rPr>
            </w:pPr>
            <w:r>
              <w:rPr>
                <w:bCs/>
              </w:rPr>
              <w:t xml:space="preserve">SS ID: </w:t>
            </w:r>
            <w:r w:rsidRPr="003F5571">
              <w:rPr>
                <w:bCs/>
              </w:rPr>
              <w:t>1027409377</w:t>
            </w:r>
          </w:p>
          <w:p w14:paraId="09147CC6" w14:textId="47996844" w:rsidR="003F5571" w:rsidRDefault="003F5571" w:rsidP="00F41619">
            <w:pPr>
              <w:pStyle w:val="ListParagraph"/>
              <w:ind w:left="360"/>
              <w:rPr>
                <w:bCs/>
              </w:rPr>
            </w:pPr>
            <w:r>
              <w:rPr>
                <w:noProof/>
                <w:lang w:val="fr-FR" w:eastAsia="zh-CN" w:bidi="th-TH"/>
              </w:rPr>
              <w:drawing>
                <wp:inline distT="0" distB="0" distL="0" distR="0" wp14:anchorId="28C01D72" wp14:editId="19C44290">
                  <wp:extent cx="1094810" cy="923290"/>
                  <wp:effectExtent l="0" t="0" r="0" b="0"/>
                  <wp:docPr id="11299" name="Picture 11299" descr="Contract bribe concept. Businessman pay for contract. Corruption in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act bribe concept. Businessman pay for contract. Corruption in busines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1623" cy="929036"/>
                          </a:xfrm>
                          <a:prstGeom prst="rect">
                            <a:avLst/>
                          </a:prstGeom>
                          <a:noFill/>
                          <a:ln>
                            <a:noFill/>
                          </a:ln>
                        </pic:spPr>
                      </pic:pic>
                    </a:graphicData>
                  </a:graphic>
                </wp:inline>
              </w:drawing>
            </w:r>
          </w:p>
          <w:p w14:paraId="6341D038" w14:textId="216FD007" w:rsidR="003F5571" w:rsidRPr="00087F5B" w:rsidRDefault="003F5571" w:rsidP="00F41619">
            <w:pPr>
              <w:pStyle w:val="ListParagraph"/>
              <w:ind w:left="360"/>
              <w:rPr>
                <w:bCs/>
              </w:rPr>
            </w:pPr>
            <w:r>
              <w:rPr>
                <w:bCs/>
              </w:rPr>
              <w:t xml:space="preserve">SS ID: </w:t>
            </w:r>
            <w:r w:rsidRPr="003F5571">
              <w:rPr>
                <w:bCs/>
              </w:rPr>
              <w:t>1611072637</w:t>
            </w:r>
          </w:p>
          <w:p w14:paraId="6614A94F" w14:textId="15987F87" w:rsidR="00087F5B" w:rsidRPr="00087F5B" w:rsidRDefault="00087F5B" w:rsidP="00087F5B">
            <w:pPr>
              <w:ind w:left="-360" w:firstLine="45"/>
              <w:rPr>
                <w:bCs/>
              </w:rPr>
            </w:pPr>
          </w:p>
          <w:p w14:paraId="719EAA9A" w14:textId="41B01DC8" w:rsidR="005B26F0" w:rsidRPr="00087F5B" w:rsidRDefault="00087F5B" w:rsidP="00E312DC">
            <w:pPr>
              <w:pStyle w:val="ListParagraph"/>
              <w:numPr>
                <w:ilvl w:val="0"/>
                <w:numId w:val="1"/>
              </w:numPr>
              <w:ind w:left="360"/>
              <w:rPr>
                <w:bCs/>
              </w:rPr>
            </w:pPr>
            <w:r w:rsidRPr="00087F5B">
              <w:rPr>
                <w:bCs/>
              </w:rPr>
              <w:lastRenderedPageBreak/>
              <w:t>Provide Start button to launch module.</w:t>
            </w:r>
          </w:p>
        </w:tc>
      </w:tr>
    </w:tbl>
    <w:p w14:paraId="3868022B" w14:textId="7DE867D4" w:rsidR="00301B42" w:rsidRDefault="00301B42" w:rsidP="002C7B9D">
      <w:pPr>
        <w:rPr>
          <w:b/>
        </w:rPr>
      </w:pPr>
    </w:p>
    <w:tbl>
      <w:tblPr>
        <w:tblStyle w:val="TableGrid"/>
        <w:tblW w:w="10768" w:type="dxa"/>
        <w:tblLook w:val="04A0" w:firstRow="1" w:lastRow="0" w:firstColumn="1" w:lastColumn="0" w:noHBand="0" w:noVBand="1"/>
      </w:tblPr>
      <w:tblGrid>
        <w:gridCol w:w="2247"/>
        <w:gridCol w:w="1434"/>
        <w:gridCol w:w="3260"/>
        <w:gridCol w:w="142"/>
        <w:gridCol w:w="1559"/>
        <w:gridCol w:w="2126"/>
      </w:tblGrid>
      <w:tr w:rsidR="005B26F0" w14:paraId="6AF75357" w14:textId="77777777" w:rsidTr="00BE50D6">
        <w:tc>
          <w:tcPr>
            <w:tcW w:w="2247" w:type="dxa"/>
            <w:shd w:val="clear" w:color="auto" w:fill="00CF00"/>
          </w:tcPr>
          <w:p w14:paraId="67ECA828" w14:textId="77777777" w:rsidR="005B26F0" w:rsidRDefault="005B26F0" w:rsidP="00BE50D6">
            <w:pPr>
              <w:rPr>
                <w:b/>
              </w:rPr>
            </w:pPr>
            <w:r>
              <w:rPr>
                <w:b/>
              </w:rPr>
              <w:t>Module Title</w:t>
            </w:r>
          </w:p>
        </w:tc>
        <w:tc>
          <w:tcPr>
            <w:tcW w:w="8521" w:type="dxa"/>
            <w:gridSpan w:val="5"/>
          </w:tcPr>
          <w:p w14:paraId="7CFC0276" w14:textId="036141C1" w:rsidR="005B26F0" w:rsidRPr="00F87EBA" w:rsidRDefault="00D25F75" w:rsidP="00BE50D6">
            <w:pPr>
              <w:rPr>
                <w:b/>
              </w:rPr>
            </w:pPr>
            <w:r>
              <w:rPr>
                <w:b/>
              </w:rPr>
              <w:t>Understanding Corruption</w:t>
            </w:r>
          </w:p>
        </w:tc>
      </w:tr>
      <w:tr w:rsidR="00FE786F" w14:paraId="17E2CF60" w14:textId="77777777" w:rsidTr="00BE50D6">
        <w:tc>
          <w:tcPr>
            <w:tcW w:w="2247" w:type="dxa"/>
            <w:shd w:val="clear" w:color="auto" w:fill="00CF00"/>
          </w:tcPr>
          <w:p w14:paraId="2D450ECB" w14:textId="77777777" w:rsidR="005B26F0" w:rsidRDefault="005B26F0" w:rsidP="00BE50D6">
            <w:pPr>
              <w:rPr>
                <w:b/>
              </w:rPr>
            </w:pPr>
            <w:r>
              <w:rPr>
                <w:b/>
              </w:rPr>
              <w:t>Page Title</w:t>
            </w:r>
          </w:p>
        </w:tc>
        <w:tc>
          <w:tcPr>
            <w:tcW w:w="4694" w:type="dxa"/>
            <w:gridSpan w:val="2"/>
          </w:tcPr>
          <w:p w14:paraId="4D5541A9" w14:textId="1894ABA5" w:rsidR="005B26F0" w:rsidRPr="00D25F75" w:rsidRDefault="00D25F75" w:rsidP="00BE50D6">
            <w:pPr>
              <w:pStyle w:val="Heading4"/>
              <w:outlineLvl w:val="3"/>
              <w:rPr>
                <w:b/>
                <w:bCs/>
                <w:i w:val="0"/>
                <w:iCs w:val="0"/>
              </w:rPr>
            </w:pPr>
            <w:bookmarkStart w:id="1" w:name="_Toc77791769"/>
            <w:r>
              <w:rPr>
                <w:b/>
                <w:bCs/>
                <w:i w:val="0"/>
                <w:iCs w:val="0"/>
              </w:rPr>
              <w:t>Welcome</w:t>
            </w:r>
            <w:bookmarkEnd w:id="1"/>
          </w:p>
        </w:tc>
        <w:tc>
          <w:tcPr>
            <w:tcW w:w="1701" w:type="dxa"/>
            <w:gridSpan w:val="2"/>
            <w:shd w:val="clear" w:color="auto" w:fill="00CF00"/>
          </w:tcPr>
          <w:p w14:paraId="5AC4C7E9" w14:textId="77777777" w:rsidR="005B26F0" w:rsidRDefault="005B26F0" w:rsidP="00BE50D6">
            <w:pPr>
              <w:rPr>
                <w:b/>
              </w:rPr>
            </w:pPr>
            <w:r>
              <w:rPr>
                <w:b/>
              </w:rPr>
              <w:t>Page Number</w:t>
            </w:r>
          </w:p>
        </w:tc>
        <w:tc>
          <w:tcPr>
            <w:tcW w:w="2126" w:type="dxa"/>
          </w:tcPr>
          <w:p w14:paraId="4A36157A" w14:textId="2AC58C12" w:rsidR="005B26F0" w:rsidRDefault="005B26F0" w:rsidP="00BE50D6">
            <w:pPr>
              <w:rPr>
                <w:b/>
              </w:rPr>
            </w:pPr>
            <w:r>
              <w:rPr>
                <w:b/>
              </w:rPr>
              <w:t>0</w:t>
            </w:r>
            <w:r w:rsidR="00D25F75">
              <w:rPr>
                <w:b/>
              </w:rPr>
              <w:t>2</w:t>
            </w:r>
          </w:p>
        </w:tc>
      </w:tr>
      <w:tr w:rsidR="00FE786F" w14:paraId="299757B7" w14:textId="77777777" w:rsidTr="00BE50D6">
        <w:tc>
          <w:tcPr>
            <w:tcW w:w="2247" w:type="dxa"/>
            <w:shd w:val="clear" w:color="auto" w:fill="00CF00"/>
          </w:tcPr>
          <w:p w14:paraId="733A587C" w14:textId="77777777" w:rsidR="005B26F0" w:rsidRDefault="005B26F0" w:rsidP="00BE50D6">
            <w:pPr>
              <w:rPr>
                <w:b/>
              </w:rPr>
            </w:pPr>
            <w:r>
              <w:rPr>
                <w:b/>
              </w:rPr>
              <w:t>Template Type</w:t>
            </w:r>
          </w:p>
        </w:tc>
        <w:tc>
          <w:tcPr>
            <w:tcW w:w="4694" w:type="dxa"/>
            <w:gridSpan w:val="2"/>
          </w:tcPr>
          <w:p w14:paraId="2061793F" w14:textId="53FF2103" w:rsidR="005B26F0" w:rsidRPr="00EC48CB" w:rsidRDefault="00DD5A73" w:rsidP="00BE50D6">
            <w:pPr>
              <w:rPr>
                <w:rStyle w:val="SubtleEmphasis"/>
                <w:b/>
                <w:bCs/>
                <w:i w:val="0"/>
                <w:iCs w:val="0"/>
              </w:rPr>
            </w:pPr>
            <w:r w:rsidRPr="00DD5A73">
              <w:rPr>
                <w:rStyle w:val="SubtleEmphasis"/>
                <w:b/>
                <w:bCs/>
                <w:i w:val="0"/>
                <w:iCs w:val="0"/>
              </w:rPr>
              <w:t>Interactive</w:t>
            </w:r>
            <w:r w:rsidR="0011633A">
              <w:rPr>
                <w:rStyle w:val="SubtleEmphasis"/>
                <w:b/>
                <w:bCs/>
                <w:i w:val="0"/>
                <w:iCs w:val="0"/>
              </w:rPr>
              <w:t xml:space="preserve"> (Click to View)</w:t>
            </w:r>
          </w:p>
        </w:tc>
        <w:tc>
          <w:tcPr>
            <w:tcW w:w="1701" w:type="dxa"/>
            <w:gridSpan w:val="2"/>
            <w:shd w:val="clear" w:color="auto" w:fill="00CF00"/>
          </w:tcPr>
          <w:p w14:paraId="56752473" w14:textId="77777777" w:rsidR="005B26F0" w:rsidRDefault="005B26F0" w:rsidP="00BE50D6">
            <w:pPr>
              <w:rPr>
                <w:b/>
              </w:rPr>
            </w:pPr>
            <w:r>
              <w:rPr>
                <w:b/>
              </w:rPr>
              <w:t>Duration</w:t>
            </w:r>
          </w:p>
        </w:tc>
        <w:tc>
          <w:tcPr>
            <w:tcW w:w="2126" w:type="dxa"/>
          </w:tcPr>
          <w:p w14:paraId="67044351" w14:textId="3019C00A" w:rsidR="005B26F0" w:rsidRDefault="00B8676F" w:rsidP="00BE50D6">
            <w:pPr>
              <w:rPr>
                <w:b/>
              </w:rPr>
            </w:pPr>
            <w:r>
              <w:rPr>
                <w:b/>
              </w:rPr>
              <w:t>9</w:t>
            </w:r>
            <w:r w:rsidR="005B26F0">
              <w:rPr>
                <w:b/>
              </w:rPr>
              <w:t>0 seconds</w:t>
            </w:r>
          </w:p>
        </w:tc>
      </w:tr>
      <w:tr w:rsidR="005B26F0" w14:paraId="3A3EF13C" w14:textId="77777777" w:rsidTr="00BE50D6">
        <w:tc>
          <w:tcPr>
            <w:tcW w:w="10768" w:type="dxa"/>
            <w:gridSpan w:val="6"/>
            <w:shd w:val="clear" w:color="auto" w:fill="auto"/>
          </w:tcPr>
          <w:p w14:paraId="2E0CC06D" w14:textId="77777777" w:rsidR="005B26F0" w:rsidRDefault="005B26F0" w:rsidP="00BE50D6">
            <w:pPr>
              <w:rPr>
                <w:b/>
              </w:rPr>
            </w:pPr>
            <w:r>
              <w:rPr>
                <w:b/>
              </w:rPr>
              <w:t xml:space="preserve">Screen Visuals: </w:t>
            </w:r>
            <w:r>
              <w:rPr>
                <w:bCs/>
              </w:rPr>
              <w:t>NA</w:t>
            </w:r>
          </w:p>
        </w:tc>
      </w:tr>
      <w:tr w:rsidR="005B26F0" w14:paraId="452009FE" w14:textId="77777777" w:rsidTr="00BE50D6">
        <w:tc>
          <w:tcPr>
            <w:tcW w:w="3681" w:type="dxa"/>
            <w:gridSpan w:val="2"/>
            <w:shd w:val="clear" w:color="auto" w:fill="00CF00"/>
          </w:tcPr>
          <w:p w14:paraId="1BB96A42" w14:textId="77777777" w:rsidR="005B26F0" w:rsidRDefault="005B26F0" w:rsidP="00BE50D6">
            <w:pPr>
              <w:jc w:val="center"/>
              <w:rPr>
                <w:b/>
              </w:rPr>
            </w:pPr>
            <w:r>
              <w:br w:type="page"/>
            </w:r>
            <w:r>
              <w:br w:type="page"/>
            </w:r>
            <w:r>
              <w:rPr>
                <w:b/>
              </w:rPr>
              <w:t>VO</w:t>
            </w:r>
          </w:p>
        </w:tc>
        <w:tc>
          <w:tcPr>
            <w:tcW w:w="3402" w:type="dxa"/>
            <w:gridSpan w:val="2"/>
            <w:shd w:val="clear" w:color="auto" w:fill="00CF00"/>
          </w:tcPr>
          <w:p w14:paraId="332E2930" w14:textId="77777777" w:rsidR="005B26F0" w:rsidRDefault="005B26F0" w:rsidP="00BE50D6">
            <w:pPr>
              <w:jc w:val="center"/>
              <w:rPr>
                <w:b/>
              </w:rPr>
            </w:pPr>
            <w:r>
              <w:rPr>
                <w:b/>
              </w:rPr>
              <w:t>On Screen Text (OST)</w:t>
            </w:r>
          </w:p>
        </w:tc>
        <w:tc>
          <w:tcPr>
            <w:tcW w:w="3685" w:type="dxa"/>
            <w:gridSpan w:val="2"/>
            <w:shd w:val="clear" w:color="auto" w:fill="00CF00"/>
          </w:tcPr>
          <w:p w14:paraId="0CEEEDA8" w14:textId="77777777" w:rsidR="005B26F0" w:rsidRDefault="005B26F0" w:rsidP="00BE50D6">
            <w:pPr>
              <w:jc w:val="center"/>
              <w:rPr>
                <w:b/>
              </w:rPr>
            </w:pPr>
            <w:r>
              <w:rPr>
                <w:b/>
              </w:rPr>
              <w:t>Visuals and Notes to Developers</w:t>
            </w:r>
          </w:p>
        </w:tc>
      </w:tr>
      <w:tr w:rsidR="005B26F0" w14:paraId="404E44E1" w14:textId="77777777" w:rsidTr="00BE50D6">
        <w:tc>
          <w:tcPr>
            <w:tcW w:w="3681" w:type="dxa"/>
            <w:gridSpan w:val="2"/>
          </w:tcPr>
          <w:p w14:paraId="792C2572" w14:textId="136ED061" w:rsidR="005B26F0" w:rsidRPr="00230A80" w:rsidRDefault="00546699" w:rsidP="00BE50D6">
            <w:pPr>
              <w:spacing w:line="276" w:lineRule="auto"/>
              <w:rPr>
                <w:bCs/>
              </w:rPr>
            </w:pPr>
            <w:r>
              <w:rPr>
                <w:bCs/>
              </w:rPr>
              <w:t xml:space="preserve">Let’s begin with a fun question. This is John and he </w:t>
            </w:r>
            <w:r w:rsidR="00B8676F">
              <w:rPr>
                <w:bCs/>
              </w:rPr>
              <w:t>is an employee</w:t>
            </w:r>
            <w:r w:rsidR="009F713C" w:rsidRPr="009F713C">
              <w:rPr>
                <w:bCs/>
              </w:rPr>
              <w:t xml:space="preserve"> at Plastic Omnium.</w:t>
            </w:r>
          </w:p>
        </w:tc>
        <w:tc>
          <w:tcPr>
            <w:tcW w:w="3402" w:type="dxa"/>
            <w:gridSpan w:val="2"/>
          </w:tcPr>
          <w:p w14:paraId="2DA56DE4" w14:textId="7AF37D2D" w:rsidR="005B26F0" w:rsidRPr="004F3885" w:rsidRDefault="00802FE7" w:rsidP="00802FE7">
            <w:pPr>
              <w:jc w:val="center"/>
              <w:rPr>
                <w:bCs/>
              </w:rPr>
            </w:pPr>
            <w:r>
              <w:rPr>
                <w:bCs/>
              </w:rPr>
              <w:t>-</w:t>
            </w:r>
          </w:p>
        </w:tc>
        <w:tc>
          <w:tcPr>
            <w:tcW w:w="3685" w:type="dxa"/>
            <w:gridSpan w:val="2"/>
          </w:tcPr>
          <w:p w14:paraId="27D0E90F" w14:textId="12DBBCB7" w:rsidR="0073378C" w:rsidRPr="0086441E" w:rsidRDefault="0073378C" w:rsidP="0086441E">
            <w:pPr>
              <w:rPr>
                <w:bCs/>
              </w:rPr>
            </w:pPr>
            <w:r w:rsidRPr="0086441E">
              <w:rPr>
                <w:bCs/>
              </w:rPr>
              <w:t xml:space="preserve">Fade in the image </w:t>
            </w:r>
            <w:r w:rsidR="00FE786F" w:rsidRPr="0086441E">
              <w:rPr>
                <w:bCs/>
              </w:rPr>
              <w:t>in sync with</w:t>
            </w:r>
            <w:r w:rsidRPr="0086441E">
              <w:rPr>
                <w:bCs/>
              </w:rPr>
              <w:t xml:space="preserve"> the VO.</w:t>
            </w:r>
          </w:p>
          <w:p w14:paraId="3457ECD0" w14:textId="51B96DC6" w:rsidR="0073378C" w:rsidRPr="00FE786F" w:rsidRDefault="00B8676F" w:rsidP="00B8676F">
            <w:pPr>
              <w:pStyle w:val="ListParagraph"/>
              <w:ind w:left="360"/>
              <w:rPr>
                <w:bCs/>
              </w:rPr>
            </w:pPr>
            <w:r>
              <w:rPr>
                <w:noProof/>
                <w:lang w:val="fr-FR" w:eastAsia="zh-CN" w:bidi="th-TH"/>
              </w:rPr>
              <w:drawing>
                <wp:inline distT="0" distB="0" distL="0" distR="0" wp14:anchorId="51B515B4" wp14:editId="7BA0F5EC">
                  <wp:extent cx="552450" cy="125095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88" cy="1253301"/>
                          </a:xfrm>
                          <a:prstGeom prst="rect">
                            <a:avLst/>
                          </a:prstGeom>
                        </pic:spPr>
                      </pic:pic>
                    </a:graphicData>
                  </a:graphic>
                </wp:inline>
              </w:drawing>
            </w:r>
          </w:p>
          <w:p w14:paraId="3E7597D3" w14:textId="52F8308C" w:rsidR="0073378C" w:rsidRPr="0073378C" w:rsidRDefault="0073378C" w:rsidP="0073378C">
            <w:pPr>
              <w:rPr>
                <w:bCs/>
              </w:rPr>
            </w:pPr>
            <w:r>
              <w:rPr>
                <w:bCs/>
              </w:rPr>
              <w:t xml:space="preserve">SS ID: </w:t>
            </w:r>
            <w:r w:rsidR="00B8676F" w:rsidRPr="00B8676F">
              <w:rPr>
                <w:bCs/>
              </w:rPr>
              <w:t>607232516</w:t>
            </w:r>
          </w:p>
        </w:tc>
      </w:tr>
      <w:tr w:rsidR="003854C6" w14:paraId="547CE019" w14:textId="77777777" w:rsidTr="00BE50D6">
        <w:tc>
          <w:tcPr>
            <w:tcW w:w="3681" w:type="dxa"/>
            <w:gridSpan w:val="2"/>
          </w:tcPr>
          <w:p w14:paraId="6C8BF706" w14:textId="000EA205" w:rsidR="003854C6" w:rsidRDefault="0079139E" w:rsidP="00BE50D6">
            <w:pPr>
              <w:spacing w:line="276" w:lineRule="auto"/>
              <w:rPr>
                <w:bCs/>
              </w:rPr>
            </w:pPr>
            <w:r w:rsidRPr="0079139E">
              <w:rPr>
                <w:bCs/>
              </w:rPr>
              <w:t xml:space="preserve">Here are </w:t>
            </w:r>
            <w:commentRangeStart w:id="2"/>
            <w:r w:rsidRPr="0079139E">
              <w:rPr>
                <w:bCs/>
              </w:rPr>
              <w:t xml:space="preserve">three scenarios </w:t>
            </w:r>
            <w:commentRangeEnd w:id="2"/>
            <w:r w:rsidR="0086441E">
              <w:rPr>
                <w:rStyle w:val="CommentReference"/>
              </w:rPr>
              <w:commentReference w:id="2"/>
            </w:r>
            <w:r w:rsidRPr="0079139E">
              <w:rPr>
                <w:bCs/>
              </w:rPr>
              <w:t>involving John. In your opinion, in which of these scenarios would John be violating the Plastic Omnium code of conduct and compliance policies?</w:t>
            </w:r>
          </w:p>
        </w:tc>
        <w:tc>
          <w:tcPr>
            <w:tcW w:w="3402" w:type="dxa"/>
            <w:gridSpan w:val="2"/>
          </w:tcPr>
          <w:p w14:paraId="47052E50" w14:textId="77777777" w:rsidR="003854C6" w:rsidRDefault="0079139E" w:rsidP="00BE50D6">
            <w:pPr>
              <w:rPr>
                <w:bCs/>
              </w:rPr>
            </w:pPr>
            <w:r w:rsidRPr="0079139E">
              <w:rPr>
                <w:bCs/>
              </w:rPr>
              <w:t>In your opinion, in which of these scenarios would John be violating the Plastic Omnium code of conduct and compliance policies?</w:t>
            </w:r>
          </w:p>
          <w:p w14:paraId="0B118AD1" w14:textId="77777777" w:rsidR="0079139E" w:rsidRDefault="0079139E" w:rsidP="00BE50D6">
            <w:pPr>
              <w:rPr>
                <w:bCs/>
              </w:rPr>
            </w:pPr>
          </w:p>
          <w:p w14:paraId="6B8C9071" w14:textId="77777777" w:rsidR="0079139E" w:rsidRDefault="0079139E" w:rsidP="00BE50D6">
            <w:pPr>
              <w:rPr>
                <w:bCs/>
                <w:i/>
                <w:iCs/>
                <w:color w:val="2F5496" w:themeColor="accent1" w:themeShade="BF"/>
              </w:rPr>
            </w:pPr>
            <w:r w:rsidRPr="0079139E">
              <w:rPr>
                <w:bCs/>
                <w:i/>
                <w:iCs/>
                <w:color w:val="2F5496" w:themeColor="accent1" w:themeShade="BF"/>
              </w:rPr>
              <w:t xml:space="preserve">Select the option(s) that are violations and then select </w:t>
            </w:r>
            <w:r w:rsidRPr="0079139E">
              <w:rPr>
                <w:b/>
                <w:i/>
                <w:iCs/>
                <w:color w:val="2F5496" w:themeColor="accent1" w:themeShade="BF"/>
              </w:rPr>
              <w:t>Submit</w:t>
            </w:r>
            <w:r w:rsidRPr="0079139E">
              <w:rPr>
                <w:bCs/>
                <w:i/>
                <w:iCs/>
                <w:color w:val="2F5496" w:themeColor="accent1" w:themeShade="BF"/>
              </w:rPr>
              <w:t>.</w:t>
            </w:r>
          </w:p>
          <w:p w14:paraId="0C1249E7" w14:textId="77777777" w:rsidR="0079139E" w:rsidRDefault="0079139E" w:rsidP="00BE50D6">
            <w:pPr>
              <w:rPr>
                <w:bCs/>
                <w:i/>
                <w:iCs/>
                <w:color w:val="2F5496" w:themeColor="accent1" w:themeShade="BF"/>
              </w:rPr>
            </w:pPr>
          </w:p>
          <w:p w14:paraId="64DACE60" w14:textId="10FF4ADE" w:rsidR="0079139E" w:rsidRDefault="0079139E" w:rsidP="00E312DC">
            <w:pPr>
              <w:pStyle w:val="ListParagraph"/>
              <w:numPr>
                <w:ilvl w:val="0"/>
                <w:numId w:val="2"/>
              </w:numPr>
              <w:ind w:left="360"/>
              <w:rPr>
                <w:bCs/>
              </w:rPr>
            </w:pPr>
            <w:r w:rsidRPr="0079139E">
              <w:rPr>
                <w:bCs/>
              </w:rPr>
              <w:t>A supplier has offered John and his family two tickets for VIP seats at Rihanna’s next concert. John accepts the offer because his wife is a fan of the singer.</w:t>
            </w:r>
          </w:p>
          <w:p w14:paraId="2CE7EE6E" w14:textId="77777777" w:rsidR="008D3FC1" w:rsidRPr="00CE625A" w:rsidRDefault="008D3FC1" w:rsidP="008D3FC1">
            <w:pPr>
              <w:pStyle w:val="ListParagraph"/>
              <w:ind w:left="360"/>
              <w:rPr>
                <w:bCs/>
              </w:rPr>
            </w:pPr>
          </w:p>
          <w:p w14:paraId="6E40AF39" w14:textId="58B2CC40" w:rsidR="0079139E" w:rsidRDefault="0079139E" w:rsidP="00E312DC">
            <w:pPr>
              <w:pStyle w:val="ListParagraph"/>
              <w:numPr>
                <w:ilvl w:val="0"/>
                <w:numId w:val="2"/>
              </w:numPr>
              <w:ind w:left="360"/>
              <w:rPr>
                <w:bCs/>
              </w:rPr>
            </w:pPr>
            <w:r w:rsidRPr="0079139E">
              <w:rPr>
                <w:bCs/>
              </w:rPr>
              <w:t>As HR manager for a country, John is looking for a reliable temporary staffing agency to meet our business needs. Luckily, John knows of such a company because his wife is the general manager. He decides to hire this agency without consulting anyone else in Plastic Omnium.</w:t>
            </w:r>
          </w:p>
          <w:p w14:paraId="5E52885E" w14:textId="77777777" w:rsidR="008D3FC1" w:rsidRPr="008D3FC1" w:rsidRDefault="008D3FC1" w:rsidP="008D3FC1">
            <w:pPr>
              <w:rPr>
                <w:bCs/>
              </w:rPr>
            </w:pPr>
          </w:p>
          <w:p w14:paraId="5090929F" w14:textId="428EFF7D" w:rsidR="0079139E" w:rsidRPr="0079139E" w:rsidRDefault="0079139E" w:rsidP="00E312DC">
            <w:pPr>
              <w:pStyle w:val="ListParagraph"/>
              <w:numPr>
                <w:ilvl w:val="0"/>
                <w:numId w:val="2"/>
              </w:numPr>
              <w:ind w:left="360"/>
              <w:rPr>
                <w:bCs/>
              </w:rPr>
            </w:pPr>
            <w:r w:rsidRPr="0079139E">
              <w:rPr>
                <w:bCs/>
              </w:rPr>
              <w:t xml:space="preserve">Having faced many difficulties in the import of equipment for his plant, John decided to hire a broker to take charge of submitting all paperwork and </w:t>
            </w:r>
            <w:r w:rsidRPr="0079139E">
              <w:rPr>
                <w:bCs/>
              </w:rPr>
              <w:lastRenderedPageBreak/>
              <w:t>payments to the customs authorities. John is happy to pay the broker because the import was handled swiftly, even though he found the cost a little high – especially an amount of €15,000 under “miscellaneous“ in the customs broker’s invoice.</w:t>
            </w:r>
          </w:p>
        </w:tc>
        <w:tc>
          <w:tcPr>
            <w:tcW w:w="3685" w:type="dxa"/>
            <w:gridSpan w:val="2"/>
          </w:tcPr>
          <w:p w14:paraId="340EAE8D" w14:textId="2D57575D" w:rsidR="003854C6" w:rsidRDefault="00CE625A" w:rsidP="00E312DC">
            <w:pPr>
              <w:pStyle w:val="ListParagraph"/>
              <w:numPr>
                <w:ilvl w:val="0"/>
                <w:numId w:val="1"/>
              </w:numPr>
              <w:ind w:left="360"/>
              <w:rPr>
                <w:bCs/>
              </w:rPr>
            </w:pPr>
            <w:r>
              <w:rPr>
                <w:bCs/>
              </w:rPr>
              <w:lastRenderedPageBreak/>
              <w:t>Fade in the OST with the VO.</w:t>
            </w:r>
          </w:p>
          <w:p w14:paraId="7A95B8FE" w14:textId="77777777" w:rsidR="00CE625A" w:rsidRDefault="00CE625A" w:rsidP="00E312DC">
            <w:pPr>
              <w:pStyle w:val="ListParagraph"/>
              <w:numPr>
                <w:ilvl w:val="0"/>
                <w:numId w:val="1"/>
              </w:numPr>
              <w:ind w:left="360"/>
              <w:rPr>
                <w:bCs/>
              </w:rPr>
            </w:pPr>
            <w:r w:rsidRPr="00CE625A">
              <w:rPr>
                <w:bCs/>
              </w:rPr>
              <w:t>All three scenarios are correct.</w:t>
            </w:r>
          </w:p>
          <w:p w14:paraId="422A0C8B" w14:textId="77777777" w:rsidR="00CE625A" w:rsidRDefault="00CE625A" w:rsidP="00E312DC">
            <w:pPr>
              <w:pStyle w:val="ListParagraph"/>
              <w:numPr>
                <w:ilvl w:val="0"/>
                <w:numId w:val="1"/>
              </w:numPr>
              <w:ind w:left="360"/>
              <w:rPr>
                <w:bCs/>
              </w:rPr>
            </w:pPr>
            <w:r w:rsidRPr="00CE625A">
              <w:rPr>
                <w:bCs/>
              </w:rPr>
              <w:t>Provide only one attempt.</w:t>
            </w:r>
          </w:p>
          <w:p w14:paraId="5555B7E6" w14:textId="6754E2A3" w:rsidR="00CE625A" w:rsidRPr="00CE625A" w:rsidRDefault="00CE625A" w:rsidP="00E312DC">
            <w:pPr>
              <w:pStyle w:val="ListParagraph"/>
              <w:numPr>
                <w:ilvl w:val="0"/>
                <w:numId w:val="1"/>
              </w:numPr>
              <w:ind w:left="360"/>
              <w:rPr>
                <w:bCs/>
              </w:rPr>
            </w:pPr>
            <w:r w:rsidRPr="00CE625A">
              <w:rPr>
                <w:bCs/>
              </w:rPr>
              <w:t>Display back and next arrows – with the next button disabled.</w:t>
            </w:r>
          </w:p>
        </w:tc>
      </w:tr>
      <w:tr w:rsidR="00CE625A" w14:paraId="1DC9290B" w14:textId="77777777" w:rsidTr="00BE50D6">
        <w:tc>
          <w:tcPr>
            <w:tcW w:w="3681" w:type="dxa"/>
            <w:gridSpan w:val="2"/>
          </w:tcPr>
          <w:p w14:paraId="4EBE88BC" w14:textId="49385D6B" w:rsidR="00CE625A" w:rsidRPr="0079139E" w:rsidRDefault="00CE625A" w:rsidP="00CE625A">
            <w:pPr>
              <w:spacing w:line="276" w:lineRule="auto"/>
              <w:jc w:val="center"/>
              <w:rPr>
                <w:bCs/>
              </w:rPr>
            </w:pPr>
            <w:r>
              <w:rPr>
                <w:bCs/>
              </w:rPr>
              <w:t>-</w:t>
            </w:r>
          </w:p>
        </w:tc>
        <w:tc>
          <w:tcPr>
            <w:tcW w:w="3402" w:type="dxa"/>
            <w:gridSpan w:val="2"/>
          </w:tcPr>
          <w:p w14:paraId="2C65985B" w14:textId="4EAE48EE" w:rsidR="00D22AD9" w:rsidRPr="00D22AD9" w:rsidRDefault="00CE625A" w:rsidP="00D22AD9">
            <w:pPr>
              <w:rPr>
                <w:bCs/>
              </w:rPr>
            </w:pPr>
            <w:r w:rsidRPr="00CE625A">
              <w:rPr>
                <w:bCs/>
              </w:rPr>
              <w:t>Great! You seem to be aware of our code of conduct and compliance policies.</w:t>
            </w:r>
            <w:r w:rsidR="00D22AD9">
              <w:rPr>
                <w:bCs/>
              </w:rPr>
              <w:t xml:space="preserve"> </w:t>
            </w:r>
            <w:r w:rsidR="00D22AD9">
              <w:rPr>
                <w:rFonts w:cs="Open Sans"/>
              </w:rPr>
              <w:t>John violated the code of conduct in all three scenarios.</w:t>
            </w:r>
          </w:p>
          <w:p w14:paraId="509294D4" w14:textId="77777777" w:rsidR="00D22AD9" w:rsidRPr="00C73C0C" w:rsidRDefault="00D22AD9" w:rsidP="00D22AD9">
            <w:pPr>
              <w:rPr>
                <w:rFonts w:cs="Open Sans"/>
                <w:i/>
                <w:iCs/>
                <w:color w:val="2F5496" w:themeColor="accent1" w:themeShade="BF"/>
              </w:rPr>
            </w:pPr>
            <w:r w:rsidRPr="00C73C0C">
              <w:rPr>
                <w:rFonts w:cs="Open Sans"/>
                <w:i/>
                <w:iCs/>
                <w:color w:val="2F5496" w:themeColor="accent1" w:themeShade="BF"/>
              </w:rPr>
              <w:t xml:space="preserve">Select this </w:t>
            </w:r>
            <w:r w:rsidRPr="00C73C0C">
              <w:rPr>
                <w:rFonts w:cs="Open Sans"/>
                <w:i/>
                <w:iCs/>
                <w:noProof/>
                <w:color w:val="2F5496" w:themeColor="accent1" w:themeShade="BF"/>
                <w:lang w:val="fr-FR" w:eastAsia="zh-CN" w:bidi="th-TH"/>
              </w:rPr>
              <w:drawing>
                <wp:inline distT="0" distB="0" distL="0" distR="0" wp14:anchorId="22646495" wp14:editId="00735A43">
                  <wp:extent cx="179631" cy="182880"/>
                  <wp:effectExtent l="0" t="0" r="0" b="7620"/>
                  <wp:docPr id="11269" name="Picture 1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862" cy="189224"/>
                          </a:xfrm>
                          <a:prstGeom prst="rect">
                            <a:avLst/>
                          </a:prstGeom>
                        </pic:spPr>
                      </pic:pic>
                    </a:graphicData>
                  </a:graphic>
                </wp:inline>
              </w:drawing>
            </w:r>
            <w:r w:rsidRPr="00C73C0C">
              <w:rPr>
                <w:rFonts w:cs="Open Sans"/>
                <w:i/>
                <w:iCs/>
                <w:color w:val="2F5496" w:themeColor="accent1" w:themeShade="BF"/>
              </w:rPr>
              <w:t xml:space="preserve"> to find out the underlying reasons. </w:t>
            </w:r>
          </w:p>
          <w:p w14:paraId="7E907540" w14:textId="0BE8364E" w:rsidR="00D22AD9" w:rsidRPr="0079139E" w:rsidRDefault="00D22AD9" w:rsidP="00BE50D6">
            <w:pPr>
              <w:rPr>
                <w:bCs/>
              </w:rPr>
            </w:pPr>
          </w:p>
        </w:tc>
        <w:tc>
          <w:tcPr>
            <w:tcW w:w="3685" w:type="dxa"/>
            <w:gridSpan w:val="2"/>
          </w:tcPr>
          <w:p w14:paraId="58B710FF" w14:textId="77777777" w:rsidR="00CE625A" w:rsidRDefault="00CE625A" w:rsidP="00D22AD9">
            <w:pPr>
              <w:pStyle w:val="ListParagraph"/>
              <w:numPr>
                <w:ilvl w:val="0"/>
                <w:numId w:val="26"/>
              </w:numPr>
              <w:rPr>
                <w:bCs/>
              </w:rPr>
            </w:pPr>
            <w:r w:rsidRPr="00D22AD9">
              <w:rPr>
                <w:bCs/>
              </w:rPr>
              <w:t>Provide this feedback if the learner selects all the three options.</w:t>
            </w:r>
          </w:p>
          <w:p w14:paraId="06EF1A1B" w14:textId="6821943C" w:rsidR="00D22AD9" w:rsidRPr="00D22AD9" w:rsidRDefault="00D22AD9" w:rsidP="00D22AD9">
            <w:pPr>
              <w:pStyle w:val="ListParagraph"/>
              <w:numPr>
                <w:ilvl w:val="0"/>
                <w:numId w:val="26"/>
              </w:numPr>
              <w:rPr>
                <w:bCs/>
              </w:rPr>
            </w:pPr>
            <w:r>
              <w:rPr>
                <w:bCs/>
              </w:rPr>
              <w:t>Make the information icon clickable.</w:t>
            </w:r>
          </w:p>
        </w:tc>
      </w:tr>
      <w:tr w:rsidR="00CE625A" w14:paraId="6C9E9DB9" w14:textId="77777777" w:rsidTr="00BE50D6">
        <w:tc>
          <w:tcPr>
            <w:tcW w:w="3681" w:type="dxa"/>
            <w:gridSpan w:val="2"/>
          </w:tcPr>
          <w:p w14:paraId="1D7D71E1" w14:textId="1C15A0D8" w:rsidR="00CE625A" w:rsidRDefault="00CE625A" w:rsidP="00CE625A">
            <w:pPr>
              <w:spacing w:line="276" w:lineRule="auto"/>
              <w:jc w:val="center"/>
              <w:rPr>
                <w:bCs/>
              </w:rPr>
            </w:pPr>
            <w:r>
              <w:rPr>
                <w:bCs/>
              </w:rPr>
              <w:t>-</w:t>
            </w:r>
          </w:p>
        </w:tc>
        <w:tc>
          <w:tcPr>
            <w:tcW w:w="3402" w:type="dxa"/>
            <w:gridSpan w:val="2"/>
          </w:tcPr>
          <w:p w14:paraId="6EAF0C53" w14:textId="4F802D8D" w:rsidR="00D22AD9" w:rsidRDefault="00CE625A" w:rsidP="00D22AD9">
            <w:pPr>
              <w:rPr>
                <w:rFonts w:cs="Open Sans"/>
              </w:rPr>
            </w:pPr>
            <w:r w:rsidRPr="00CE625A">
              <w:rPr>
                <w:bCs/>
              </w:rPr>
              <w:t>Good job! You’re on the right track, but not quite there yet!</w:t>
            </w:r>
            <w:r w:rsidR="00D22AD9">
              <w:rPr>
                <w:bCs/>
              </w:rPr>
              <w:t xml:space="preserve"> </w:t>
            </w:r>
            <w:r w:rsidR="00D22AD9">
              <w:rPr>
                <w:rFonts w:cs="Open Sans"/>
              </w:rPr>
              <w:t>John violated the code of conduct in all three scenarios.</w:t>
            </w:r>
          </w:p>
          <w:p w14:paraId="583DC3EE" w14:textId="77777777" w:rsidR="00CE625A" w:rsidRDefault="00D22AD9" w:rsidP="00BE50D6">
            <w:pPr>
              <w:rPr>
                <w:rFonts w:cs="Open Sans"/>
                <w:i/>
                <w:iCs/>
                <w:color w:val="2F5496" w:themeColor="accent1" w:themeShade="BF"/>
              </w:rPr>
            </w:pPr>
            <w:r w:rsidRPr="00C73C0C">
              <w:rPr>
                <w:rFonts w:cs="Open Sans"/>
                <w:i/>
                <w:iCs/>
                <w:color w:val="2F5496" w:themeColor="accent1" w:themeShade="BF"/>
              </w:rPr>
              <w:t xml:space="preserve">Select this </w:t>
            </w:r>
            <w:r w:rsidRPr="00C73C0C">
              <w:rPr>
                <w:rFonts w:cs="Open Sans"/>
                <w:i/>
                <w:iCs/>
                <w:noProof/>
                <w:color w:val="2F5496" w:themeColor="accent1" w:themeShade="BF"/>
                <w:lang w:val="fr-FR" w:eastAsia="zh-CN" w:bidi="th-TH"/>
              </w:rPr>
              <w:drawing>
                <wp:inline distT="0" distB="0" distL="0" distR="0" wp14:anchorId="26442591" wp14:editId="1F61EE84">
                  <wp:extent cx="179631" cy="182880"/>
                  <wp:effectExtent l="0" t="0" r="0" b="7620"/>
                  <wp:docPr id="11270" name="Picture 1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862" cy="189224"/>
                          </a:xfrm>
                          <a:prstGeom prst="rect">
                            <a:avLst/>
                          </a:prstGeom>
                        </pic:spPr>
                      </pic:pic>
                    </a:graphicData>
                  </a:graphic>
                </wp:inline>
              </w:drawing>
            </w:r>
            <w:r w:rsidRPr="00C73C0C">
              <w:rPr>
                <w:rFonts w:cs="Open Sans"/>
                <w:i/>
                <w:iCs/>
                <w:color w:val="2F5496" w:themeColor="accent1" w:themeShade="BF"/>
              </w:rPr>
              <w:t xml:space="preserve"> to find out the underlying reasons. </w:t>
            </w:r>
          </w:p>
          <w:p w14:paraId="70869762" w14:textId="0F30A52F" w:rsidR="00D22AD9" w:rsidRPr="00D22AD9" w:rsidRDefault="00D22AD9" w:rsidP="00BE50D6">
            <w:pPr>
              <w:rPr>
                <w:rFonts w:cs="Open Sans"/>
                <w:i/>
                <w:iCs/>
                <w:color w:val="2F5496" w:themeColor="accent1" w:themeShade="BF"/>
              </w:rPr>
            </w:pPr>
          </w:p>
        </w:tc>
        <w:tc>
          <w:tcPr>
            <w:tcW w:w="3685" w:type="dxa"/>
            <w:gridSpan w:val="2"/>
          </w:tcPr>
          <w:p w14:paraId="667ACC81" w14:textId="77777777" w:rsidR="00CE625A" w:rsidRDefault="00CE625A" w:rsidP="00D22AD9">
            <w:pPr>
              <w:pStyle w:val="ListParagraph"/>
              <w:numPr>
                <w:ilvl w:val="0"/>
                <w:numId w:val="27"/>
              </w:numPr>
              <w:rPr>
                <w:bCs/>
              </w:rPr>
            </w:pPr>
            <w:r w:rsidRPr="00D22AD9">
              <w:rPr>
                <w:bCs/>
              </w:rPr>
              <w:t>Provide this feedback if the learner selects one or two options.</w:t>
            </w:r>
          </w:p>
          <w:p w14:paraId="766A71DA" w14:textId="100470FE" w:rsidR="00D22AD9" w:rsidRPr="00D22AD9" w:rsidRDefault="00D22AD9" w:rsidP="00D22AD9">
            <w:pPr>
              <w:pStyle w:val="ListParagraph"/>
              <w:numPr>
                <w:ilvl w:val="0"/>
                <w:numId w:val="27"/>
              </w:numPr>
              <w:rPr>
                <w:bCs/>
              </w:rPr>
            </w:pPr>
            <w:r>
              <w:rPr>
                <w:bCs/>
              </w:rPr>
              <w:t>Make the information icon clickable.</w:t>
            </w:r>
          </w:p>
        </w:tc>
      </w:tr>
      <w:tr w:rsidR="00C73C0C" w14:paraId="5BB977C9" w14:textId="77777777" w:rsidTr="00BE50D6">
        <w:tc>
          <w:tcPr>
            <w:tcW w:w="3681" w:type="dxa"/>
            <w:gridSpan w:val="2"/>
          </w:tcPr>
          <w:p w14:paraId="32A34B86" w14:textId="3DC41C6F" w:rsidR="00C73C0C" w:rsidRPr="00C73C0C" w:rsidRDefault="008D3FC1" w:rsidP="008D3FC1">
            <w:pPr>
              <w:spacing w:line="276" w:lineRule="auto"/>
              <w:jc w:val="center"/>
              <w:rPr>
                <w:bCs/>
              </w:rPr>
            </w:pPr>
            <w:r>
              <w:rPr>
                <w:bCs/>
              </w:rPr>
              <w:t>-</w:t>
            </w:r>
          </w:p>
        </w:tc>
        <w:tc>
          <w:tcPr>
            <w:tcW w:w="3402" w:type="dxa"/>
            <w:gridSpan w:val="2"/>
          </w:tcPr>
          <w:p w14:paraId="5EBEF687" w14:textId="2C4EDAD7" w:rsidR="00C73C0C" w:rsidRDefault="00C73C0C" w:rsidP="00C73C0C">
            <w:pPr>
              <w:rPr>
                <w:rFonts w:cs="Open Sans"/>
              </w:rPr>
            </w:pPr>
            <w:r w:rsidRPr="00C73C0C">
              <w:rPr>
                <w:rFonts w:cs="Open Sans"/>
                <w:b/>
                <w:bCs/>
              </w:rPr>
              <w:t>Scenario 1 is a violation because</w:t>
            </w:r>
            <w:r w:rsidRPr="00C73C0C">
              <w:rPr>
                <w:rFonts w:cs="Open Sans"/>
              </w:rPr>
              <w:t xml:space="preserve"> – Accepting any gift of more than a nominal value or any invitation beyond what is customary</w:t>
            </w:r>
            <w:r w:rsidR="006D34D5">
              <w:rPr>
                <w:rFonts w:cs="Open Sans"/>
              </w:rPr>
              <w:t>,</w:t>
            </w:r>
            <w:r w:rsidRPr="00C73C0C">
              <w:rPr>
                <w:rFonts w:cs="Open Sans"/>
              </w:rPr>
              <w:t xml:space="preserve"> gives the appearance of a conflict of interest. An employee should inform their manager when they receive such a gift or invitation. In addition, an invitation to a performance or any other kind of event must always be declined if the supplier will not be attending. Please refer to the </w:t>
            </w:r>
            <w:commentRangeStart w:id="3"/>
            <w:r w:rsidRPr="00C73C0C">
              <w:rPr>
                <w:rFonts w:cs="Open Sans"/>
              </w:rPr>
              <w:t>Plastic Omnium policy on gifts and invitations on TOPNET.</w:t>
            </w:r>
            <w:commentRangeEnd w:id="3"/>
            <w:r w:rsidR="00D22AD9">
              <w:rPr>
                <w:rStyle w:val="CommentReference"/>
              </w:rPr>
              <w:commentReference w:id="3"/>
            </w:r>
          </w:p>
          <w:p w14:paraId="271FFB7A" w14:textId="77777777" w:rsidR="008D3FC1" w:rsidRPr="00C73C0C" w:rsidRDefault="008D3FC1" w:rsidP="00C73C0C">
            <w:pPr>
              <w:rPr>
                <w:rFonts w:cs="Open Sans"/>
              </w:rPr>
            </w:pPr>
          </w:p>
          <w:p w14:paraId="5F047474" w14:textId="77777777" w:rsidR="00C73C0C" w:rsidRPr="00C73C0C" w:rsidRDefault="00C73C0C" w:rsidP="00C73C0C">
            <w:pPr>
              <w:rPr>
                <w:rFonts w:cs="Open Sans"/>
              </w:rPr>
            </w:pPr>
            <w:r w:rsidRPr="00C73C0C">
              <w:rPr>
                <w:rFonts w:cs="Open Sans"/>
                <w:b/>
                <w:bCs/>
              </w:rPr>
              <w:t>Scenario 2 is a violation because</w:t>
            </w:r>
            <w:r w:rsidRPr="00C73C0C">
              <w:rPr>
                <w:rFonts w:cs="Open Sans"/>
              </w:rPr>
              <w:t xml:space="preserve"> – John is not in compliance with the code of conduct as he took the decision to hire this company without informing his manager of the potential conflict of interest. The situation would be different if John informed his manager, his wife’s company then participated </w:t>
            </w:r>
            <w:r w:rsidRPr="00C73C0C">
              <w:rPr>
                <w:rFonts w:cs="Open Sans"/>
              </w:rPr>
              <w:lastRenderedPageBreak/>
              <w:t xml:space="preserve">in a call for tender, and John took no part in the decision to hire that company. Please refer to the </w:t>
            </w:r>
            <w:commentRangeStart w:id="4"/>
            <w:r w:rsidRPr="00C73C0C">
              <w:rPr>
                <w:rFonts w:cs="Open Sans"/>
              </w:rPr>
              <w:t>Plastic Omnium policy on conflict of interest on TOPNET.</w:t>
            </w:r>
            <w:commentRangeEnd w:id="4"/>
            <w:r w:rsidR="00D22AD9">
              <w:rPr>
                <w:rStyle w:val="CommentReference"/>
              </w:rPr>
              <w:commentReference w:id="4"/>
            </w:r>
          </w:p>
          <w:p w14:paraId="48F4770F" w14:textId="77777777" w:rsidR="00C73C0C" w:rsidRPr="00C73C0C" w:rsidRDefault="00C73C0C" w:rsidP="00C73C0C">
            <w:pPr>
              <w:rPr>
                <w:rFonts w:cs="Open Sans"/>
              </w:rPr>
            </w:pPr>
          </w:p>
          <w:p w14:paraId="65884A05" w14:textId="1FBB8747" w:rsidR="00C73C0C" w:rsidRPr="00C73C0C" w:rsidRDefault="00C73C0C" w:rsidP="00C73C0C">
            <w:pPr>
              <w:rPr>
                <w:rFonts w:cs="Open Sans"/>
              </w:rPr>
            </w:pPr>
            <w:r w:rsidRPr="00C73C0C">
              <w:rPr>
                <w:rFonts w:cs="Open Sans"/>
                <w:b/>
                <w:bCs/>
              </w:rPr>
              <w:t xml:space="preserve">Scenario 3 is violation </w:t>
            </w:r>
            <w:r w:rsidR="00347A3A" w:rsidRPr="00F75DA6">
              <w:rPr>
                <w:rFonts w:cs="Open Sans"/>
                <w:highlight w:val="yellow"/>
              </w:rPr>
              <w:t>because there</w:t>
            </w:r>
            <w:r w:rsidR="00027B9C" w:rsidRPr="00F75DA6">
              <w:rPr>
                <w:rFonts w:cs="Open Sans"/>
                <w:highlight w:val="yellow"/>
              </w:rPr>
              <w:t xml:space="preserve"> is a strong suspicion </w:t>
            </w:r>
            <w:r w:rsidR="00F75DA6" w:rsidRPr="00F75DA6">
              <w:rPr>
                <w:rFonts w:cs="Open Sans"/>
                <w:highlight w:val="yellow"/>
              </w:rPr>
              <w:t xml:space="preserve">that </w:t>
            </w:r>
            <w:r w:rsidR="00027B9C" w:rsidRPr="00F75DA6">
              <w:rPr>
                <w:rFonts w:cs="Open Sans"/>
                <w:highlight w:val="yellow"/>
              </w:rPr>
              <w:t xml:space="preserve">a bribe was paid to the </w:t>
            </w:r>
            <w:r w:rsidR="00F75DA6" w:rsidRPr="00F75DA6">
              <w:rPr>
                <w:rFonts w:cs="Open Sans"/>
                <w:highlight w:val="yellow"/>
              </w:rPr>
              <w:t>authorities to</w:t>
            </w:r>
            <w:r w:rsidR="00027B9C" w:rsidRPr="00F75DA6">
              <w:rPr>
                <w:rFonts w:cs="Open Sans"/>
                <w:highlight w:val="yellow"/>
              </w:rPr>
              <w:t xml:space="preserve"> expedite the process through  th</w:t>
            </w:r>
            <w:r w:rsidR="00F75DA6" w:rsidRPr="00F75DA6">
              <w:rPr>
                <w:rFonts w:cs="Open Sans"/>
                <w:highlight w:val="yellow"/>
              </w:rPr>
              <w:t>e</w:t>
            </w:r>
            <w:r w:rsidR="00027B9C" w:rsidRPr="00F75DA6">
              <w:rPr>
                <w:rFonts w:cs="Open Sans"/>
                <w:highlight w:val="yellow"/>
              </w:rPr>
              <w:t xml:space="preserve"> undocumented payment of 15K Euro</w:t>
            </w:r>
            <w:r w:rsidR="00F75DA6" w:rsidRPr="00F75DA6">
              <w:rPr>
                <w:rFonts w:cs="Open Sans"/>
                <w:highlight w:val="yellow"/>
              </w:rPr>
              <w:t>.</w:t>
            </w:r>
            <w:r w:rsidRPr="00C73C0C">
              <w:rPr>
                <w:rFonts w:cs="Open Sans"/>
              </w:rPr>
              <w:t xml:space="preserve"> Plastic Omnium is liable for all acts of bribery committed directly by its employees or indirectly by any intermediaries. Please refer to the </w:t>
            </w:r>
            <w:commentRangeStart w:id="5"/>
            <w:r w:rsidRPr="00C73C0C">
              <w:rPr>
                <w:rFonts w:cs="Open Sans"/>
              </w:rPr>
              <w:t xml:space="preserve">Plastic Omnium policy on intermediaries on TOPNET. </w:t>
            </w:r>
            <w:commentRangeEnd w:id="5"/>
            <w:r w:rsidR="00D22AD9">
              <w:rPr>
                <w:rStyle w:val="CommentReference"/>
              </w:rPr>
              <w:commentReference w:id="5"/>
            </w:r>
            <w:r w:rsidRPr="00C73C0C">
              <w:rPr>
                <w:rFonts w:cs="Open Sans"/>
              </w:rPr>
              <w:t>When using an intermediary</w:t>
            </w:r>
            <w:r w:rsidR="00E614A1">
              <w:rPr>
                <w:rFonts w:cs="Open Sans"/>
              </w:rPr>
              <w:t>,</w:t>
            </w:r>
            <w:r w:rsidRPr="00C73C0C">
              <w:rPr>
                <w:rFonts w:cs="Open Sans"/>
              </w:rPr>
              <w:t xml:space="preserve"> such as a customs broker</w:t>
            </w:r>
            <w:r w:rsidR="00E614A1">
              <w:rPr>
                <w:rFonts w:cs="Open Sans"/>
              </w:rPr>
              <w:t>,</w:t>
            </w:r>
            <w:r w:rsidRPr="00C73C0C">
              <w:rPr>
                <w:rFonts w:cs="Open Sans"/>
              </w:rPr>
              <w:t xml:space="preserve"> we need to:</w:t>
            </w:r>
          </w:p>
          <w:p w14:paraId="388C9E46" w14:textId="4E8B59B7" w:rsidR="00C73C0C" w:rsidRPr="00C73C0C" w:rsidRDefault="00C73C0C" w:rsidP="00E312DC">
            <w:pPr>
              <w:pStyle w:val="ListParagraph"/>
              <w:numPr>
                <w:ilvl w:val="0"/>
                <w:numId w:val="3"/>
              </w:numPr>
              <w:rPr>
                <w:rFonts w:cs="Open Sans"/>
              </w:rPr>
            </w:pPr>
            <w:r w:rsidRPr="00C73C0C">
              <w:rPr>
                <w:rFonts w:cs="Open Sans"/>
              </w:rPr>
              <w:t xml:space="preserve">Conduct due diligence, </w:t>
            </w:r>
          </w:p>
          <w:p w14:paraId="6E73E3F7" w14:textId="77777777" w:rsidR="00C73C0C" w:rsidRPr="00C73C0C" w:rsidRDefault="00C73C0C" w:rsidP="00E312DC">
            <w:pPr>
              <w:pStyle w:val="ListParagraph"/>
              <w:numPr>
                <w:ilvl w:val="0"/>
                <w:numId w:val="3"/>
              </w:numPr>
              <w:rPr>
                <w:rFonts w:cs="Open Sans"/>
              </w:rPr>
            </w:pPr>
            <w:r w:rsidRPr="00C73C0C">
              <w:rPr>
                <w:rFonts w:cs="Open Sans"/>
              </w:rPr>
              <w:t xml:space="preserve">Formalize an agreement that includes Plastic Omnium anti-corruption clauses, </w:t>
            </w:r>
          </w:p>
          <w:p w14:paraId="00D7C545" w14:textId="3AD73E0A" w:rsidR="00C73C0C" w:rsidRPr="00C73C0C" w:rsidRDefault="00C73C0C" w:rsidP="00E312DC">
            <w:pPr>
              <w:pStyle w:val="ListParagraph"/>
              <w:numPr>
                <w:ilvl w:val="0"/>
                <w:numId w:val="3"/>
              </w:numPr>
              <w:rPr>
                <w:rFonts w:cs="Open Sans"/>
              </w:rPr>
            </w:pPr>
            <w:r w:rsidRPr="00C73C0C">
              <w:rPr>
                <w:rFonts w:cs="Open Sans"/>
              </w:rPr>
              <w:t xml:space="preserve">Check that the payment corresponds to legitimate services, and </w:t>
            </w:r>
          </w:p>
          <w:p w14:paraId="3D95340A" w14:textId="0B932979" w:rsidR="00C73C0C" w:rsidRPr="00C73C0C" w:rsidRDefault="00C73C0C" w:rsidP="00E312DC">
            <w:pPr>
              <w:pStyle w:val="ListParagraph"/>
              <w:numPr>
                <w:ilvl w:val="0"/>
                <w:numId w:val="3"/>
              </w:numPr>
              <w:rPr>
                <w:rFonts w:cs="Open Sans"/>
              </w:rPr>
            </w:pPr>
            <w:r w:rsidRPr="00C73C0C">
              <w:rPr>
                <w:rFonts w:cs="Open Sans"/>
              </w:rPr>
              <w:t>Maintain detailed records concerning the intermediary and payments made.</w:t>
            </w:r>
          </w:p>
        </w:tc>
        <w:tc>
          <w:tcPr>
            <w:tcW w:w="3685" w:type="dxa"/>
            <w:gridSpan w:val="2"/>
          </w:tcPr>
          <w:p w14:paraId="5FF90349" w14:textId="53928CF3" w:rsidR="00C73C0C" w:rsidRDefault="00D22AD9" w:rsidP="00D22AD9">
            <w:pPr>
              <w:pStyle w:val="ListParagraph"/>
              <w:numPr>
                <w:ilvl w:val="0"/>
                <w:numId w:val="3"/>
              </w:numPr>
              <w:rPr>
                <w:bCs/>
              </w:rPr>
            </w:pPr>
            <w:r>
              <w:rPr>
                <w:bCs/>
              </w:rPr>
              <w:lastRenderedPageBreak/>
              <w:t xml:space="preserve">On clicking the information icon, entire content will appear as a pop-up text. </w:t>
            </w:r>
          </w:p>
          <w:p w14:paraId="1FFA2DBD" w14:textId="1E6ACC9A" w:rsidR="00D22AD9" w:rsidRPr="00D22AD9" w:rsidRDefault="00D22AD9" w:rsidP="00D22AD9">
            <w:pPr>
              <w:pStyle w:val="ListParagraph"/>
              <w:numPr>
                <w:ilvl w:val="0"/>
                <w:numId w:val="3"/>
              </w:numPr>
              <w:rPr>
                <w:bCs/>
              </w:rPr>
            </w:pPr>
            <w:r>
              <w:rPr>
                <w:bCs/>
              </w:rPr>
              <w:t xml:space="preserve">Show the </w:t>
            </w:r>
            <w:r>
              <w:t>pop-up text on one side of the screen so that the three scenarios are visible</w:t>
            </w:r>
            <w:r w:rsidR="007C2ED7">
              <w:t>.</w:t>
            </w:r>
          </w:p>
        </w:tc>
      </w:tr>
      <w:tr w:rsidR="00576B61" w14:paraId="1485E1FE" w14:textId="77777777" w:rsidTr="00BE50D6">
        <w:tc>
          <w:tcPr>
            <w:tcW w:w="3681" w:type="dxa"/>
            <w:gridSpan w:val="2"/>
          </w:tcPr>
          <w:p w14:paraId="7152CA65" w14:textId="5C3F72AD" w:rsidR="00576B61" w:rsidRDefault="00576B61" w:rsidP="00576B61">
            <w:pPr>
              <w:spacing w:line="276" w:lineRule="auto"/>
              <w:jc w:val="center"/>
              <w:rPr>
                <w:bCs/>
              </w:rPr>
            </w:pPr>
            <w:r>
              <w:rPr>
                <w:bCs/>
              </w:rPr>
              <w:t>-</w:t>
            </w:r>
          </w:p>
        </w:tc>
        <w:tc>
          <w:tcPr>
            <w:tcW w:w="3402" w:type="dxa"/>
            <w:gridSpan w:val="2"/>
          </w:tcPr>
          <w:p w14:paraId="102B67E6" w14:textId="091F4598" w:rsidR="00576B61" w:rsidRPr="00C73C0C" w:rsidRDefault="00576B61" w:rsidP="00576B61">
            <w:pPr>
              <w:rPr>
                <w:rFonts w:cs="Open Sans"/>
                <w:b/>
                <w:bCs/>
              </w:rPr>
            </w:pPr>
            <w:r w:rsidRPr="00C73C0C">
              <w:rPr>
                <w:rFonts w:cstheme="minorHAnsi"/>
                <w:i/>
                <w:iCs/>
                <w:color w:val="2F5496" w:themeColor="accent1" w:themeShade="BF"/>
              </w:rPr>
              <w:t xml:space="preserve">Select </w:t>
            </w:r>
            <w:r w:rsidRPr="00C73C0C">
              <w:rPr>
                <w:rFonts w:cstheme="minorHAnsi"/>
                <w:b/>
                <w:bCs/>
                <w:i/>
                <w:iCs/>
                <w:color w:val="2F5496" w:themeColor="accent1" w:themeShade="BF"/>
              </w:rPr>
              <w:t>Next</w:t>
            </w:r>
            <w:r w:rsidRPr="00C73C0C">
              <w:rPr>
                <w:rFonts w:cstheme="minorHAnsi"/>
                <w:i/>
                <w:iCs/>
                <w:color w:val="2F5496" w:themeColor="accent1" w:themeShade="BF"/>
              </w:rPr>
              <w:t xml:space="preserve"> to continue.</w:t>
            </w:r>
          </w:p>
        </w:tc>
        <w:tc>
          <w:tcPr>
            <w:tcW w:w="3685" w:type="dxa"/>
            <w:gridSpan w:val="2"/>
          </w:tcPr>
          <w:p w14:paraId="223013E5" w14:textId="77777777" w:rsidR="00576B61" w:rsidRDefault="00576B61" w:rsidP="00576B61">
            <w:pPr>
              <w:pStyle w:val="ListParagraph"/>
              <w:numPr>
                <w:ilvl w:val="0"/>
                <w:numId w:val="4"/>
              </w:numPr>
              <w:spacing w:line="276" w:lineRule="auto"/>
              <w:ind w:left="360"/>
              <w:rPr>
                <w:rFonts w:cstheme="minorHAnsi"/>
              </w:rPr>
            </w:pPr>
            <w:r w:rsidRPr="00C73C0C">
              <w:rPr>
                <w:rFonts w:cstheme="minorHAnsi"/>
              </w:rPr>
              <w:t xml:space="preserve">Enable the </w:t>
            </w:r>
            <w:r w:rsidRPr="00C73C0C">
              <w:rPr>
                <w:rFonts w:cstheme="minorHAnsi"/>
                <w:b/>
                <w:bCs/>
              </w:rPr>
              <w:t>Next</w:t>
            </w:r>
            <w:r w:rsidRPr="00C73C0C">
              <w:rPr>
                <w:rFonts w:cstheme="minorHAnsi"/>
              </w:rPr>
              <w:t xml:space="preserve"> button.</w:t>
            </w:r>
          </w:p>
          <w:p w14:paraId="6C3DA8E9" w14:textId="4FC3B629" w:rsidR="00576B61" w:rsidRPr="00576B61" w:rsidRDefault="00576B61" w:rsidP="00576B61">
            <w:pPr>
              <w:pStyle w:val="ListParagraph"/>
              <w:numPr>
                <w:ilvl w:val="0"/>
                <w:numId w:val="4"/>
              </w:numPr>
              <w:spacing w:line="276" w:lineRule="auto"/>
              <w:ind w:left="360"/>
              <w:rPr>
                <w:rFonts w:cstheme="minorHAnsi"/>
              </w:rPr>
            </w:pPr>
            <w:r w:rsidRPr="00576B61">
              <w:rPr>
                <w:rFonts w:cstheme="minorHAnsi"/>
              </w:rPr>
              <w:t xml:space="preserve">Upon selecting the </w:t>
            </w:r>
            <w:r w:rsidRPr="00576B61">
              <w:rPr>
                <w:rFonts w:cstheme="minorHAnsi"/>
                <w:b/>
                <w:bCs/>
              </w:rPr>
              <w:t>Next</w:t>
            </w:r>
            <w:r w:rsidRPr="00576B61">
              <w:rPr>
                <w:rFonts w:cstheme="minorHAnsi"/>
              </w:rPr>
              <w:t xml:space="preserve"> button, move to the next page.</w:t>
            </w:r>
          </w:p>
        </w:tc>
      </w:tr>
    </w:tbl>
    <w:p w14:paraId="5402DA7B" w14:textId="135615B6" w:rsidR="00EC66B7" w:rsidRDefault="00EC66B7"/>
    <w:tbl>
      <w:tblPr>
        <w:tblStyle w:val="TableGrid"/>
        <w:tblW w:w="10768" w:type="dxa"/>
        <w:tblLook w:val="04A0" w:firstRow="1" w:lastRow="0" w:firstColumn="1" w:lastColumn="0" w:noHBand="0" w:noVBand="1"/>
      </w:tblPr>
      <w:tblGrid>
        <w:gridCol w:w="2247"/>
        <w:gridCol w:w="1434"/>
        <w:gridCol w:w="3260"/>
        <w:gridCol w:w="142"/>
        <w:gridCol w:w="1559"/>
        <w:gridCol w:w="2126"/>
      </w:tblGrid>
      <w:tr w:rsidR="00EC66B7" w14:paraId="63FF276D" w14:textId="77777777" w:rsidTr="00BE50D6">
        <w:tc>
          <w:tcPr>
            <w:tcW w:w="2247" w:type="dxa"/>
            <w:shd w:val="clear" w:color="auto" w:fill="00CF00"/>
          </w:tcPr>
          <w:p w14:paraId="4D521AED" w14:textId="77777777" w:rsidR="00EC66B7" w:rsidRDefault="00EC66B7" w:rsidP="00BE50D6">
            <w:pPr>
              <w:rPr>
                <w:b/>
              </w:rPr>
            </w:pPr>
            <w:r>
              <w:rPr>
                <w:b/>
              </w:rPr>
              <w:t>Module Title</w:t>
            </w:r>
          </w:p>
        </w:tc>
        <w:tc>
          <w:tcPr>
            <w:tcW w:w="8521" w:type="dxa"/>
            <w:gridSpan w:val="5"/>
          </w:tcPr>
          <w:p w14:paraId="61DFDBC6" w14:textId="684B7EE8" w:rsidR="00EC66B7" w:rsidRPr="00F87EBA" w:rsidRDefault="008D3FC1" w:rsidP="00BE50D6">
            <w:pPr>
              <w:rPr>
                <w:b/>
              </w:rPr>
            </w:pPr>
            <w:r>
              <w:rPr>
                <w:b/>
              </w:rPr>
              <w:t>Understanding Corruption</w:t>
            </w:r>
          </w:p>
        </w:tc>
      </w:tr>
      <w:tr w:rsidR="00EC66B7" w14:paraId="521FEF16" w14:textId="77777777" w:rsidTr="00BE50D6">
        <w:tc>
          <w:tcPr>
            <w:tcW w:w="2247" w:type="dxa"/>
            <w:shd w:val="clear" w:color="auto" w:fill="00CF00"/>
          </w:tcPr>
          <w:p w14:paraId="4E985B09" w14:textId="77777777" w:rsidR="00EC66B7" w:rsidRDefault="00EC66B7" w:rsidP="00BE50D6">
            <w:pPr>
              <w:rPr>
                <w:b/>
              </w:rPr>
            </w:pPr>
            <w:r>
              <w:rPr>
                <w:b/>
              </w:rPr>
              <w:t>Page Title</w:t>
            </w:r>
          </w:p>
        </w:tc>
        <w:tc>
          <w:tcPr>
            <w:tcW w:w="4694" w:type="dxa"/>
            <w:gridSpan w:val="2"/>
          </w:tcPr>
          <w:p w14:paraId="45E94B53" w14:textId="7CD79A99" w:rsidR="00EC66B7" w:rsidRPr="008D3FC1" w:rsidRDefault="00576B61" w:rsidP="00BE50D6">
            <w:pPr>
              <w:pStyle w:val="Heading4"/>
              <w:outlineLvl w:val="3"/>
              <w:rPr>
                <w:b/>
                <w:bCs/>
                <w:i w:val="0"/>
                <w:iCs w:val="0"/>
              </w:rPr>
            </w:pPr>
            <w:bookmarkStart w:id="6" w:name="_Toc77791770"/>
            <w:r>
              <w:rPr>
                <w:b/>
                <w:bCs/>
                <w:i w:val="0"/>
                <w:iCs w:val="0"/>
              </w:rPr>
              <w:t xml:space="preserve">Overview and </w:t>
            </w:r>
            <w:r w:rsidR="008D3FC1">
              <w:rPr>
                <w:b/>
                <w:bCs/>
                <w:i w:val="0"/>
                <w:iCs w:val="0"/>
              </w:rPr>
              <w:t>Objectives</w:t>
            </w:r>
            <w:bookmarkEnd w:id="6"/>
          </w:p>
        </w:tc>
        <w:tc>
          <w:tcPr>
            <w:tcW w:w="1701" w:type="dxa"/>
            <w:gridSpan w:val="2"/>
            <w:shd w:val="clear" w:color="auto" w:fill="00CF00"/>
          </w:tcPr>
          <w:p w14:paraId="21FB8DF0" w14:textId="77777777" w:rsidR="00EC66B7" w:rsidRDefault="00EC66B7" w:rsidP="00BE50D6">
            <w:pPr>
              <w:rPr>
                <w:b/>
              </w:rPr>
            </w:pPr>
            <w:r>
              <w:rPr>
                <w:b/>
              </w:rPr>
              <w:t>Page Number</w:t>
            </w:r>
          </w:p>
        </w:tc>
        <w:tc>
          <w:tcPr>
            <w:tcW w:w="2126" w:type="dxa"/>
          </w:tcPr>
          <w:p w14:paraId="4A810169" w14:textId="01FC57BE" w:rsidR="00EC66B7" w:rsidRDefault="00EC66B7" w:rsidP="00BE50D6">
            <w:pPr>
              <w:rPr>
                <w:b/>
              </w:rPr>
            </w:pPr>
            <w:r>
              <w:rPr>
                <w:b/>
              </w:rPr>
              <w:t>0</w:t>
            </w:r>
            <w:r w:rsidR="008D3FC1">
              <w:rPr>
                <w:b/>
              </w:rPr>
              <w:t>3</w:t>
            </w:r>
          </w:p>
        </w:tc>
      </w:tr>
      <w:tr w:rsidR="00EC66B7" w14:paraId="49E3612B" w14:textId="77777777" w:rsidTr="00BE50D6">
        <w:tc>
          <w:tcPr>
            <w:tcW w:w="2247" w:type="dxa"/>
            <w:shd w:val="clear" w:color="auto" w:fill="00CF00"/>
          </w:tcPr>
          <w:p w14:paraId="2E2405F2" w14:textId="77777777" w:rsidR="00EC66B7" w:rsidRDefault="00EC66B7" w:rsidP="00BE50D6">
            <w:pPr>
              <w:rPr>
                <w:b/>
              </w:rPr>
            </w:pPr>
            <w:r>
              <w:rPr>
                <w:b/>
              </w:rPr>
              <w:t>Template Type</w:t>
            </w:r>
          </w:p>
        </w:tc>
        <w:tc>
          <w:tcPr>
            <w:tcW w:w="4694" w:type="dxa"/>
            <w:gridSpan w:val="2"/>
          </w:tcPr>
          <w:p w14:paraId="3704DE6B" w14:textId="0DE8825A" w:rsidR="00EC66B7" w:rsidRPr="008D3FC1" w:rsidRDefault="008D3FC1" w:rsidP="00BE50D6">
            <w:pPr>
              <w:rPr>
                <w:rStyle w:val="SubtleEmphasis"/>
                <w:b/>
                <w:bCs/>
                <w:i w:val="0"/>
                <w:iCs w:val="0"/>
              </w:rPr>
            </w:pPr>
            <w:r w:rsidRPr="008D3FC1">
              <w:rPr>
                <w:rStyle w:val="SubtleEmphasis"/>
                <w:b/>
                <w:bCs/>
                <w:i w:val="0"/>
                <w:iCs w:val="0"/>
              </w:rPr>
              <w:t>Animation</w:t>
            </w:r>
          </w:p>
        </w:tc>
        <w:tc>
          <w:tcPr>
            <w:tcW w:w="1701" w:type="dxa"/>
            <w:gridSpan w:val="2"/>
            <w:shd w:val="clear" w:color="auto" w:fill="00CF00"/>
          </w:tcPr>
          <w:p w14:paraId="50D58FFA" w14:textId="77777777" w:rsidR="00EC66B7" w:rsidRDefault="00EC66B7" w:rsidP="00BE50D6">
            <w:pPr>
              <w:rPr>
                <w:b/>
              </w:rPr>
            </w:pPr>
            <w:r>
              <w:rPr>
                <w:b/>
              </w:rPr>
              <w:t>Duration</w:t>
            </w:r>
          </w:p>
        </w:tc>
        <w:tc>
          <w:tcPr>
            <w:tcW w:w="2126" w:type="dxa"/>
          </w:tcPr>
          <w:p w14:paraId="2C01533F" w14:textId="4E08F8BB" w:rsidR="00EC66B7" w:rsidRDefault="00107EC0" w:rsidP="00BE50D6">
            <w:pPr>
              <w:rPr>
                <w:b/>
              </w:rPr>
            </w:pPr>
            <w:r>
              <w:rPr>
                <w:b/>
              </w:rPr>
              <w:t>30</w:t>
            </w:r>
            <w:r w:rsidR="00EC66B7">
              <w:rPr>
                <w:b/>
              </w:rPr>
              <w:t xml:space="preserve"> seconds</w:t>
            </w:r>
          </w:p>
        </w:tc>
      </w:tr>
      <w:tr w:rsidR="00EC66B7" w14:paraId="0D5BC014" w14:textId="77777777" w:rsidTr="00BE50D6">
        <w:tc>
          <w:tcPr>
            <w:tcW w:w="10768" w:type="dxa"/>
            <w:gridSpan w:val="6"/>
            <w:shd w:val="clear" w:color="auto" w:fill="auto"/>
          </w:tcPr>
          <w:p w14:paraId="33137AD3" w14:textId="77777777" w:rsidR="00EC66B7" w:rsidRDefault="00EC66B7" w:rsidP="00BE50D6">
            <w:pPr>
              <w:rPr>
                <w:b/>
              </w:rPr>
            </w:pPr>
            <w:r>
              <w:rPr>
                <w:b/>
              </w:rPr>
              <w:t xml:space="preserve">Screen Visuals: </w:t>
            </w:r>
            <w:r>
              <w:rPr>
                <w:bCs/>
              </w:rPr>
              <w:t>NA</w:t>
            </w:r>
          </w:p>
        </w:tc>
      </w:tr>
      <w:tr w:rsidR="00EC66B7" w14:paraId="3C286146" w14:textId="77777777" w:rsidTr="00BE50D6">
        <w:tc>
          <w:tcPr>
            <w:tcW w:w="3681" w:type="dxa"/>
            <w:gridSpan w:val="2"/>
            <w:shd w:val="clear" w:color="auto" w:fill="00CF00"/>
          </w:tcPr>
          <w:p w14:paraId="13E4876D" w14:textId="77777777" w:rsidR="00EC66B7" w:rsidRDefault="00EC66B7" w:rsidP="00BE50D6">
            <w:pPr>
              <w:jc w:val="center"/>
              <w:rPr>
                <w:b/>
              </w:rPr>
            </w:pPr>
            <w:r>
              <w:br w:type="page"/>
            </w:r>
            <w:r>
              <w:br w:type="page"/>
            </w:r>
            <w:r>
              <w:rPr>
                <w:b/>
              </w:rPr>
              <w:t>VO</w:t>
            </w:r>
          </w:p>
        </w:tc>
        <w:tc>
          <w:tcPr>
            <w:tcW w:w="3402" w:type="dxa"/>
            <w:gridSpan w:val="2"/>
            <w:shd w:val="clear" w:color="auto" w:fill="00CF00"/>
          </w:tcPr>
          <w:p w14:paraId="412C1100" w14:textId="77777777" w:rsidR="00EC66B7" w:rsidRDefault="00EC66B7" w:rsidP="00BE50D6">
            <w:pPr>
              <w:jc w:val="center"/>
              <w:rPr>
                <w:b/>
              </w:rPr>
            </w:pPr>
            <w:r>
              <w:rPr>
                <w:b/>
              </w:rPr>
              <w:t>On Screen Text (OST)</w:t>
            </w:r>
          </w:p>
        </w:tc>
        <w:tc>
          <w:tcPr>
            <w:tcW w:w="3685" w:type="dxa"/>
            <w:gridSpan w:val="2"/>
            <w:shd w:val="clear" w:color="auto" w:fill="00CF00"/>
          </w:tcPr>
          <w:p w14:paraId="529513E0" w14:textId="77777777" w:rsidR="00EC66B7" w:rsidRDefault="00EC66B7" w:rsidP="00BE50D6">
            <w:pPr>
              <w:jc w:val="center"/>
              <w:rPr>
                <w:b/>
              </w:rPr>
            </w:pPr>
            <w:r>
              <w:rPr>
                <w:b/>
              </w:rPr>
              <w:t>Visuals and Notes to Developers</w:t>
            </w:r>
          </w:p>
        </w:tc>
      </w:tr>
      <w:tr w:rsidR="00576B61" w14:paraId="35026783" w14:textId="77777777" w:rsidTr="00BE50D6">
        <w:tc>
          <w:tcPr>
            <w:tcW w:w="3681" w:type="dxa"/>
            <w:gridSpan w:val="2"/>
          </w:tcPr>
          <w:p w14:paraId="74289FA8" w14:textId="66BF1AEC" w:rsidR="00576B61" w:rsidRPr="00576B61" w:rsidRDefault="00576B61" w:rsidP="00576B61">
            <w:pPr>
              <w:rPr>
                <w:rFonts w:cs="Open Sans"/>
              </w:rPr>
            </w:pPr>
            <w:r w:rsidRPr="008D3FC1">
              <w:rPr>
                <w:bCs/>
              </w:rPr>
              <w:t xml:space="preserve">Anti-corruption comprises activities that oppose or inhibit corruption. Just as corruption takes many forms, anti-corruption efforts vary in scope and in strategy. </w:t>
            </w:r>
          </w:p>
        </w:tc>
        <w:tc>
          <w:tcPr>
            <w:tcW w:w="3402" w:type="dxa"/>
            <w:gridSpan w:val="2"/>
          </w:tcPr>
          <w:p w14:paraId="5581D914" w14:textId="4C78B75C" w:rsidR="00576B61" w:rsidRPr="00576B61" w:rsidRDefault="00576B61" w:rsidP="00576B61">
            <w:pPr>
              <w:rPr>
                <w:rFonts w:cs="Open Sans"/>
              </w:rPr>
            </w:pPr>
            <w:r w:rsidRPr="008D3FC1">
              <w:rPr>
                <w:bCs/>
              </w:rPr>
              <w:t>Anti-corruption comprises activities that oppose or inhibit corruption</w:t>
            </w:r>
          </w:p>
        </w:tc>
        <w:tc>
          <w:tcPr>
            <w:tcW w:w="3685" w:type="dxa"/>
            <w:gridSpan w:val="2"/>
          </w:tcPr>
          <w:p w14:paraId="1C0C542D" w14:textId="77777777" w:rsidR="00576B61" w:rsidRDefault="00576B61" w:rsidP="00576B61">
            <w:pPr>
              <w:rPr>
                <w:bCs/>
              </w:rPr>
            </w:pPr>
            <w:r>
              <w:rPr>
                <w:bCs/>
              </w:rPr>
              <w:t>Show the image and OST in sync with the VO.</w:t>
            </w:r>
          </w:p>
          <w:p w14:paraId="200608C8" w14:textId="77777777" w:rsidR="00576B61" w:rsidRDefault="00576B61" w:rsidP="00576B61">
            <w:pPr>
              <w:rPr>
                <w:bCs/>
              </w:rPr>
            </w:pPr>
            <w:r>
              <w:rPr>
                <w:noProof/>
                <w:lang w:val="fr-FR" w:eastAsia="zh-CN" w:bidi="th-TH"/>
              </w:rPr>
              <w:drawing>
                <wp:inline distT="0" distB="0" distL="0" distR="0" wp14:anchorId="6402FCE1" wp14:editId="61AC2405">
                  <wp:extent cx="1076325" cy="1154535"/>
                  <wp:effectExtent l="0" t="0" r="0" b="7620"/>
                  <wp:docPr id="11272" name="Picture 11272" descr="Anti corruption concept. Hand giving money bills to another through handshake. Handcuffed handshake with world map in the background. Fla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ti corruption concept. Hand giving money bills to another through handshake. Handcuffed handshake with world map in the background. Flat desig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79694" cy="1158148"/>
                          </a:xfrm>
                          <a:prstGeom prst="rect">
                            <a:avLst/>
                          </a:prstGeom>
                          <a:noFill/>
                          <a:ln>
                            <a:noFill/>
                          </a:ln>
                        </pic:spPr>
                      </pic:pic>
                    </a:graphicData>
                  </a:graphic>
                </wp:inline>
              </w:drawing>
            </w:r>
          </w:p>
          <w:p w14:paraId="7171C794" w14:textId="228BB09B" w:rsidR="00576B61" w:rsidRPr="00576B61" w:rsidRDefault="00576B61" w:rsidP="00576B61">
            <w:pPr>
              <w:spacing w:line="276" w:lineRule="auto"/>
              <w:rPr>
                <w:rFonts w:cstheme="minorHAnsi"/>
              </w:rPr>
            </w:pPr>
            <w:r>
              <w:rPr>
                <w:bCs/>
              </w:rPr>
              <w:lastRenderedPageBreak/>
              <w:t xml:space="preserve">SS ID: </w:t>
            </w:r>
            <w:r w:rsidRPr="00C760D9">
              <w:rPr>
                <w:bCs/>
              </w:rPr>
              <w:t>377783506</w:t>
            </w:r>
          </w:p>
        </w:tc>
      </w:tr>
      <w:tr w:rsidR="00576B61" w14:paraId="794ADC5E" w14:textId="77777777" w:rsidTr="00BE50D6">
        <w:tc>
          <w:tcPr>
            <w:tcW w:w="3681" w:type="dxa"/>
            <w:gridSpan w:val="2"/>
          </w:tcPr>
          <w:p w14:paraId="3B3E6A97" w14:textId="224460EE" w:rsidR="00576B61" w:rsidRPr="00576B61" w:rsidRDefault="00576B61" w:rsidP="00576B61">
            <w:pPr>
              <w:rPr>
                <w:rFonts w:cs="Open Sans"/>
              </w:rPr>
            </w:pPr>
            <w:r w:rsidRPr="008D3FC1">
              <w:rPr>
                <w:bCs/>
              </w:rPr>
              <w:lastRenderedPageBreak/>
              <w:t>In this module</w:t>
            </w:r>
            <w:r>
              <w:rPr>
                <w:bCs/>
              </w:rPr>
              <w:t>, w</w:t>
            </w:r>
            <w:r w:rsidRPr="008D3FC1">
              <w:rPr>
                <w:bCs/>
              </w:rPr>
              <w:t>e will focus on the key aspects of anti-corruption and the steps taken to prevent corrupt practices at Plastic Omnium.</w:t>
            </w:r>
          </w:p>
        </w:tc>
        <w:tc>
          <w:tcPr>
            <w:tcW w:w="3402" w:type="dxa"/>
            <w:gridSpan w:val="2"/>
          </w:tcPr>
          <w:p w14:paraId="5EC167FA" w14:textId="5845DFF5" w:rsidR="00576B61" w:rsidRDefault="00576B61" w:rsidP="00576B61">
            <w:pPr>
              <w:rPr>
                <w:bCs/>
              </w:rPr>
            </w:pPr>
            <w:r>
              <w:rPr>
                <w:bCs/>
              </w:rPr>
              <w:t>W</w:t>
            </w:r>
            <w:r w:rsidRPr="008D3FC1">
              <w:rPr>
                <w:bCs/>
              </w:rPr>
              <w:t>e will focus on the</w:t>
            </w:r>
            <w:r>
              <w:rPr>
                <w:bCs/>
              </w:rPr>
              <w:t>:</w:t>
            </w:r>
            <w:r w:rsidRPr="008D3FC1">
              <w:rPr>
                <w:bCs/>
              </w:rPr>
              <w:t xml:space="preserve"> </w:t>
            </w:r>
          </w:p>
          <w:p w14:paraId="6D36541D" w14:textId="77777777" w:rsidR="00576B61" w:rsidRPr="00576B61" w:rsidRDefault="00576B61" w:rsidP="00576B61">
            <w:pPr>
              <w:pStyle w:val="ListParagraph"/>
              <w:numPr>
                <w:ilvl w:val="0"/>
                <w:numId w:val="28"/>
              </w:numPr>
              <w:rPr>
                <w:rFonts w:cs="Open Sans"/>
              </w:rPr>
            </w:pPr>
            <w:r w:rsidRPr="00576B61">
              <w:rPr>
                <w:bCs/>
              </w:rPr>
              <w:t xml:space="preserve">Key aspects of anti-corruption </w:t>
            </w:r>
          </w:p>
          <w:p w14:paraId="648BE850" w14:textId="4E8F5ED8" w:rsidR="00576B61" w:rsidRPr="00576B61" w:rsidRDefault="00576B61" w:rsidP="00576B61">
            <w:pPr>
              <w:pStyle w:val="ListParagraph"/>
              <w:numPr>
                <w:ilvl w:val="0"/>
                <w:numId w:val="28"/>
              </w:numPr>
              <w:rPr>
                <w:rFonts w:cs="Open Sans"/>
              </w:rPr>
            </w:pPr>
            <w:r w:rsidRPr="00576B61">
              <w:rPr>
                <w:bCs/>
              </w:rPr>
              <w:t>Steps taken to prevent corrupt practices at Plastic Omnium</w:t>
            </w:r>
          </w:p>
        </w:tc>
        <w:tc>
          <w:tcPr>
            <w:tcW w:w="3685" w:type="dxa"/>
            <w:gridSpan w:val="2"/>
          </w:tcPr>
          <w:p w14:paraId="665C2D83" w14:textId="77E7711D" w:rsidR="00576B61" w:rsidRPr="00576B61" w:rsidRDefault="00576B61" w:rsidP="00576B61">
            <w:pPr>
              <w:spacing w:line="276" w:lineRule="auto"/>
              <w:rPr>
                <w:rFonts w:cstheme="minorHAnsi"/>
              </w:rPr>
            </w:pPr>
            <w:r>
              <w:rPr>
                <w:bCs/>
              </w:rPr>
              <w:t>Retain the previous image and show OST in sync with the VO.</w:t>
            </w:r>
          </w:p>
        </w:tc>
      </w:tr>
      <w:tr w:rsidR="00576B61" w14:paraId="66D76EC5" w14:textId="77777777" w:rsidTr="00BE50D6">
        <w:tc>
          <w:tcPr>
            <w:tcW w:w="3681" w:type="dxa"/>
            <w:gridSpan w:val="2"/>
          </w:tcPr>
          <w:p w14:paraId="5C262282" w14:textId="4C9FA25F" w:rsidR="00576B61" w:rsidRPr="008D3FC1" w:rsidRDefault="00576B61" w:rsidP="00576B61">
            <w:pPr>
              <w:jc w:val="center"/>
              <w:rPr>
                <w:bCs/>
              </w:rPr>
            </w:pPr>
            <w:r>
              <w:rPr>
                <w:bCs/>
              </w:rPr>
              <w:t>-</w:t>
            </w:r>
          </w:p>
        </w:tc>
        <w:tc>
          <w:tcPr>
            <w:tcW w:w="3402" w:type="dxa"/>
            <w:gridSpan w:val="2"/>
          </w:tcPr>
          <w:p w14:paraId="3E06B848" w14:textId="2324FC31" w:rsidR="00576B61" w:rsidRDefault="00576B61" w:rsidP="00576B61">
            <w:pPr>
              <w:jc w:val="center"/>
              <w:rPr>
                <w:bCs/>
              </w:rPr>
            </w:pPr>
            <w:r>
              <w:rPr>
                <w:bCs/>
              </w:rPr>
              <w:t>-</w:t>
            </w:r>
          </w:p>
        </w:tc>
        <w:tc>
          <w:tcPr>
            <w:tcW w:w="3685" w:type="dxa"/>
            <w:gridSpan w:val="2"/>
          </w:tcPr>
          <w:p w14:paraId="22D880F1" w14:textId="2CDD9B68" w:rsidR="00576B61" w:rsidRDefault="00576B61" w:rsidP="00576B61">
            <w:pPr>
              <w:spacing w:line="276" w:lineRule="auto"/>
              <w:rPr>
                <w:bCs/>
              </w:rPr>
            </w:pPr>
            <w:r>
              <w:rPr>
                <w:bCs/>
              </w:rPr>
              <w:t>Clear the screen.</w:t>
            </w:r>
          </w:p>
        </w:tc>
      </w:tr>
      <w:tr w:rsidR="00576B61" w14:paraId="15BA062D" w14:textId="77777777" w:rsidTr="00BE50D6">
        <w:tc>
          <w:tcPr>
            <w:tcW w:w="3681" w:type="dxa"/>
            <w:gridSpan w:val="2"/>
          </w:tcPr>
          <w:p w14:paraId="127FCB6E" w14:textId="77777777" w:rsidR="00576B61" w:rsidRPr="006139D8" w:rsidRDefault="00576B61" w:rsidP="00576B61">
            <w:pPr>
              <w:rPr>
                <w:rFonts w:cs="Open Sans"/>
              </w:rPr>
            </w:pPr>
            <w:r w:rsidRPr="006139D8">
              <w:rPr>
                <w:rFonts w:cs="Open Sans"/>
              </w:rPr>
              <w:t>After completing this module, you will be able to:</w:t>
            </w:r>
          </w:p>
          <w:p w14:paraId="4BABF328" w14:textId="77777777" w:rsidR="00576B61" w:rsidRPr="006139D8" w:rsidRDefault="00576B61" w:rsidP="00576B61">
            <w:pPr>
              <w:pStyle w:val="ListParagraph"/>
              <w:numPr>
                <w:ilvl w:val="0"/>
                <w:numId w:val="5"/>
              </w:numPr>
              <w:rPr>
                <w:rFonts w:cs="Open Sans"/>
              </w:rPr>
            </w:pPr>
            <w:r w:rsidRPr="006139D8">
              <w:rPr>
                <w:rFonts w:cs="Open Sans"/>
              </w:rPr>
              <w:t>Explain what corruption is,</w:t>
            </w:r>
          </w:p>
          <w:p w14:paraId="1E9C2837" w14:textId="77777777" w:rsidR="00576B61" w:rsidRPr="006139D8" w:rsidRDefault="00576B61" w:rsidP="00576B61">
            <w:pPr>
              <w:pStyle w:val="ListParagraph"/>
              <w:numPr>
                <w:ilvl w:val="0"/>
                <w:numId w:val="5"/>
              </w:numPr>
              <w:rPr>
                <w:rFonts w:cs="Open Sans"/>
              </w:rPr>
            </w:pPr>
            <w:r w:rsidRPr="006139D8">
              <w:rPr>
                <w:rFonts w:cs="Open Sans"/>
              </w:rPr>
              <w:t>Identify who can corrupt or who can be corrupted,</w:t>
            </w:r>
          </w:p>
          <w:p w14:paraId="501AA8EF" w14:textId="77777777" w:rsidR="00A048CF" w:rsidRDefault="00576B61" w:rsidP="00576B61">
            <w:pPr>
              <w:pStyle w:val="ListParagraph"/>
              <w:numPr>
                <w:ilvl w:val="0"/>
                <w:numId w:val="5"/>
              </w:numPr>
              <w:rPr>
                <w:rFonts w:cs="Open Sans"/>
              </w:rPr>
            </w:pPr>
            <w:r w:rsidRPr="006139D8">
              <w:rPr>
                <w:rFonts w:cs="Open Sans"/>
              </w:rPr>
              <w:t xml:space="preserve">Outline the relevant sanctions, and </w:t>
            </w:r>
          </w:p>
          <w:p w14:paraId="48029AF6" w14:textId="5C47F8A5" w:rsidR="00576B61" w:rsidRPr="00A048CF" w:rsidRDefault="00576B61" w:rsidP="00576B61">
            <w:pPr>
              <w:pStyle w:val="ListParagraph"/>
              <w:numPr>
                <w:ilvl w:val="0"/>
                <w:numId w:val="5"/>
              </w:numPr>
              <w:rPr>
                <w:rFonts w:cs="Open Sans"/>
              </w:rPr>
            </w:pPr>
            <w:r w:rsidRPr="00A048CF">
              <w:rPr>
                <w:rFonts w:cs="Open Sans"/>
              </w:rPr>
              <w:t>List the measures taken at Plastic Omnium to prevent and detect corruption.</w:t>
            </w:r>
          </w:p>
        </w:tc>
        <w:tc>
          <w:tcPr>
            <w:tcW w:w="3402" w:type="dxa"/>
            <w:gridSpan w:val="2"/>
          </w:tcPr>
          <w:p w14:paraId="3C360862" w14:textId="77777777" w:rsidR="00576B61" w:rsidRPr="006139D8" w:rsidRDefault="00576B61" w:rsidP="00576B61">
            <w:pPr>
              <w:rPr>
                <w:rFonts w:cs="Open Sans"/>
              </w:rPr>
            </w:pPr>
            <w:r w:rsidRPr="006139D8">
              <w:rPr>
                <w:rFonts w:cs="Open Sans"/>
              </w:rPr>
              <w:t>After completing this module, you will be able to:</w:t>
            </w:r>
          </w:p>
          <w:p w14:paraId="7FEC69CB" w14:textId="77777777" w:rsidR="00576B61" w:rsidRPr="006139D8" w:rsidRDefault="00576B61" w:rsidP="00576B61">
            <w:pPr>
              <w:pStyle w:val="ListParagraph"/>
              <w:numPr>
                <w:ilvl w:val="0"/>
                <w:numId w:val="5"/>
              </w:numPr>
              <w:rPr>
                <w:rFonts w:cs="Open Sans"/>
              </w:rPr>
            </w:pPr>
            <w:r w:rsidRPr="006139D8">
              <w:rPr>
                <w:rFonts w:cs="Open Sans"/>
              </w:rPr>
              <w:t>Explain what corruption is</w:t>
            </w:r>
            <w:r>
              <w:rPr>
                <w:rFonts w:cs="Open Sans"/>
              </w:rPr>
              <w:t>.</w:t>
            </w:r>
          </w:p>
          <w:p w14:paraId="2BA39AEA" w14:textId="77777777" w:rsidR="00576B61" w:rsidRPr="006139D8" w:rsidRDefault="00576B61" w:rsidP="00576B61">
            <w:pPr>
              <w:pStyle w:val="ListParagraph"/>
              <w:numPr>
                <w:ilvl w:val="0"/>
                <w:numId w:val="5"/>
              </w:numPr>
              <w:rPr>
                <w:rFonts w:cs="Open Sans"/>
              </w:rPr>
            </w:pPr>
            <w:r w:rsidRPr="006139D8">
              <w:rPr>
                <w:rFonts w:cs="Open Sans"/>
              </w:rPr>
              <w:t>Identify who can corrupt or who can be corrupted</w:t>
            </w:r>
            <w:r>
              <w:rPr>
                <w:rFonts w:cs="Open Sans"/>
              </w:rPr>
              <w:t>.</w:t>
            </w:r>
          </w:p>
          <w:p w14:paraId="227F70E4" w14:textId="77777777" w:rsidR="00A048CF" w:rsidRDefault="00576B61" w:rsidP="00576B61">
            <w:pPr>
              <w:pStyle w:val="ListParagraph"/>
              <w:numPr>
                <w:ilvl w:val="0"/>
                <w:numId w:val="5"/>
              </w:numPr>
              <w:rPr>
                <w:rFonts w:cs="Open Sans"/>
              </w:rPr>
            </w:pPr>
            <w:r w:rsidRPr="006139D8">
              <w:rPr>
                <w:rFonts w:cs="Open Sans"/>
              </w:rPr>
              <w:t>Outline the relevant sanctions</w:t>
            </w:r>
            <w:r>
              <w:rPr>
                <w:rFonts w:cs="Open Sans"/>
              </w:rPr>
              <w:t>.</w:t>
            </w:r>
          </w:p>
          <w:p w14:paraId="26FFA550" w14:textId="6ECF51BB" w:rsidR="00576B61" w:rsidRPr="00A048CF" w:rsidRDefault="00576B61" w:rsidP="00576B61">
            <w:pPr>
              <w:pStyle w:val="ListParagraph"/>
              <w:numPr>
                <w:ilvl w:val="0"/>
                <w:numId w:val="5"/>
              </w:numPr>
              <w:rPr>
                <w:rFonts w:cs="Open Sans"/>
              </w:rPr>
            </w:pPr>
            <w:r w:rsidRPr="00A048CF">
              <w:rPr>
                <w:rFonts w:cs="Open Sans"/>
              </w:rPr>
              <w:t>List the measures taken at Plastic Omnium to prevent and detect corruption.</w:t>
            </w:r>
          </w:p>
        </w:tc>
        <w:tc>
          <w:tcPr>
            <w:tcW w:w="3685" w:type="dxa"/>
            <w:gridSpan w:val="2"/>
          </w:tcPr>
          <w:p w14:paraId="0C8B9351" w14:textId="77777777" w:rsidR="00576B61" w:rsidRDefault="00576B61" w:rsidP="00576B61">
            <w:pPr>
              <w:pStyle w:val="ListParagraph"/>
              <w:numPr>
                <w:ilvl w:val="0"/>
                <w:numId w:val="6"/>
              </w:numPr>
              <w:spacing w:line="276" w:lineRule="auto"/>
              <w:ind w:left="360"/>
              <w:rPr>
                <w:rFonts w:cstheme="minorHAnsi"/>
              </w:rPr>
            </w:pPr>
            <w:r w:rsidRPr="006D4887">
              <w:rPr>
                <w:rFonts w:cstheme="minorHAnsi"/>
              </w:rPr>
              <w:t>Show a dartboard icon.</w:t>
            </w:r>
          </w:p>
          <w:p w14:paraId="619F4E29" w14:textId="77777777" w:rsidR="00576B61" w:rsidRDefault="00576B61" w:rsidP="00576B61">
            <w:pPr>
              <w:spacing w:line="276" w:lineRule="auto"/>
              <w:rPr>
                <w:rFonts w:cstheme="minorHAnsi"/>
              </w:rPr>
            </w:pPr>
            <w:r>
              <w:rPr>
                <w:rFonts w:cstheme="minorHAnsi"/>
              </w:rPr>
              <w:t xml:space="preserve">     </w:t>
            </w:r>
            <w:r>
              <w:rPr>
                <w:noProof/>
                <w:lang w:val="fr-FR" w:eastAsia="zh-CN" w:bidi="th-TH"/>
              </w:rPr>
              <w:drawing>
                <wp:inline distT="0" distB="0" distL="0" distR="0" wp14:anchorId="4BBAE51D" wp14:editId="5BF4585C">
                  <wp:extent cx="1205681" cy="1038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08851" cy="1040955"/>
                          </a:xfrm>
                          <a:prstGeom prst="rect">
                            <a:avLst/>
                          </a:prstGeom>
                        </pic:spPr>
                      </pic:pic>
                    </a:graphicData>
                  </a:graphic>
                </wp:inline>
              </w:drawing>
            </w:r>
            <w:r>
              <w:rPr>
                <w:rFonts w:cstheme="minorHAnsi"/>
              </w:rPr>
              <w:t xml:space="preserve">   </w:t>
            </w:r>
          </w:p>
          <w:p w14:paraId="37865C87" w14:textId="77777777" w:rsidR="00576B61" w:rsidRPr="006D4887" w:rsidRDefault="00576B61" w:rsidP="00576B61">
            <w:pPr>
              <w:spacing w:line="276" w:lineRule="auto"/>
              <w:rPr>
                <w:rFonts w:cstheme="minorHAnsi"/>
              </w:rPr>
            </w:pPr>
            <w:r>
              <w:rPr>
                <w:rFonts w:cstheme="minorHAnsi"/>
              </w:rPr>
              <w:t xml:space="preserve">SS ID: </w:t>
            </w:r>
            <w:r w:rsidRPr="006D4887">
              <w:rPr>
                <w:rFonts w:cstheme="minorHAnsi"/>
              </w:rPr>
              <w:t>663320743</w:t>
            </w:r>
          </w:p>
          <w:p w14:paraId="3875AEA7" w14:textId="38987485" w:rsidR="00576B61" w:rsidRPr="006D4887" w:rsidRDefault="00576B61" w:rsidP="00576B61">
            <w:pPr>
              <w:pStyle w:val="ListParagraph"/>
              <w:numPr>
                <w:ilvl w:val="0"/>
                <w:numId w:val="6"/>
              </w:numPr>
              <w:spacing w:line="276" w:lineRule="auto"/>
              <w:ind w:left="360"/>
              <w:rPr>
                <w:rFonts w:cstheme="minorHAnsi"/>
              </w:rPr>
            </w:pPr>
            <w:r w:rsidRPr="006D4887">
              <w:rPr>
                <w:rFonts w:cstheme="minorHAnsi"/>
              </w:rPr>
              <w:t>Show stem sentence and list of objectives in sync with VO.</w:t>
            </w:r>
          </w:p>
        </w:tc>
      </w:tr>
      <w:tr w:rsidR="00576B61" w14:paraId="5C41865C" w14:textId="77777777" w:rsidTr="00BE50D6">
        <w:tc>
          <w:tcPr>
            <w:tcW w:w="3681" w:type="dxa"/>
            <w:gridSpan w:val="2"/>
          </w:tcPr>
          <w:p w14:paraId="44FF3635" w14:textId="1DE197C8" w:rsidR="00576B61" w:rsidRPr="006139D8" w:rsidRDefault="00576B61" w:rsidP="00576B61">
            <w:pPr>
              <w:rPr>
                <w:rFonts w:cs="Open Sans"/>
              </w:rPr>
            </w:pPr>
            <w:r w:rsidRPr="006139D8">
              <w:rPr>
                <w:rFonts w:cs="Open Sans"/>
              </w:rPr>
              <w:t>Let’s begin.</w:t>
            </w:r>
          </w:p>
        </w:tc>
        <w:tc>
          <w:tcPr>
            <w:tcW w:w="3402" w:type="dxa"/>
            <w:gridSpan w:val="2"/>
          </w:tcPr>
          <w:p w14:paraId="0DCF7190" w14:textId="5B836893" w:rsidR="00576B61" w:rsidRPr="004F3885" w:rsidRDefault="00576B61" w:rsidP="00576B61">
            <w:pPr>
              <w:jc w:val="center"/>
              <w:rPr>
                <w:bCs/>
              </w:rPr>
            </w:pPr>
            <w:r>
              <w:rPr>
                <w:bCs/>
              </w:rPr>
              <w:t>-</w:t>
            </w:r>
          </w:p>
        </w:tc>
        <w:tc>
          <w:tcPr>
            <w:tcW w:w="3685" w:type="dxa"/>
            <w:gridSpan w:val="2"/>
          </w:tcPr>
          <w:p w14:paraId="6A4460C6" w14:textId="77100B49" w:rsidR="00576B61" w:rsidRPr="006D4887" w:rsidRDefault="00576B61" w:rsidP="00576B61">
            <w:pPr>
              <w:rPr>
                <w:bCs/>
              </w:rPr>
            </w:pPr>
            <w:r>
              <w:rPr>
                <w:bCs/>
              </w:rPr>
              <w:t>Play VO.</w:t>
            </w:r>
          </w:p>
        </w:tc>
      </w:tr>
      <w:tr w:rsidR="00576B61" w14:paraId="1CA9FD35" w14:textId="77777777" w:rsidTr="00BE50D6">
        <w:tc>
          <w:tcPr>
            <w:tcW w:w="3681" w:type="dxa"/>
            <w:gridSpan w:val="2"/>
          </w:tcPr>
          <w:p w14:paraId="1CAC0C1E" w14:textId="01512A7E" w:rsidR="00576B61" w:rsidRPr="006139D8" w:rsidRDefault="00576B61" w:rsidP="00576B61">
            <w:pPr>
              <w:jc w:val="center"/>
              <w:rPr>
                <w:rFonts w:cs="Open Sans"/>
              </w:rPr>
            </w:pPr>
            <w:r>
              <w:rPr>
                <w:bCs/>
              </w:rPr>
              <w:t>-</w:t>
            </w:r>
          </w:p>
        </w:tc>
        <w:tc>
          <w:tcPr>
            <w:tcW w:w="3402" w:type="dxa"/>
            <w:gridSpan w:val="2"/>
          </w:tcPr>
          <w:p w14:paraId="0F5995F2" w14:textId="21D7C498" w:rsidR="00576B61" w:rsidRPr="004F3885" w:rsidRDefault="00576B61" w:rsidP="00576B61">
            <w:pPr>
              <w:rPr>
                <w:bCs/>
              </w:rPr>
            </w:pPr>
            <w:r w:rsidRPr="00C73C0C">
              <w:rPr>
                <w:rFonts w:cstheme="minorHAnsi"/>
                <w:i/>
                <w:iCs/>
                <w:color w:val="2F5496" w:themeColor="accent1" w:themeShade="BF"/>
              </w:rPr>
              <w:t xml:space="preserve">Select </w:t>
            </w:r>
            <w:r w:rsidRPr="00C73C0C">
              <w:rPr>
                <w:rFonts w:cstheme="minorHAnsi"/>
                <w:b/>
                <w:bCs/>
                <w:i/>
                <w:iCs/>
                <w:color w:val="2F5496" w:themeColor="accent1" w:themeShade="BF"/>
              </w:rPr>
              <w:t>Next</w:t>
            </w:r>
            <w:r w:rsidRPr="00C73C0C">
              <w:rPr>
                <w:rFonts w:cstheme="minorHAnsi"/>
                <w:i/>
                <w:iCs/>
                <w:color w:val="2F5496" w:themeColor="accent1" w:themeShade="BF"/>
              </w:rPr>
              <w:t xml:space="preserve"> to continue.</w:t>
            </w:r>
          </w:p>
        </w:tc>
        <w:tc>
          <w:tcPr>
            <w:tcW w:w="3685" w:type="dxa"/>
            <w:gridSpan w:val="2"/>
          </w:tcPr>
          <w:p w14:paraId="1D47E2C7" w14:textId="77777777" w:rsidR="00576B61" w:rsidRDefault="00576B61" w:rsidP="00576B61">
            <w:pPr>
              <w:pStyle w:val="ListParagraph"/>
              <w:numPr>
                <w:ilvl w:val="0"/>
                <w:numId w:val="4"/>
              </w:numPr>
              <w:spacing w:line="276" w:lineRule="auto"/>
              <w:ind w:left="360"/>
              <w:rPr>
                <w:rFonts w:cstheme="minorHAnsi"/>
              </w:rPr>
            </w:pPr>
            <w:r w:rsidRPr="00C73C0C">
              <w:rPr>
                <w:rFonts w:cstheme="minorHAnsi"/>
              </w:rPr>
              <w:t xml:space="preserve">Enable the </w:t>
            </w:r>
            <w:r w:rsidRPr="00C73C0C">
              <w:rPr>
                <w:rFonts w:cstheme="minorHAnsi"/>
                <w:b/>
                <w:bCs/>
              </w:rPr>
              <w:t>Next</w:t>
            </w:r>
            <w:r w:rsidRPr="00C73C0C">
              <w:rPr>
                <w:rFonts w:cstheme="minorHAnsi"/>
              </w:rPr>
              <w:t xml:space="preserve"> button.</w:t>
            </w:r>
          </w:p>
          <w:p w14:paraId="7ADA1D7B" w14:textId="1A6484D0" w:rsidR="00576B61" w:rsidRPr="006139D8" w:rsidRDefault="00576B61" w:rsidP="00576B61">
            <w:pPr>
              <w:pStyle w:val="ListParagraph"/>
              <w:numPr>
                <w:ilvl w:val="0"/>
                <w:numId w:val="4"/>
              </w:numPr>
              <w:spacing w:line="276" w:lineRule="auto"/>
              <w:ind w:left="360"/>
              <w:rPr>
                <w:rFonts w:cstheme="minorHAnsi"/>
              </w:rPr>
            </w:pPr>
            <w:r w:rsidRPr="006139D8">
              <w:rPr>
                <w:rFonts w:cstheme="minorHAnsi"/>
              </w:rPr>
              <w:t xml:space="preserve">Upon selecting the </w:t>
            </w:r>
            <w:r w:rsidRPr="006139D8">
              <w:rPr>
                <w:rFonts w:cstheme="minorHAnsi"/>
                <w:b/>
                <w:bCs/>
              </w:rPr>
              <w:t>Next</w:t>
            </w:r>
            <w:r w:rsidRPr="006139D8">
              <w:rPr>
                <w:rFonts w:cstheme="minorHAnsi"/>
              </w:rPr>
              <w:t xml:space="preserve"> button, move to the next page.</w:t>
            </w:r>
          </w:p>
        </w:tc>
      </w:tr>
    </w:tbl>
    <w:p w14:paraId="688B914D" w14:textId="3849D20D" w:rsidR="00EC66B7" w:rsidRDefault="00EC66B7"/>
    <w:tbl>
      <w:tblPr>
        <w:tblStyle w:val="TableGrid"/>
        <w:tblW w:w="10768" w:type="dxa"/>
        <w:tblLook w:val="04A0" w:firstRow="1" w:lastRow="0" w:firstColumn="1" w:lastColumn="0" w:noHBand="0" w:noVBand="1"/>
      </w:tblPr>
      <w:tblGrid>
        <w:gridCol w:w="2235"/>
        <w:gridCol w:w="1424"/>
        <w:gridCol w:w="3241"/>
        <w:gridCol w:w="142"/>
        <w:gridCol w:w="1600"/>
        <w:gridCol w:w="2126"/>
      </w:tblGrid>
      <w:tr w:rsidR="00EC66B7" w14:paraId="1A3AF337" w14:textId="77777777" w:rsidTr="00653212">
        <w:tc>
          <w:tcPr>
            <w:tcW w:w="2235" w:type="dxa"/>
            <w:shd w:val="clear" w:color="auto" w:fill="00CF00"/>
          </w:tcPr>
          <w:p w14:paraId="7E3B2CFA" w14:textId="77777777" w:rsidR="00EC66B7" w:rsidRDefault="00EC66B7" w:rsidP="00BE50D6">
            <w:pPr>
              <w:rPr>
                <w:b/>
              </w:rPr>
            </w:pPr>
            <w:r>
              <w:rPr>
                <w:b/>
              </w:rPr>
              <w:t>Module Title</w:t>
            </w:r>
          </w:p>
        </w:tc>
        <w:tc>
          <w:tcPr>
            <w:tcW w:w="8533" w:type="dxa"/>
            <w:gridSpan w:val="5"/>
          </w:tcPr>
          <w:p w14:paraId="3F397499" w14:textId="150BE055" w:rsidR="00EC66B7" w:rsidRPr="00F87EBA" w:rsidRDefault="006D4887" w:rsidP="00BE50D6">
            <w:pPr>
              <w:rPr>
                <w:b/>
              </w:rPr>
            </w:pPr>
            <w:r>
              <w:rPr>
                <w:b/>
              </w:rPr>
              <w:t>Understanding Corruption</w:t>
            </w:r>
          </w:p>
        </w:tc>
      </w:tr>
      <w:tr w:rsidR="00486989" w14:paraId="43BE6642" w14:textId="77777777" w:rsidTr="00653212">
        <w:tc>
          <w:tcPr>
            <w:tcW w:w="2235" w:type="dxa"/>
            <w:shd w:val="clear" w:color="auto" w:fill="00CF00"/>
          </w:tcPr>
          <w:p w14:paraId="62915274" w14:textId="77777777" w:rsidR="00EC66B7" w:rsidRDefault="00EC66B7" w:rsidP="00BE50D6">
            <w:pPr>
              <w:rPr>
                <w:b/>
              </w:rPr>
            </w:pPr>
            <w:r>
              <w:rPr>
                <w:b/>
              </w:rPr>
              <w:t>Page Title</w:t>
            </w:r>
          </w:p>
        </w:tc>
        <w:tc>
          <w:tcPr>
            <w:tcW w:w="4665" w:type="dxa"/>
            <w:gridSpan w:val="2"/>
          </w:tcPr>
          <w:p w14:paraId="7C15254C" w14:textId="65BB63F2" w:rsidR="00EC66B7" w:rsidRPr="006D4887" w:rsidRDefault="006D4887" w:rsidP="00BE50D6">
            <w:pPr>
              <w:pStyle w:val="Heading4"/>
              <w:outlineLvl w:val="3"/>
              <w:rPr>
                <w:b/>
                <w:bCs/>
                <w:i w:val="0"/>
                <w:iCs w:val="0"/>
              </w:rPr>
            </w:pPr>
            <w:bookmarkStart w:id="7" w:name="_Toc77791771"/>
            <w:r w:rsidRPr="006D4887">
              <w:rPr>
                <w:b/>
                <w:bCs/>
                <w:i w:val="0"/>
                <w:iCs w:val="0"/>
              </w:rPr>
              <w:t>International Framework Against Corruption</w:t>
            </w:r>
            <w:bookmarkEnd w:id="7"/>
          </w:p>
        </w:tc>
        <w:tc>
          <w:tcPr>
            <w:tcW w:w="1742" w:type="dxa"/>
            <w:gridSpan w:val="2"/>
            <w:shd w:val="clear" w:color="auto" w:fill="00CF00"/>
          </w:tcPr>
          <w:p w14:paraId="5244C9CC" w14:textId="77777777" w:rsidR="00EC66B7" w:rsidRDefault="00EC66B7" w:rsidP="00BE50D6">
            <w:pPr>
              <w:rPr>
                <w:b/>
              </w:rPr>
            </w:pPr>
            <w:r>
              <w:rPr>
                <w:b/>
              </w:rPr>
              <w:t>Page Number</w:t>
            </w:r>
          </w:p>
        </w:tc>
        <w:tc>
          <w:tcPr>
            <w:tcW w:w="2126" w:type="dxa"/>
          </w:tcPr>
          <w:p w14:paraId="33FE743F" w14:textId="76407EC3" w:rsidR="00EC66B7" w:rsidRDefault="00EC66B7" w:rsidP="00BE50D6">
            <w:pPr>
              <w:rPr>
                <w:b/>
              </w:rPr>
            </w:pPr>
            <w:r>
              <w:rPr>
                <w:b/>
              </w:rPr>
              <w:t>0</w:t>
            </w:r>
            <w:r w:rsidR="006139D8">
              <w:rPr>
                <w:b/>
              </w:rPr>
              <w:t>4</w:t>
            </w:r>
          </w:p>
        </w:tc>
      </w:tr>
      <w:tr w:rsidR="00486989" w14:paraId="754186EB" w14:textId="77777777" w:rsidTr="00653212">
        <w:tc>
          <w:tcPr>
            <w:tcW w:w="2235" w:type="dxa"/>
            <w:shd w:val="clear" w:color="auto" w:fill="00CF00"/>
          </w:tcPr>
          <w:p w14:paraId="7A65D5DA" w14:textId="77777777" w:rsidR="00EC66B7" w:rsidRDefault="00EC66B7" w:rsidP="00BE50D6">
            <w:pPr>
              <w:rPr>
                <w:b/>
              </w:rPr>
            </w:pPr>
            <w:r>
              <w:rPr>
                <w:b/>
              </w:rPr>
              <w:t>Template Type</w:t>
            </w:r>
          </w:p>
        </w:tc>
        <w:tc>
          <w:tcPr>
            <w:tcW w:w="4665" w:type="dxa"/>
            <w:gridSpan w:val="2"/>
          </w:tcPr>
          <w:p w14:paraId="2FCA1145" w14:textId="312F92B1" w:rsidR="00EC66B7" w:rsidRPr="006D4887" w:rsidRDefault="006D4887" w:rsidP="00BE50D6">
            <w:pPr>
              <w:rPr>
                <w:rStyle w:val="SubtleEmphasis"/>
                <w:b/>
                <w:bCs/>
                <w:i w:val="0"/>
                <w:iCs w:val="0"/>
              </w:rPr>
            </w:pPr>
            <w:r w:rsidRPr="006D4887">
              <w:rPr>
                <w:rStyle w:val="SubtleEmphasis"/>
                <w:b/>
                <w:bCs/>
                <w:i w:val="0"/>
                <w:iCs w:val="0"/>
              </w:rPr>
              <w:t>Animation</w:t>
            </w:r>
          </w:p>
        </w:tc>
        <w:tc>
          <w:tcPr>
            <w:tcW w:w="1742" w:type="dxa"/>
            <w:gridSpan w:val="2"/>
            <w:shd w:val="clear" w:color="auto" w:fill="00CF00"/>
          </w:tcPr>
          <w:p w14:paraId="76054E51" w14:textId="77777777" w:rsidR="00EC66B7" w:rsidRDefault="00EC66B7" w:rsidP="00BE50D6">
            <w:pPr>
              <w:rPr>
                <w:b/>
              </w:rPr>
            </w:pPr>
            <w:r>
              <w:rPr>
                <w:b/>
              </w:rPr>
              <w:t>Duration</w:t>
            </w:r>
          </w:p>
        </w:tc>
        <w:tc>
          <w:tcPr>
            <w:tcW w:w="2126" w:type="dxa"/>
          </w:tcPr>
          <w:p w14:paraId="449A79DA" w14:textId="791A2AE1" w:rsidR="00EC66B7" w:rsidRDefault="00244CBF" w:rsidP="00BE50D6">
            <w:pPr>
              <w:rPr>
                <w:b/>
              </w:rPr>
            </w:pPr>
            <w:r>
              <w:rPr>
                <w:b/>
              </w:rPr>
              <w:t>9</w:t>
            </w:r>
            <w:r w:rsidR="00EC66B7">
              <w:rPr>
                <w:b/>
              </w:rPr>
              <w:t>0 seconds</w:t>
            </w:r>
          </w:p>
        </w:tc>
      </w:tr>
      <w:tr w:rsidR="00EC66B7" w14:paraId="0E5C284A" w14:textId="77777777" w:rsidTr="00BE50D6">
        <w:tc>
          <w:tcPr>
            <w:tcW w:w="10768" w:type="dxa"/>
            <w:gridSpan w:val="6"/>
            <w:shd w:val="clear" w:color="auto" w:fill="auto"/>
          </w:tcPr>
          <w:p w14:paraId="6DE1E6B2" w14:textId="77777777" w:rsidR="00EC66B7" w:rsidRDefault="00EC66B7" w:rsidP="00BE50D6">
            <w:pPr>
              <w:rPr>
                <w:b/>
              </w:rPr>
            </w:pPr>
            <w:r>
              <w:rPr>
                <w:b/>
              </w:rPr>
              <w:t xml:space="preserve">Screen Visuals: </w:t>
            </w:r>
            <w:r>
              <w:rPr>
                <w:bCs/>
              </w:rPr>
              <w:t>NA</w:t>
            </w:r>
          </w:p>
        </w:tc>
      </w:tr>
      <w:tr w:rsidR="00EC66B7" w14:paraId="278B6823" w14:textId="77777777" w:rsidTr="00653212">
        <w:tc>
          <w:tcPr>
            <w:tcW w:w="3659" w:type="dxa"/>
            <w:gridSpan w:val="2"/>
            <w:shd w:val="clear" w:color="auto" w:fill="00CF00"/>
          </w:tcPr>
          <w:p w14:paraId="00824879" w14:textId="77777777" w:rsidR="00EC66B7" w:rsidRDefault="00EC66B7" w:rsidP="00BE50D6">
            <w:pPr>
              <w:jc w:val="center"/>
              <w:rPr>
                <w:b/>
              </w:rPr>
            </w:pPr>
            <w:r>
              <w:br w:type="page"/>
            </w:r>
            <w:r>
              <w:br w:type="page"/>
            </w:r>
            <w:r>
              <w:rPr>
                <w:b/>
              </w:rPr>
              <w:t>VO</w:t>
            </w:r>
          </w:p>
        </w:tc>
        <w:tc>
          <w:tcPr>
            <w:tcW w:w="3383" w:type="dxa"/>
            <w:gridSpan w:val="2"/>
            <w:shd w:val="clear" w:color="auto" w:fill="00CF00"/>
          </w:tcPr>
          <w:p w14:paraId="2122F62B" w14:textId="77777777" w:rsidR="00EC66B7" w:rsidRDefault="00EC66B7" w:rsidP="00BE50D6">
            <w:pPr>
              <w:jc w:val="center"/>
              <w:rPr>
                <w:b/>
              </w:rPr>
            </w:pPr>
            <w:r>
              <w:rPr>
                <w:b/>
              </w:rPr>
              <w:t>On Screen Text (OST)</w:t>
            </w:r>
          </w:p>
        </w:tc>
        <w:tc>
          <w:tcPr>
            <w:tcW w:w="3726" w:type="dxa"/>
            <w:gridSpan w:val="2"/>
            <w:shd w:val="clear" w:color="auto" w:fill="00CF00"/>
          </w:tcPr>
          <w:p w14:paraId="554A898A" w14:textId="77777777" w:rsidR="00EC66B7" w:rsidRDefault="00EC66B7" w:rsidP="00BE50D6">
            <w:pPr>
              <w:jc w:val="center"/>
              <w:rPr>
                <w:b/>
              </w:rPr>
            </w:pPr>
            <w:r>
              <w:rPr>
                <w:b/>
              </w:rPr>
              <w:t>Visuals and Notes to Developers</w:t>
            </w:r>
          </w:p>
        </w:tc>
      </w:tr>
      <w:tr w:rsidR="00EC66B7" w14:paraId="09C12425" w14:textId="77777777" w:rsidTr="00653212">
        <w:tc>
          <w:tcPr>
            <w:tcW w:w="3659" w:type="dxa"/>
            <w:gridSpan w:val="2"/>
          </w:tcPr>
          <w:p w14:paraId="2A26BF36" w14:textId="56C34805" w:rsidR="00EC66B7" w:rsidRPr="00230A80" w:rsidRDefault="006D4887" w:rsidP="00BE50D6">
            <w:pPr>
              <w:spacing w:line="276" w:lineRule="auto"/>
              <w:rPr>
                <w:bCs/>
              </w:rPr>
            </w:pPr>
            <w:r w:rsidRPr="006D4887">
              <w:rPr>
                <w:bCs/>
              </w:rPr>
              <w:t>An international framework with global impact is in place</w:t>
            </w:r>
            <w:r w:rsidR="00C81F88" w:rsidRPr="002D39EF">
              <w:rPr>
                <w:lang w:val="en-GB"/>
              </w:rPr>
              <w:t>—</w:t>
            </w:r>
            <w:r w:rsidRPr="006D4887">
              <w:rPr>
                <w:bCs/>
              </w:rPr>
              <w:t xml:space="preserve"> </w:t>
            </w:r>
          </w:p>
        </w:tc>
        <w:tc>
          <w:tcPr>
            <w:tcW w:w="3383" w:type="dxa"/>
            <w:gridSpan w:val="2"/>
          </w:tcPr>
          <w:p w14:paraId="2B8252CF" w14:textId="6463BB96" w:rsidR="00EC66B7" w:rsidRPr="004F3885" w:rsidRDefault="00BE50D6" w:rsidP="00BE50D6">
            <w:pPr>
              <w:rPr>
                <w:bCs/>
              </w:rPr>
            </w:pPr>
            <w:r>
              <w:rPr>
                <w:bCs/>
              </w:rPr>
              <w:t>International framework</w:t>
            </w:r>
          </w:p>
        </w:tc>
        <w:tc>
          <w:tcPr>
            <w:tcW w:w="3726" w:type="dxa"/>
            <w:gridSpan w:val="2"/>
          </w:tcPr>
          <w:p w14:paraId="5FD981A6" w14:textId="77777777" w:rsidR="00EC66B7" w:rsidRDefault="00BE50D6" w:rsidP="00BE50D6">
            <w:pPr>
              <w:rPr>
                <w:bCs/>
              </w:rPr>
            </w:pPr>
            <w:r>
              <w:rPr>
                <w:bCs/>
              </w:rPr>
              <w:t>Show the icon and OST in sync with the VO.</w:t>
            </w:r>
          </w:p>
          <w:p w14:paraId="277C95BF" w14:textId="77777777" w:rsidR="00BE50D6" w:rsidRDefault="00BE50D6" w:rsidP="00BE50D6">
            <w:pPr>
              <w:rPr>
                <w:bCs/>
              </w:rPr>
            </w:pPr>
            <w:r>
              <w:rPr>
                <w:noProof/>
                <w:lang w:val="fr-FR" w:eastAsia="zh-CN" w:bidi="th-TH"/>
              </w:rPr>
              <w:drawing>
                <wp:inline distT="0" distB="0" distL="0" distR="0" wp14:anchorId="182A21F7" wp14:editId="79DA45DE">
                  <wp:extent cx="877277"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1193" cy="841941"/>
                          </a:xfrm>
                          <a:prstGeom prst="rect">
                            <a:avLst/>
                          </a:prstGeom>
                        </pic:spPr>
                      </pic:pic>
                    </a:graphicData>
                  </a:graphic>
                </wp:inline>
              </w:drawing>
            </w:r>
          </w:p>
          <w:p w14:paraId="41AFA105" w14:textId="4DBACC68" w:rsidR="00BE50D6" w:rsidRPr="00C81F88" w:rsidRDefault="00BE50D6" w:rsidP="00BE50D6">
            <w:pPr>
              <w:rPr>
                <w:bCs/>
              </w:rPr>
            </w:pPr>
            <w:r>
              <w:rPr>
                <w:bCs/>
              </w:rPr>
              <w:t xml:space="preserve">SS ID: </w:t>
            </w:r>
            <w:r w:rsidRPr="00BE50D6">
              <w:rPr>
                <w:bCs/>
              </w:rPr>
              <w:t>333104585</w:t>
            </w:r>
          </w:p>
        </w:tc>
      </w:tr>
      <w:tr w:rsidR="00C81F88" w14:paraId="2B6565AD" w14:textId="77777777" w:rsidTr="00653212">
        <w:tc>
          <w:tcPr>
            <w:tcW w:w="3659" w:type="dxa"/>
            <w:gridSpan w:val="2"/>
          </w:tcPr>
          <w:p w14:paraId="2F0A7783" w14:textId="72E866BB" w:rsidR="00C81F88" w:rsidRPr="00C81F88" w:rsidRDefault="00C81F88" w:rsidP="00C81F88">
            <w:pPr>
              <w:spacing w:line="276" w:lineRule="auto"/>
              <w:rPr>
                <w:bCs/>
              </w:rPr>
            </w:pPr>
            <w:r w:rsidRPr="002D39EF">
              <w:rPr>
                <w:lang w:val="en-GB"/>
              </w:rPr>
              <w:t>—</w:t>
            </w:r>
            <w:r w:rsidRPr="00C81F88">
              <w:rPr>
                <w:bCs/>
              </w:rPr>
              <w:t>that is designed to fight corruption.</w:t>
            </w:r>
          </w:p>
        </w:tc>
        <w:tc>
          <w:tcPr>
            <w:tcW w:w="3383" w:type="dxa"/>
            <w:gridSpan w:val="2"/>
          </w:tcPr>
          <w:p w14:paraId="3F97AC8A" w14:textId="011595C2" w:rsidR="00C81F88" w:rsidRPr="004F3885" w:rsidRDefault="00BE50D6" w:rsidP="00BE50D6">
            <w:pPr>
              <w:rPr>
                <w:bCs/>
              </w:rPr>
            </w:pPr>
            <w:r>
              <w:rPr>
                <w:bCs/>
              </w:rPr>
              <w:t>Fight corruption</w:t>
            </w:r>
          </w:p>
        </w:tc>
        <w:tc>
          <w:tcPr>
            <w:tcW w:w="3726" w:type="dxa"/>
            <w:gridSpan w:val="2"/>
          </w:tcPr>
          <w:p w14:paraId="38216DDA" w14:textId="1228A8AD" w:rsidR="00BE50D6" w:rsidRDefault="00BE50D6" w:rsidP="00BE50D6">
            <w:pPr>
              <w:rPr>
                <w:bCs/>
              </w:rPr>
            </w:pPr>
            <w:r>
              <w:rPr>
                <w:bCs/>
              </w:rPr>
              <w:t>Add the icon and OST in sync with the VO.</w:t>
            </w:r>
          </w:p>
          <w:p w14:paraId="3CDBB357" w14:textId="208E1DF2" w:rsidR="00BE50D6" w:rsidRDefault="00BE50D6" w:rsidP="00BE50D6">
            <w:pPr>
              <w:rPr>
                <w:bCs/>
              </w:rPr>
            </w:pPr>
            <w:r>
              <w:rPr>
                <w:noProof/>
                <w:lang w:val="fr-FR" w:eastAsia="zh-CN" w:bidi="th-TH"/>
              </w:rPr>
              <w:drawing>
                <wp:inline distT="0" distB="0" distL="0" distR="0" wp14:anchorId="071F9693" wp14:editId="6ECB35B9">
                  <wp:extent cx="847725" cy="87028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51981" cy="874658"/>
                          </a:xfrm>
                          <a:prstGeom prst="rect">
                            <a:avLst/>
                          </a:prstGeom>
                        </pic:spPr>
                      </pic:pic>
                    </a:graphicData>
                  </a:graphic>
                </wp:inline>
              </w:drawing>
            </w:r>
          </w:p>
          <w:p w14:paraId="38C2FCB4" w14:textId="5043CF82" w:rsidR="00C81F88" w:rsidRPr="00BE50D6" w:rsidRDefault="00BE50D6" w:rsidP="00BE50D6">
            <w:pPr>
              <w:rPr>
                <w:bCs/>
              </w:rPr>
            </w:pPr>
            <w:r>
              <w:rPr>
                <w:bCs/>
              </w:rPr>
              <w:t xml:space="preserve">SS ID: </w:t>
            </w:r>
            <w:r w:rsidRPr="00BE50D6">
              <w:rPr>
                <w:bCs/>
              </w:rPr>
              <w:t>1838432296</w:t>
            </w:r>
          </w:p>
        </w:tc>
      </w:tr>
      <w:tr w:rsidR="00653212" w14:paraId="51B9B4D0" w14:textId="77777777" w:rsidTr="00653212">
        <w:tc>
          <w:tcPr>
            <w:tcW w:w="3659" w:type="dxa"/>
            <w:gridSpan w:val="2"/>
          </w:tcPr>
          <w:p w14:paraId="2E280AF8" w14:textId="5C5A691A" w:rsidR="00653212" w:rsidRPr="002D39EF" w:rsidRDefault="00653212" w:rsidP="00653212">
            <w:pPr>
              <w:spacing w:line="276" w:lineRule="auto"/>
              <w:jc w:val="center"/>
              <w:rPr>
                <w:lang w:val="en-GB"/>
              </w:rPr>
            </w:pPr>
            <w:r>
              <w:rPr>
                <w:lang w:val="en-GB"/>
              </w:rPr>
              <w:t>-</w:t>
            </w:r>
          </w:p>
        </w:tc>
        <w:tc>
          <w:tcPr>
            <w:tcW w:w="3383" w:type="dxa"/>
            <w:gridSpan w:val="2"/>
          </w:tcPr>
          <w:p w14:paraId="5139912D" w14:textId="137EE69C" w:rsidR="00653212" w:rsidRDefault="00653212" w:rsidP="00653212">
            <w:pPr>
              <w:jc w:val="center"/>
              <w:rPr>
                <w:bCs/>
              </w:rPr>
            </w:pPr>
            <w:r>
              <w:rPr>
                <w:bCs/>
              </w:rPr>
              <w:t>-</w:t>
            </w:r>
          </w:p>
        </w:tc>
        <w:tc>
          <w:tcPr>
            <w:tcW w:w="3726" w:type="dxa"/>
            <w:gridSpan w:val="2"/>
          </w:tcPr>
          <w:p w14:paraId="28835752" w14:textId="368530E9" w:rsidR="00653212" w:rsidRDefault="00653212" w:rsidP="00BE50D6">
            <w:pPr>
              <w:rPr>
                <w:bCs/>
              </w:rPr>
            </w:pPr>
            <w:r>
              <w:rPr>
                <w:bCs/>
              </w:rPr>
              <w:t>Clear the screen.</w:t>
            </w:r>
          </w:p>
        </w:tc>
      </w:tr>
      <w:tr w:rsidR="00C81F88" w14:paraId="6F2D0D69" w14:textId="77777777" w:rsidTr="00653212">
        <w:tc>
          <w:tcPr>
            <w:tcW w:w="3659" w:type="dxa"/>
            <w:gridSpan w:val="2"/>
          </w:tcPr>
          <w:p w14:paraId="7740EA36" w14:textId="05C672D1" w:rsidR="00C81F88" w:rsidRPr="006D4887" w:rsidRDefault="00C81F88" w:rsidP="00BE50D6">
            <w:pPr>
              <w:spacing w:line="276" w:lineRule="auto"/>
              <w:rPr>
                <w:bCs/>
              </w:rPr>
            </w:pPr>
            <w:r w:rsidRPr="006D4887">
              <w:rPr>
                <w:bCs/>
              </w:rPr>
              <w:lastRenderedPageBreak/>
              <w:t xml:space="preserve">Signed in 1997 as an </w:t>
            </w:r>
            <w:proofErr w:type="spellStart"/>
            <w:r w:rsidRPr="006D4887">
              <w:rPr>
                <w:bCs/>
              </w:rPr>
              <w:t>Organisation</w:t>
            </w:r>
            <w:proofErr w:type="spellEnd"/>
            <w:r w:rsidRPr="006D4887">
              <w:rPr>
                <w:bCs/>
              </w:rPr>
              <w:t xml:space="preserve"> for Economic Co-operation and Development (OECD) convention, the international framework</w:t>
            </w:r>
            <w:r w:rsidR="00BE50D6" w:rsidRPr="002D39EF">
              <w:rPr>
                <w:lang w:val="en-GB"/>
              </w:rPr>
              <w:t>—</w:t>
            </w:r>
          </w:p>
        </w:tc>
        <w:tc>
          <w:tcPr>
            <w:tcW w:w="3383" w:type="dxa"/>
            <w:gridSpan w:val="2"/>
          </w:tcPr>
          <w:p w14:paraId="10660CDC" w14:textId="68E5897A" w:rsidR="00C81F88" w:rsidRPr="004F3885" w:rsidRDefault="00171157" w:rsidP="00BE50D6">
            <w:pPr>
              <w:rPr>
                <w:bCs/>
              </w:rPr>
            </w:pPr>
            <w:proofErr w:type="spellStart"/>
            <w:r w:rsidRPr="006D4887">
              <w:rPr>
                <w:bCs/>
              </w:rPr>
              <w:t>Organisation</w:t>
            </w:r>
            <w:proofErr w:type="spellEnd"/>
            <w:r w:rsidRPr="006D4887">
              <w:rPr>
                <w:bCs/>
              </w:rPr>
              <w:t xml:space="preserve"> for Economic Co-operation and Development (OECD)</w:t>
            </w:r>
            <w:r>
              <w:rPr>
                <w:bCs/>
              </w:rPr>
              <w:t xml:space="preserve"> </w:t>
            </w:r>
          </w:p>
        </w:tc>
        <w:tc>
          <w:tcPr>
            <w:tcW w:w="3726" w:type="dxa"/>
            <w:gridSpan w:val="2"/>
          </w:tcPr>
          <w:p w14:paraId="2ADCA97D" w14:textId="26518FBE" w:rsidR="009263EC" w:rsidRPr="00653212" w:rsidRDefault="009263EC" w:rsidP="00653212">
            <w:pPr>
              <w:spacing w:line="276" w:lineRule="auto"/>
              <w:rPr>
                <w:rFonts w:cstheme="minorHAnsi"/>
              </w:rPr>
            </w:pPr>
            <w:r w:rsidRPr="00653212">
              <w:rPr>
                <w:rFonts w:cstheme="minorHAnsi"/>
              </w:rPr>
              <w:t>Show a calendar with 1997 and OST next to it in sync with the VO.</w:t>
            </w:r>
          </w:p>
          <w:p w14:paraId="3D4CFB13" w14:textId="55C02D0E" w:rsidR="009263EC" w:rsidRDefault="009263EC" w:rsidP="009263EC">
            <w:pPr>
              <w:pStyle w:val="ListParagraph"/>
              <w:spacing w:line="276" w:lineRule="auto"/>
              <w:ind w:left="360"/>
              <w:rPr>
                <w:rFonts w:cstheme="minorHAnsi"/>
                <w:color w:val="FF0000"/>
              </w:rPr>
            </w:pPr>
            <w:r>
              <w:rPr>
                <w:noProof/>
                <w:lang w:val="fr-FR" w:eastAsia="zh-CN" w:bidi="th-TH"/>
              </w:rPr>
              <w:drawing>
                <wp:inline distT="0" distB="0" distL="0" distR="0" wp14:anchorId="2CDD7CC7" wp14:editId="4808AE04">
                  <wp:extent cx="1981200" cy="1581150"/>
                  <wp:effectExtent l="0" t="0" r="0" b="0"/>
                  <wp:docPr id="11273" name="Picture 1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1200" cy="1581150"/>
                          </a:xfrm>
                          <a:prstGeom prst="rect">
                            <a:avLst/>
                          </a:prstGeom>
                        </pic:spPr>
                      </pic:pic>
                    </a:graphicData>
                  </a:graphic>
                </wp:inline>
              </w:drawing>
            </w:r>
            <w:r w:rsidRPr="009263EC">
              <w:rPr>
                <w:rFonts w:cstheme="minorHAnsi"/>
                <w:color w:val="FF0000"/>
              </w:rPr>
              <w:t>[Show 1997 written on the calendar]</w:t>
            </w:r>
          </w:p>
          <w:p w14:paraId="3608157C" w14:textId="72D4A569" w:rsidR="00C81F88" w:rsidRPr="009263EC" w:rsidRDefault="00653212" w:rsidP="00653212">
            <w:pPr>
              <w:pStyle w:val="ListParagraph"/>
              <w:spacing w:line="276" w:lineRule="auto"/>
              <w:ind w:left="360"/>
              <w:rPr>
                <w:rFonts w:cstheme="minorHAnsi"/>
              </w:rPr>
            </w:pPr>
            <w:r>
              <w:rPr>
                <w:rFonts w:cstheme="minorHAnsi"/>
              </w:rPr>
              <w:t xml:space="preserve">SS ID: </w:t>
            </w:r>
            <w:r w:rsidRPr="00653212">
              <w:rPr>
                <w:rFonts w:cstheme="minorHAnsi"/>
              </w:rPr>
              <w:t>1926884648</w:t>
            </w:r>
          </w:p>
        </w:tc>
      </w:tr>
      <w:tr w:rsidR="00653212" w14:paraId="3C91E230" w14:textId="77777777" w:rsidTr="00653212">
        <w:tc>
          <w:tcPr>
            <w:tcW w:w="3659" w:type="dxa"/>
            <w:gridSpan w:val="2"/>
          </w:tcPr>
          <w:p w14:paraId="20C8431A" w14:textId="19C94B80" w:rsidR="00653212" w:rsidRPr="006D4887" w:rsidRDefault="00653212" w:rsidP="00653212">
            <w:pPr>
              <w:spacing w:line="276" w:lineRule="auto"/>
              <w:rPr>
                <w:bCs/>
              </w:rPr>
            </w:pPr>
            <w:r w:rsidRPr="002D39EF">
              <w:rPr>
                <w:lang w:val="en-GB"/>
              </w:rPr>
              <w:t>—</w:t>
            </w:r>
            <w:r w:rsidRPr="006D4887">
              <w:rPr>
                <w:bCs/>
              </w:rPr>
              <w:t>initially focused on combating bribery of foreign public officials in international business transactions.</w:t>
            </w:r>
          </w:p>
        </w:tc>
        <w:tc>
          <w:tcPr>
            <w:tcW w:w="3383" w:type="dxa"/>
            <w:gridSpan w:val="2"/>
          </w:tcPr>
          <w:p w14:paraId="3DC2F099" w14:textId="1FA16A57" w:rsidR="00653212" w:rsidRPr="004F3885" w:rsidRDefault="00653212" w:rsidP="00653212">
            <w:pPr>
              <w:rPr>
                <w:bCs/>
              </w:rPr>
            </w:pPr>
            <w:r>
              <w:rPr>
                <w:bCs/>
              </w:rPr>
              <w:t>F</w:t>
            </w:r>
            <w:r w:rsidRPr="006D4887">
              <w:rPr>
                <w:bCs/>
              </w:rPr>
              <w:t>ocused on combating bribery of foreign public officials in international business transactions</w:t>
            </w:r>
          </w:p>
        </w:tc>
        <w:tc>
          <w:tcPr>
            <w:tcW w:w="3726" w:type="dxa"/>
            <w:gridSpan w:val="2"/>
          </w:tcPr>
          <w:p w14:paraId="3A92DDBF" w14:textId="03CFEE7D" w:rsidR="00653212" w:rsidRDefault="00653212" w:rsidP="00653212">
            <w:pPr>
              <w:rPr>
                <w:bCs/>
              </w:rPr>
            </w:pPr>
            <w:r>
              <w:rPr>
                <w:bCs/>
              </w:rPr>
              <w:t xml:space="preserve">Show the </w:t>
            </w:r>
            <w:r w:rsidR="004F1189">
              <w:rPr>
                <w:bCs/>
              </w:rPr>
              <w:t>OST in sync with the VO along with the icon</w:t>
            </w:r>
            <w:r>
              <w:rPr>
                <w:bCs/>
              </w:rPr>
              <w:t>.</w:t>
            </w:r>
          </w:p>
          <w:p w14:paraId="2F51BD5B" w14:textId="77777777" w:rsidR="00653212" w:rsidRDefault="00653212" w:rsidP="00653212">
            <w:pPr>
              <w:rPr>
                <w:bCs/>
              </w:rPr>
            </w:pPr>
            <w:r>
              <w:rPr>
                <w:noProof/>
                <w:lang w:val="fr-FR" w:eastAsia="zh-CN" w:bidi="th-TH"/>
              </w:rPr>
              <w:drawing>
                <wp:inline distT="0" distB="0" distL="0" distR="0" wp14:anchorId="64CFFB85" wp14:editId="19F0F98E">
                  <wp:extent cx="1130770" cy="981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45184" cy="993581"/>
                          </a:xfrm>
                          <a:prstGeom prst="rect">
                            <a:avLst/>
                          </a:prstGeom>
                        </pic:spPr>
                      </pic:pic>
                    </a:graphicData>
                  </a:graphic>
                </wp:inline>
              </w:drawing>
            </w:r>
          </w:p>
          <w:p w14:paraId="7A94E13D" w14:textId="6DDA2525" w:rsidR="00653212" w:rsidRPr="00171157" w:rsidRDefault="00653212" w:rsidP="00653212">
            <w:pPr>
              <w:rPr>
                <w:bCs/>
              </w:rPr>
            </w:pPr>
            <w:r>
              <w:rPr>
                <w:bCs/>
              </w:rPr>
              <w:t xml:space="preserve">SS ID: </w:t>
            </w:r>
            <w:r w:rsidRPr="00171157">
              <w:rPr>
                <w:bCs/>
              </w:rPr>
              <w:t>662298730</w:t>
            </w:r>
          </w:p>
        </w:tc>
      </w:tr>
      <w:tr w:rsidR="004F1189" w14:paraId="4B3D00D0" w14:textId="77777777" w:rsidTr="00653212">
        <w:tc>
          <w:tcPr>
            <w:tcW w:w="3659" w:type="dxa"/>
            <w:gridSpan w:val="2"/>
          </w:tcPr>
          <w:p w14:paraId="38D24AF5" w14:textId="7E54FBCF" w:rsidR="004F1189" w:rsidRPr="006D4887" w:rsidRDefault="004F1189" w:rsidP="004F1189">
            <w:pPr>
              <w:spacing w:line="276" w:lineRule="auto"/>
              <w:rPr>
                <w:bCs/>
              </w:rPr>
            </w:pPr>
            <w:r w:rsidRPr="006D4887">
              <w:rPr>
                <w:bCs/>
              </w:rPr>
              <w:t>In 2009, more recommendations were added to this framework by the OECD to further combat bribery.</w:t>
            </w:r>
          </w:p>
        </w:tc>
        <w:tc>
          <w:tcPr>
            <w:tcW w:w="3383" w:type="dxa"/>
            <w:gridSpan w:val="2"/>
          </w:tcPr>
          <w:p w14:paraId="76927982" w14:textId="18AADB2A" w:rsidR="004F1189" w:rsidRPr="004F3885" w:rsidRDefault="004F1189" w:rsidP="004F1189">
            <w:pPr>
              <w:rPr>
                <w:bCs/>
              </w:rPr>
            </w:pPr>
            <w:r>
              <w:rPr>
                <w:bCs/>
              </w:rPr>
              <w:t>More recommendations were added to th</w:t>
            </w:r>
            <w:ins w:id="8" w:author="Shruti Nair (Newgen)" w:date="2021-08-05T14:01:00Z">
              <w:r w:rsidR="000B01EE">
                <w:rPr>
                  <w:bCs/>
                </w:rPr>
                <w:t>e international</w:t>
              </w:r>
            </w:ins>
            <w:del w:id="9" w:author="Shruti Nair (Newgen)" w:date="2021-08-05T14:01:00Z">
              <w:r w:rsidDel="000B01EE">
                <w:rPr>
                  <w:bCs/>
                </w:rPr>
                <w:delText>is</w:delText>
              </w:r>
            </w:del>
            <w:r>
              <w:rPr>
                <w:bCs/>
              </w:rPr>
              <w:t xml:space="preserve"> framework by the OECD</w:t>
            </w:r>
          </w:p>
        </w:tc>
        <w:tc>
          <w:tcPr>
            <w:tcW w:w="3726" w:type="dxa"/>
            <w:gridSpan w:val="2"/>
          </w:tcPr>
          <w:p w14:paraId="744168FC" w14:textId="3034C5C2" w:rsidR="004F1189" w:rsidRPr="00653212" w:rsidRDefault="004F1189" w:rsidP="004F1189">
            <w:pPr>
              <w:spacing w:line="276" w:lineRule="auto"/>
              <w:rPr>
                <w:rFonts w:cstheme="minorHAnsi"/>
              </w:rPr>
            </w:pPr>
            <w:r>
              <w:rPr>
                <w:rFonts w:cstheme="minorHAnsi"/>
              </w:rPr>
              <w:t>Change</w:t>
            </w:r>
            <w:r w:rsidRPr="00653212">
              <w:rPr>
                <w:rFonts w:cstheme="minorHAnsi"/>
              </w:rPr>
              <w:t xml:space="preserve"> </w:t>
            </w:r>
            <w:r>
              <w:rPr>
                <w:rFonts w:cstheme="minorHAnsi"/>
              </w:rPr>
              <w:t>the</w:t>
            </w:r>
            <w:r w:rsidRPr="00653212">
              <w:rPr>
                <w:rFonts w:cstheme="minorHAnsi"/>
              </w:rPr>
              <w:t xml:space="preserve"> calendar </w:t>
            </w:r>
            <w:r>
              <w:rPr>
                <w:rFonts w:cstheme="minorHAnsi"/>
              </w:rPr>
              <w:t>to the year</w:t>
            </w:r>
            <w:r w:rsidRPr="00653212">
              <w:rPr>
                <w:rFonts w:cstheme="minorHAnsi"/>
              </w:rPr>
              <w:t xml:space="preserve"> </w:t>
            </w:r>
            <w:r>
              <w:rPr>
                <w:rFonts w:cstheme="minorHAnsi"/>
              </w:rPr>
              <w:t>2009</w:t>
            </w:r>
            <w:r w:rsidRPr="00653212">
              <w:rPr>
                <w:rFonts w:cstheme="minorHAnsi"/>
              </w:rPr>
              <w:t xml:space="preserve"> and </w:t>
            </w:r>
            <w:r>
              <w:rPr>
                <w:rFonts w:cstheme="minorHAnsi"/>
              </w:rPr>
              <w:t xml:space="preserve">show </w:t>
            </w:r>
            <w:r w:rsidRPr="00653212">
              <w:rPr>
                <w:rFonts w:cstheme="minorHAnsi"/>
              </w:rPr>
              <w:t>OST next to it in sync with the VO.</w:t>
            </w:r>
          </w:p>
          <w:p w14:paraId="6C4C6EA1" w14:textId="711C844B" w:rsidR="004F1189" w:rsidRPr="004F1189" w:rsidRDefault="004F1189" w:rsidP="004F1189">
            <w:pPr>
              <w:pStyle w:val="ListParagraph"/>
              <w:spacing w:line="276" w:lineRule="auto"/>
              <w:ind w:left="360"/>
              <w:rPr>
                <w:rFonts w:cstheme="minorHAnsi"/>
                <w:color w:val="FF0000"/>
              </w:rPr>
            </w:pPr>
            <w:r>
              <w:rPr>
                <w:noProof/>
                <w:lang w:val="fr-FR" w:eastAsia="zh-CN" w:bidi="th-TH"/>
              </w:rPr>
              <w:drawing>
                <wp:inline distT="0" distB="0" distL="0" distR="0" wp14:anchorId="398A1766" wp14:editId="01B06852">
                  <wp:extent cx="1981200" cy="1581150"/>
                  <wp:effectExtent l="0" t="0" r="0" b="0"/>
                  <wp:docPr id="11275" name="Picture 1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1200" cy="1581150"/>
                          </a:xfrm>
                          <a:prstGeom prst="rect">
                            <a:avLst/>
                          </a:prstGeom>
                        </pic:spPr>
                      </pic:pic>
                    </a:graphicData>
                  </a:graphic>
                </wp:inline>
              </w:drawing>
            </w:r>
            <w:r w:rsidRPr="009263EC">
              <w:rPr>
                <w:rFonts w:cstheme="minorHAnsi"/>
                <w:color w:val="FF0000"/>
              </w:rPr>
              <w:t xml:space="preserve">[Show </w:t>
            </w:r>
            <w:r>
              <w:rPr>
                <w:rFonts w:cstheme="minorHAnsi"/>
                <w:color w:val="FF0000"/>
              </w:rPr>
              <w:t>2009</w:t>
            </w:r>
            <w:r w:rsidRPr="009263EC">
              <w:rPr>
                <w:rFonts w:cstheme="minorHAnsi"/>
                <w:color w:val="FF0000"/>
              </w:rPr>
              <w:t xml:space="preserve"> written on the calendar]</w:t>
            </w:r>
          </w:p>
        </w:tc>
      </w:tr>
      <w:tr w:rsidR="00653212" w14:paraId="34B9BBA1" w14:textId="77777777" w:rsidTr="00653212">
        <w:tc>
          <w:tcPr>
            <w:tcW w:w="3659" w:type="dxa"/>
            <w:gridSpan w:val="2"/>
          </w:tcPr>
          <w:p w14:paraId="0E78E631" w14:textId="545FD8EB" w:rsidR="00653212" w:rsidRPr="006D4887" w:rsidRDefault="00653212" w:rsidP="00653212">
            <w:pPr>
              <w:spacing w:line="276" w:lineRule="auto"/>
              <w:jc w:val="center"/>
              <w:rPr>
                <w:bCs/>
              </w:rPr>
            </w:pPr>
            <w:r>
              <w:rPr>
                <w:bCs/>
              </w:rPr>
              <w:t>-</w:t>
            </w:r>
          </w:p>
        </w:tc>
        <w:tc>
          <w:tcPr>
            <w:tcW w:w="3383" w:type="dxa"/>
            <w:gridSpan w:val="2"/>
          </w:tcPr>
          <w:p w14:paraId="4F23A7AA" w14:textId="7C118982" w:rsidR="00653212" w:rsidRDefault="00653212" w:rsidP="00653212">
            <w:pPr>
              <w:jc w:val="center"/>
              <w:rPr>
                <w:bCs/>
              </w:rPr>
            </w:pPr>
            <w:r>
              <w:rPr>
                <w:bCs/>
              </w:rPr>
              <w:t>-</w:t>
            </w:r>
          </w:p>
        </w:tc>
        <w:tc>
          <w:tcPr>
            <w:tcW w:w="3726" w:type="dxa"/>
            <w:gridSpan w:val="2"/>
          </w:tcPr>
          <w:p w14:paraId="25E3F1A3" w14:textId="4CFE8F51" w:rsidR="00653212" w:rsidRDefault="00653212" w:rsidP="00653212">
            <w:pPr>
              <w:rPr>
                <w:bCs/>
              </w:rPr>
            </w:pPr>
            <w:r>
              <w:rPr>
                <w:bCs/>
              </w:rPr>
              <w:t>Clear the screen.</w:t>
            </w:r>
          </w:p>
        </w:tc>
      </w:tr>
      <w:tr w:rsidR="00653212" w14:paraId="1F148365" w14:textId="77777777" w:rsidTr="00653212">
        <w:tc>
          <w:tcPr>
            <w:tcW w:w="3659" w:type="dxa"/>
            <w:gridSpan w:val="2"/>
          </w:tcPr>
          <w:p w14:paraId="52A5FE63" w14:textId="3AADD497" w:rsidR="00653212" w:rsidRPr="006D4887" w:rsidRDefault="00653212" w:rsidP="00653212">
            <w:pPr>
              <w:spacing w:line="276" w:lineRule="auto"/>
              <w:rPr>
                <w:bCs/>
              </w:rPr>
            </w:pPr>
            <w:r w:rsidRPr="006D4887">
              <w:rPr>
                <w:bCs/>
              </w:rPr>
              <w:t xml:space="preserve">Over the years, in the wake of this convention, individual countries have passed national laws to prohibit corruption. </w:t>
            </w:r>
          </w:p>
        </w:tc>
        <w:tc>
          <w:tcPr>
            <w:tcW w:w="3383" w:type="dxa"/>
            <w:gridSpan w:val="2"/>
          </w:tcPr>
          <w:p w14:paraId="451CEC5D" w14:textId="0A160F32" w:rsidR="00653212" w:rsidRPr="004F3885" w:rsidRDefault="00653212" w:rsidP="00653212">
            <w:pPr>
              <w:rPr>
                <w:bCs/>
              </w:rPr>
            </w:pPr>
            <w:r>
              <w:rPr>
                <w:bCs/>
              </w:rPr>
              <w:t>National laws to prohibit corruption:</w:t>
            </w:r>
          </w:p>
        </w:tc>
        <w:tc>
          <w:tcPr>
            <w:tcW w:w="3726" w:type="dxa"/>
            <w:gridSpan w:val="2"/>
          </w:tcPr>
          <w:p w14:paraId="1DEEC0EB" w14:textId="4A7A9870" w:rsidR="00653212" w:rsidRDefault="00653212" w:rsidP="00653212">
            <w:pPr>
              <w:rPr>
                <w:bCs/>
              </w:rPr>
            </w:pPr>
            <w:r>
              <w:rPr>
                <w:bCs/>
              </w:rPr>
              <w:t>Show the image and OST with the VO.</w:t>
            </w:r>
          </w:p>
          <w:p w14:paraId="6E1F8731" w14:textId="77777777" w:rsidR="00653212" w:rsidRDefault="00653212" w:rsidP="00653212">
            <w:pPr>
              <w:rPr>
                <w:bCs/>
              </w:rPr>
            </w:pPr>
            <w:r>
              <w:rPr>
                <w:noProof/>
                <w:lang w:val="fr-FR" w:eastAsia="zh-CN" w:bidi="th-TH"/>
              </w:rPr>
              <w:drawing>
                <wp:inline distT="0" distB="0" distL="0" distR="0" wp14:anchorId="116F1946" wp14:editId="358AC9F0">
                  <wp:extent cx="1304925" cy="14519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10392" cy="1458041"/>
                          </a:xfrm>
                          <a:prstGeom prst="rect">
                            <a:avLst/>
                          </a:prstGeom>
                        </pic:spPr>
                      </pic:pic>
                    </a:graphicData>
                  </a:graphic>
                </wp:inline>
              </w:drawing>
            </w:r>
          </w:p>
          <w:p w14:paraId="01A481CF" w14:textId="422E5E05" w:rsidR="00653212" w:rsidRPr="008A4857" w:rsidRDefault="00653212" w:rsidP="00653212">
            <w:pPr>
              <w:rPr>
                <w:bCs/>
              </w:rPr>
            </w:pPr>
            <w:r>
              <w:rPr>
                <w:bCs/>
              </w:rPr>
              <w:lastRenderedPageBreak/>
              <w:t xml:space="preserve">SS ID: </w:t>
            </w:r>
            <w:r w:rsidRPr="00460C33">
              <w:rPr>
                <w:bCs/>
              </w:rPr>
              <w:t>1439691389</w:t>
            </w:r>
          </w:p>
        </w:tc>
      </w:tr>
      <w:tr w:rsidR="00653212" w14:paraId="714C4DA7" w14:textId="77777777" w:rsidTr="00653212">
        <w:tc>
          <w:tcPr>
            <w:tcW w:w="3659" w:type="dxa"/>
            <w:gridSpan w:val="2"/>
          </w:tcPr>
          <w:p w14:paraId="6745FCFC" w14:textId="79D6C91C" w:rsidR="00653212" w:rsidRPr="006D4887" w:rsidRDefault="00653212" w:rsidP="00653212">
            <w:pPr>
              <w:spacing w:line="276" w:lineRule="auto"/>
              <w:rPr>
                <w:bCs/>
              </w:rPr>
            </w:pPr>
            <w:r w:rsidRPr="006D4887">
              <w:rPr>
                <w:bCs/>
              </w:rPr>
              <w:lastRenderedPageBreak/>
              <w:t xml:space="preserve">Most of these laws, such as the UK Bribery Act, the US Foreign Corrupt Practices Act (FCPA), and the </w:t>
            </w:r>
            <w:proofErr w:type="spellStart"/>
            <w:r w:rsidRPr="006D4887">
              <w:rPr>
                <w:bCs/>
              </w:rPr>
              <w:t>Loi</w:t>
            </w:r>
            <w:proofErr w:type="spellEnd"/>
            <w:r w:rsidRPr="006D4887">
              <w:rPr>
                <w:bCs/>
              </w:rPr>
              <w:t xml:space="preserve"> </w:t>
            </w:r>
            <w:proofErr w:type="spellStart"/>
            <w:r w:rsidRPr="006D4887">
              <w:rPr>
                <w:bCs/>
              </w:rPr>
              <w:t>Sapin</w:t>
            </w:r>
            <w:proofErr w:type="spellEnd"/>
            <w:r w:rsidRPr="006D4887">
              <w:rPr>
                <w:bCs/>
              </w:rPr>
              <w:t xml:space="preserve">-II in France, also possess extra-territorial effects to fight corruption anywhere in the world. </w:t>
            </w:r>
          </w:p>
        </w:tc>
        <w:tc>
          <w:tcPr>
            <w:tcW w:w="3383" w:type="dxa"/>
            <w:gridSpan w:val="2"/>
          </w:tcPr>
          <w:p w14:paraId="4E723A34" w14:textId="77777777" w:rsidR="00653212" w:rsidRPr="00460C33" w:rsidRDefault="00653212" w:rsidP="00653212">
            <w:pPr>
              <w:pStyle w:val="ListParagraph"/>
              <w:numPr>
                <w:ilvl w:val="0"/>
                <w:numId w:val="6"/>
              </w:numPr>
              <w:rPr>
                <w:bCs/>
              </w:rPr>
            </w:pPr>
            <w:r w:rsidRPr="00460C33">
              <w:rPr>
                <w:bCs/>
              </w:rPr>
              <w:t>UK Bribery Act</w:t>
            </w:r>
          </w:p>
          <w:p w14:paraId="062DDA48" w14:textId="77777777" w:rsidR="00653212" w:rsidRPr="00460C33" w:rsidRDefault="00653212" w:rsidP="00653212">
            <w:pPr>
              <w:pStyle w:val="ListParagraph"/>
              <w:numPr>
                <w:ilvl w:val="0"/>
                <w:numId w:val="6"/>
              </w:numPr>
              <w:rPr>
                <w:bCs/>
              </w:rPr>
            </w:pPr>
            <w:r w:rsidRPr="00460C33">
              <w:rPr>
                <w:bCs/>
              </w:rPr>
              <w:t>US Foreign Corrupt Practices Act (FCPA)</w:t>
            </w:r>
          </w:p>
          <w:p w14:paraId="03072B6A" w14:textId="2D01E4E5" w:rsidR="00653212" w:rsidRPr="00027B9C" w:rsidRDefault="00653212" w:rsidP="00653212">
            <w:pPr>
              <w:pStyle w:val="ListParagraph"/>
              <w:numPr>
                <w:ilvl w:val="0"/>
                <w:numId w:val="6"/>
              </w:numPr>
              <w:rPr>
                <w:bCs/>
                <w:lang w:val="fr-FR"/>
              </w:rPr>
            </w:pPr>
            <w:r w:rsidRPr="00027B9C">
              <w:rPr>
                <w:bCs/>
                <w:lang w:val="fr-FR"/>
              </w:rPr>
              <w:t>Loi Sapin-II in France</w:t>
            </w:r>
          </w:p>
        </w:tc>
        <w:tc>
          <w:tcPr>
            <w:tcW w:w="3726" w:type="dxa"/>
            <w:gridSpan w:val="2"/>
          </w:tcPr>
          <w:p w14:paraId="45192925" w14:textId="0A2F87C3" w:rsidR="00653212" w:rsidRPr="008A4857" w:rsidRDefault="00653212" w:rsidP="00653212">
            <w:pPr>
              <w:rPr>
                <w:bCs/>
              </w:rPr>
            </w:pPr>
            <w:r>
              <w:rPr>
                <w:bCs/>
              </w:rPr>
              <w:t>Retain the previous image and add OST in sync with the VO.</w:t>
            </w:r>
          </w:p>
        </w:tc>
      </w:tr>
      <w:tr w:rsidR="00653212" w14:paraId="37AE48DF" w14:textId="77777777" w:rsidTr="00653212">
        <w:tc>
          <w:tcPr>
            <w:tcW w:w="3659" w:type="dxa"/>
            <w:gridSpan w:val="2"/>
          </w:tcPr>
          <w:p w14:paraId="5B04804F" w14:textId="342E6536" w:rsidR="00653212" w:rsidRPr="006D4887" w:rsidRDefault="00653212" w:rsidP="00653212">
            <w:pPr>
              <w:spacing w:line="276" w:lineRule="auto"/>
              <w:rPr>
                <w:bCs/>
              </w:rPr>
            </w:pPr>
            <w:r w:rsidRPr="006D4887">
              <w:rPr>
                <w:bCs/>
              </w:rPr>
              <w:t xml:space="preserve">These laws require companies to have an effective compliance </w:t>
            </w:r>
            <w:proofErr w:type="spellStart"/>
            <w:r w:rsidRPr="006D4887">
              <w:rPr>
                <w:bCs/>
              </w:rPr>
              <w:t>programme</w:t>
            </w:r>
            <w:proofErr w:type="spellEnd"/>
            <w:r w:rsidRPr="006D4887">
              <w:rPr>
                <w:bCs/>
              </w:rPr>
              <w:t xml:space="preserve"> to prevent and detect bribery.</w:t>
            </w:r>
          </w:p>
        </w:tc>
        <w:tc>
          <w:tcPr>
            <w:tcW w:w="3383" w:type="dxa"/>
            <w:gridSpan w:val="2"/>
          </w:tcPr>
          <w:p w14:paraId="56BB3901" w14:textId="03C8A8BB" w:rsidR="00653212" w:rsidRPr="004F3885" w:rsidRDefault="00653212" w:rsidP="00653212">
            <w:pPr>
              <w:rPr>
                <w:bCs/>
              </w:rPr>
            </w:pPr>
            <w:r>
              <w:rPr>
                <w:bCs/>
              </w:rPr>
              <w:t>E</w:t>
            </w:r>
            <w:r w:rsidRPr="006D4887">
              <w:rPr>
                <w:bCs/>
              </w:rPr>
              <w:t xml:space="preserve">ffective compliance </w:t>
            </w:r>
            <w:proofErr w:type="spellStart"/>
            <w:r w:rsidRPr="006D4887">
              <w:rPr>
                <w:bCs/>
              </w:rPr>
              <w:t>programme</w:t>
            </w:r>
            <w:proofErr w:type="spellEnd"/>
            <w:r w:rsidR="004F1189">
              <w:rPr>
                <w:bCs/>
              </w:rPr>
              <w:t xml:space="preserve"> to prevent and detect bribery</w:t>
            </w:r>
          </w:p>
        </w:tc>
        <w:tc>
          <w:tcPr>
            <w:tcW w:w="3726" w:type="dxa"/>
            <w:gridSpan w:val="2"/>
          </w:tcPr>
          <w:p w14:paraId="54D8F792" w14:textId="13A57847" w:rsidR="00653212" w:rsidRDefault="00653212" w:rsidP="00653212">
            <w:pPr>
              <w:pStyle w:val="ListParagraph"/>
              <w:numPr>
                <w:ilvl w:val="0"/>
                <w:numId w:val="4"/>
              </w:numPr>
              <w:spacing w:line="276" w:lineRule="auto"/>
              <w:ind w:left="360"/>
              <w:rPr>
                <w:rFonts w:cstheme="minorHAnsi"/>
              </w:rPr>
            </w:pPr>
            <w:r>
              <w:rPr>
                <w:rFonts w:cstheme="minorHAnsi"/>
              </w:rPr>
              <w:t>Remove the previous image</w:t>
            </w:r>
            <w:r w:rsidR="00ED1243">
              <w:rPr>
                <w:rFonts w:cstheme="minorHAnsi"/>
              </w:rPr>
              <w:t xml:space="preserve"> and OST</w:t>
            </w:r>
            <w:r>
              <w:rPr>
                <w:rFonts w:cstheme="minorHAnsi"/>
              </w:rPr>
              <w:t>.</w:t>
            </w:r>
          </w:p>
          <w:p w14:paraId="12E6FC6B" w14:textId="53852FA8" w:rsidR="00653212" w:rsidRDefault="00653212" w:rsidP="00653212">
            <w:pPr>
              <w:pStyle w:val="ListParagraph"/>
              <w:numPr>
                <w:ilvl w:val="0"/>
                <w:numId w:val="4"/>
              </w:numPr>
              <w:spacing w:line="276" w:lineRule="auto"/>
              <w:ind w:left="360"/>
              <w:rPr>
                <w:rFonts w:cstheme="minorHAnsi"/>
              </w:rPr>
            </w:pPr>
            <w:r>
              <w:rPr>
                <w:rFonts w:cstheme="minorHAnsi"/>
              </w:rPr>
              <w:t xml:space="preserve">Show the </w:t>
            </w:r>
            <w:r w:rsidR="00ED1243">
              <w:rPr>
                <w:rFonts w:cstheme="minorHAnsi"/>
              </w:rPr>
              <w:t>set of icons</w:t>
            </w:r>
            <w:r>
              <w:rPr>
                <w:rFonts w:cstheme="minorHAnsi"/>
              </w:rPr>
              <w:t xml:space="preserve"> and OST in sync with the VO.</w:t>
            </w:r>
          </w:p>
          <w:p w14:paraId="66865C89" w14:textId="08BA4AB9" w:rsidR="00653212" w:rsidRDefault="00ED1243" w:rsidP="00653212">
            <w:pPr>
              <w:pStyle w:val="ListParagraph"/>
              <w:spacing w:line="276" w:lineRule="auto"/>
              <w:ind w:left="360"/>
              <w:rPr>
                <w:rFonts w:cstheme="minorHAnsi"/>
              </w:rPr>
            </w:pPr>
            <w:r>
              <w:rPr>
                <w:noProof/>
                <w:lang w:val="fr-FR" w:eastAsia="zh-CN" w:bidi="th-TH"/>
              </w:rPr>
              <w:drawing>
                <wp:inline distT="0" distB="0" distL="0" distR="0" wp14:anchorId="6DD15FD7" wp14:editId="199AF887">
                  <wp:extent cx="1919709" cy="468462"/>
                  <wp:effectExtent l="0" t="0" r="4445" b="8255"/>
                  <wp:docPr id="11276" name="Picture 1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42295" cy="473973"/>
                          </a:xfrm>
                          <a:prstGeom prst="rect">
                            <a:avLst/>
                          </a:prstGeom>
                        </pic:spPr>
                      </pic:pic>
                    </a:graphicData>
                  </a:graphic>
                </wp:inline>
              </w:drawing>
            </w:r>
          </w:p>
          <w:p w14:paraId="6786C130" w14:textId="6893D1C3" w:rsidR="00653212" w:rsidRPr="00C17FB2" w:rsidRDefault="00653212" w:rsidP="00653212">
            <w:pPr>
              <w:pStyle w:val="ListParagraph"/>
              <w:spacing w:line="276" w:lineRule="auto"/>
              <w:ind w:left="360"/>
              <w:rPr>
                <w:rFonts w:cstheme="minorHAnsi"/>
              </w:rPr>
            </w:pPr>
            <w:r>
              <w:rPr>
                <w:rFonts w:cstheme="minorHAnsi"/>
              </w:rPr>
              <w:t xml:space="preserve">SS ID: </w:t>
            </w:r>
            <w:r w:rsidR="00ED1243" w:rsidRPr="001056D5">
              <w:t>527829151</w:t>
            </w:r>
          </w:p>
        </w:tc>
      </w:tr>
      <w:tr w:rsidR="00653212" w14:paraId="3850C2CA" w14:textId="77777777" w:rsidTr="00653212">
        <w:tc>
          <w:tcPr>
            <w:tcW w:w="3659" w:type="dxa"/>
            <w:gridSpan w:val="2"/>
          </w:tcPr>
          <w:p w14:paraId="0D80C78A" w14:textId="578A8A49" w:rsidR="00653212" w:rsidRPr="006D4887" w:rsidRDefault="00653212" w:rsidP="00653212">
            <w:pPr>
              <w:spacing w:line="276" w:lineRule="auto"/>
              <w:rPr>
                <w:bCs/>
              </w:rPr>
            </w:pPr>
            <w:r w:rsidRPr="006D4887">
              <w:rPr>
                <w:bCs/>
              </w:rPr>
              <w:t>Most national laws have extended the fight against corruption</w:t>
            </w:r>
            <w:r w:rsidRPr="002D39EF">
              <w:rPr>
                <w:lang w:val="en-GB"/>
              </w:rPr>
              <w:t>—</w:t>
            </w:r>
            <w:r w:rsidRPr="006D4887">
              <w:rPr>
                <w:bCs/>
              </w:rPr>
              <w:t xml:space="preserve"> </w:t>
            </w:r>
          </w:p>
        </w:tc>
        <w:tc>
          <w:tcPr>
            <w:tcW w:w="3383" w:type="dxa"/>
            <w:gridSpan w:val="2"/>
          </w:tcPr>
          <w:p w14:paraId="2073BED2" w14:textId="4F4688CF" w:rsidR="00653212" w:rsidRPr="004F3885" w:rsidRDefault="00653212" w:rsidP="00653212">
            <w:pPr>
              <w:rPr>
                <w:bCs/>
              </w:rPr>
            </w:pPr>
            <w:r>
              <w:rPr>
                <w:bCs/>
              </w:rPr>
              <w:t>Fight against corruption</w:t>
            </w:r>
          </w:p>
        </w:tc>
        <w:tc>
          <w:tcPr>
            <w:tcW w:w="3726" w:type="dxa"/>
            <w:gridSpan w:val="2"/>
          </w:tcPr>
          <w:p w14:paraId="136C2EEC" w14:textId="2F760954" w:rsidR="00653212" w:rsidRPr="00C17FB2" w:rsidRDefault="00ED1243" w:rsidP="00653212">
            <w:pPr>
              <w:rPr>
                <w:bCs/>
              </w:rPr>
            </w:pPr>
            <w:r>
              <w:rPr>
                <w:bCs/>
              </w:rPr>
              <w:t>Retain the previous set of icons and s</w:t>
            </w:r>
            <w:r w:rsidR="00653212">
              <w:rPr>
                <w:bCs/>
              </w:rPr>
              <w:t>how OST in sync with the VO.</w:t>
            </w:r>
          </w:p>
        </w:tc>
      </w:tr>
      <w:tr w:rsidR="00653212" w14:paraId="128A64E6" w14:textId="77777777" w:rsidTr="00653212">
        <w:tc>
          <w:tcPr>
            <w:tcW w:w="3659" w:type="dxa"/>
            <w:gridSpan w:val="2"/>
          </w:tcPr>
          <w:p w14:paraId="354479AA" w14:textId="78E7E5FD" w:rsidR="00653212" w:rsidRPr="006D4887" w:rsidRDefault="00653212" w:rsidP="00653212">
            <w:pPr>
              <w:spacing w:line="276" w:lineRule="auto"/>
              <w:rPr>
                <w:bCs/>
              </w:rPr>
            </w:pPr>
            <w:r w:rsidRPr="002D39EF">
              <w:rPr>
                <w:lang w:val="en-GB"/>
              </w:rPr>
              <w:t>—</w:t>
            </w:r>
            <w:r w:rsidRPr="006D4887">
              <w:rPr>
                <w:bCs/>
              </w:rPr>
              <w:t>to the actions of employees and agents of private businesses.</w:t>
            </w:r>
          </w:p>
        </w:tc>
        <w:tc>
          <w:tcPr>
            <w:tcW w:w="3383" w:type="dxa"/>
            <w:gridSpan w:val="2"/>
          </w:tcPr>
          <w:p w14:paraId="1EFC4D78" w14:textId="17BE3CE0" w:rsidR="00653212" w:rsidRPr="004F3885" w:rsidRDefault="00653212" w:rsidP="00653212">
            <w:pPr>
              <w:jc w:val="center"/>
              <w:rPr>
                <w:bCs/>
              </w:rPr>
            </w:pPr>
            <w:r>
              <w:rPr>
                <w:bCs/>
              </w:rPr>
              <w:t>-</w:t>
            </w:r>
          </w:p>
        </w:tc>
        <w:tc>
          <w:tcPr>
            <w:tcW w:w="3726" w:type="dxa"/>
            <w:gridSpan w:val="2"/>
          </w:tcPr>
          <w:p w14:paraId="754FA486" w14:textId="6C621B28" w:rsidR="00653212" w:rsidRDefault="00653212" w:rsidP="00653212">
            <w:pPr>
              <w:rPr>
                <w:bCs/>
              </w:rPr>
            </w:pPr>
            <w:r>
              <w:rPr>
                <w:bCs/>
              </w:rPr>
              <w:t>Show the image with the VO.</w:t>
            </w:r>
          </w:p>
          <w:p w14:paraId="0B679627" w14:textId="77777777" w:rsidR="00653212" w:rsidRDefault="00653212" w:rsidP="00653212">
            <w:pPr>
              <w:rPr>
                <w:bCs/>
              </w:rPr>
            </w:pPr>
            <w:r>
              <w:rPr>
                <w:noProof/>
                <w:lang w:val="fr-FR" w:eastAsia="zh-CN" w:bidi="th-TH"/>
              </w:rPr>
              <w:drawing>
                <wp:inline distT="0" distB="0" distL="0" distR="0" wp14:anchorId="0BC47787" wp14:editId="0B2A2F38">
                  <wp:extent cx="1545590" cy="847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7605" cy="848830"/>
                          </a:xfrm>
                          <a:prstGeom prst="rect">
                            <a:avLst/>
                          </a:prstGeom>
                        </pic:spPr>
                      </pic:pic>
                    </a:graphicData>
                  </a:graphic>
                </wp:inline>
              </w:drawing>
            </w:r>
          </w:p>
          <w:p w14:paraId="5034BED9" w14:textId="1FF8182F" w:rsidR="00653212" w:rsidRDefault="00653212" w:rsidP="00653212">
            <w:pPr>
              <w:rPr>
                <w:bCs/>
              </w:rPr>
            </w:pPr>
            <w:r>
              <w:rPr>
                <w:bCs/>
              </w:rPr>
              <w:t xml:space="preserve">SS ID: </w:t>
            </w:r>
            <w:r w:rsidRPr="00486989">
              <w:rPr>
                <w:bCs/>
              </w:rPr>
              <w:t>2003639879</w:t>
            </w:r>
          </w:p>
        </w:tc>
      </w:tr>
      <w:tr w:rsidR="00653212" w14:paraId="2FF18A0F" w14:textId="77777777" w:rsidTr="00653212">
        <w:tc>
          <w:tcPr>
            <w:tcW w:w="3659" w:type="dxa"/>
            <w:gridSpan w:val="2"/>
          </w:tcPr>
          <w:p w14:paraId="1E855C69" w14:textId="604A22A3" w:rsidR="00653212" w:rsidRPr="006D4887" w:rsidRDefault="00653212" w:rsidP="00653212">
            <w:pPr>
              <w:spacing w:line="276" w:lineRule="auto"/>
              <w:rPr>
                <w:bCs/>
              </w:rPr>
            </w:pPr>
            <w:r w:rsidRPr="006D4887">
              <w:rPr>
                <w:bCs/>
              </w:rPr>
              <w:t>Various national authorities are working together, formally or informally, to eradicate the effects of corruption on international business.</w:t>
            </w:r>
          </w:p>
        </w:tc>
        <w:tc>
          <w:tcPr>
            <w:tcW w:w="3383" w:type="dxa"/>
            <w:gridSpan w:val="2"/>
          </w:tcPr>
          <w:p w14:paraId="7D36D8D9" w14:textId="0D5BD9C6" w:rsidR="00653212" w:rsidRPr="004F3885" w:rsidRDefault="00653212" w:rsidP="00653212">
            <w:pPr>
              <w:jc w:val="center"/>
              <w:rPr>
                <w:bCs/>
              </w:rPr>
            </w:pPr>
            <w:r>
              <w:rPr>
                <w:bCs/>
              </w:rPr>
              <w:t>-</w:t>
            </w:r>
          </w:p>
        </w:tc>
        <w:tc>
          <w:tcPr>
            <w:tcW w:w="3726" w:type="dxa"/>
            <w:gridSpan w:val="2"/>
          </w:tcPr>
          <w:p w14:paraId="1AECAB72" w14:textId="77777777" w:rsidR="00653212" w:rsidRDefault="00653212" w:rsidP="00653212">
            <w:pPr>
              <w:rPr>
                <w:bCs/>
              </w:rPr>
            </w:pPr>
            <w:r>
              <w:rPr>
                <w:bCs/>
              </w:rPr>
              <w:t>Retain the previous screen and show a stop sign over the image with the VO.</w:t>
            </w:r>
          </w:p>
          <w:p w14:paraId="799CAE78" w14:textId="77777777" w:rsidR="00653212" w:rsidRDefault="00653212" w:rsidP="00653212">
            <w:pPr>
              <w:rPr>
                <w:bCs/>
              </w:rPr>
            </w:pPr>
            <w:r>
              <w:rPr>
                <w:noProof/>
                <w:lang w:val="fr-FR" w:eastAsia="zh-CN" w:bidi="th-TH"/>
              </w:rPr>
              <w:drawing>
                <wp:inline distT="0" distB="0" distL="0" distR="0" wp14:anchorId="66E48900" wp14:editId="2641A321">
                  <wp:extent cx="885825" cy="907971"/>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88833" cy="911054"/>
                          </a:xfrm>
                          <a:prstGeom prst="rect">
                            <a:avLst/>
                          </a:prstGeom>
                        </pic:spPr>
                      </pic:pic>
                    </a:graphicData>
                  </a:graphic>
                </wp:inline>
              </w:drawing>
            </w:r>
          </w:p>
          <w:p w14:paraId="3C29F039" w14:textId="0F553EA2" w:rsidR="00653212" w:rsidRPr="00486989" w:rsidRDefault="00653212" w:rsidP="00653212">
            <w:pPr>
              <w:rPr>
                <w:bCs/>
              </w:rPr>
            </w:pPr>
            <w:r>
              <w:rPr>
                <w:bCs/>
              </w:rPr>
              <w:t xml:space="preserve">SS ID: </w:t>
            </w:r>
            <w:r w:rsidRPr="00486989">
              <w:rPr>
                <w:bCs/>
              </w:rPr>
              <w:t>1077922790</w:t>
            </w:r>
          </w:p>
        </w:tc>
      </w:tr>
      <w:tr w:rsidR="00653212" w14:paraId="0BBD83EF" w14:textId="77777777" w:rsidTr="00653212">
        <w:tc>
          <w:tcPr>
            <w:tcW w:w="3659" w:type="dxa"/>
            <w:gridSpan w:val="2"/>
          </w:tcPr>
          <w:p w14:paraId="373D4752" w14:textId="0517F02B" w:rsidR="00653212" w:rsidRPr="006D4887" w:rsidRDefault="00653212" w:rsidP="00653212">
            <w:pPr>
              <w:spacing w:line="276" w:lineRule="auto"/>
              <w:jc w:val="center"/>
              <w:rPr>
                <w:bCs/>
              </w:rPr>
            </w:pPr>
            <w:r>
              <w:rPr>
                <w:bCs/>
              </w:rPr>
              <w:t>-</w:t>
            </w:r>
          </w:p>
        </w:tc>
        <w:tc>
          <w:tcPr>
            <w:tcW w:w="3383" w:type="dxa"/>
            <w:gridSpan w:val="2"/>
          </w:tcPr>
          <w:p w14:paraId="44E5F718" w14:textId="02654238" w:rsidR="00653212" w:rsidRDefault="00653212" w:rsidP="00653212">
            <w:pPr>
              <w:jc w:val="center"/>
              <w:rPr>
                <w:bCs/>
              </w:rPr>
            </w:pPr>
            <w:r w:rsidRPr="00C73C0C">
              <w:rPr>
                <w:rFonts w:cstheme="minorHAnsi"/>
                <w:i/>
                <w:iCs/>
                <w:color w:val="2F5496" w:themeColor="accent1" w:themeShade="BF"/>
              </w:rPr>
              <w:t xml:space="preserve">Select </w:t>
            </w:r>
            <w:r w:rsidRPr="00C73C0C">
              <w:rPr>
                <w:rFonts w:cstheme="minorHAnsi"/>
                <w:b/>
                <w:bCs/>
                <w:i/>
                <w:iCs/>
                <w:color w:val="2F5496" w:themeColor="accent1" w:themeShade="BF"/>
              </w:rPr>
              <w:t>Next</w:t>
            </w:r>
            <w:r w:rsidRPr="00C73C0C">
              <w:rPr>
                <w:rFonts w:cstheme="minorHAnsi"/>
                <w:i/>
                <w:iCs/>
                <w:color w:val="2F5496" w:themeColor="accent1" w:themeShade="BF"/>
              </w:rPr>
              <w:t xml:space="preserve"> to continue.</w:t>
            </w:r>
          </w:p>
        </w:tc>
        <w:tc>
          <w:tcPr>
            <w:tcW w:w="3726" w:type="dxa"/>
            <w:gridSpan w:val="2"/>
          </w:tcPr>
          <w:p w14:paraId="17E6F878" w14:textId="77777777" w:rsidR="00653212" w:rsidRDefault="00653212" w:rsidP="00653212">
            <w:pPr>
              <w:pStyle w:val="ListParagraph"/>
              <w:numPr>
                <w:ilvl w:val="0"/>
                <w:numId w:val="4"/>
              </w:numPr>
              <w:spacing w:line="276" w:lineRule="auto"/>
              <w:ind w:left="360"/>
              <w:rPr>
                <w:rFonts w:cstheme="minorHAnsi"/>
              </w:rPr>
            </w:pPr>
            <w:r w:rsidRPr="00C73C0C">
              <w:rPr>
                <w:rFonts w:cstheme="minorHAnsi"/>
              </w:rPr>
              <w:t xml:space="preserve">Enable the </w:t>
            </w:r>
            <w:r w:rsidRPr="00C73C0C">
              <w:rPr>
                <w:rFonts w:cstheme="minorHAnsi"/>
                <w:b/>
                <w:bCs/>
              </w:rPr>
              <w:t>Next</w:t>
            </w:r>
            <w:r w:rsidRPr="00C73C0C">
              <w:rPr>
                <w:rFonts w:cstheme="minorHAnsi"/>
              </w:rPr>
              <w:t xml:space="preserve"> button.</w:t>
            </w:r>
          </w:p>
          <w:p w14:paraId="4545398C" w14:textId="73156C41" w:rsidR="00653212" w:rsidRPr="00486989" w:rsidRDefault="00653212" w:rsidP="00653212">
            <w:pPr>
              <w:pStyle w:val="ListParagraph"/>
              <w:numPr>
                <w:ilvl w:val="0"/>
                <w:numId w:val="4"/>
              </w:numPr>
              <w:spacing w:line="276" w:lineRule="auto"/>
              <w:ind w:left="360"/>
              <w:rPr>
                <w:rFonts w:cstheme="minorHAnsi"/>
              </w:rPr>
            </w:pPr>
            <w:r w:rsidRPr="00486989">
              <w:rPr>
                <w:rFonts w:cstheme="minorHAnsi"/>
              </w:rPr>
              <w:t xml:space="preserve">Upon selecting the </w:t>
            </w:r>
            <w:r w:rsidRPr="00486989">
              <w:rPr>
                <w:rFonts w:cstheme="minorHAnsi"/>
                <w:b/>
                <w:bCs/>
              </w:rPr>
              <w:t>Next</w:t>
            </w:r>
            <w:r w:rsidRPr="00486989">
              <w:rPr>
                <w:rFonts w:cstheme="minorHAnsi"/>
              </w:rPr>
              <w:t xml:space="preserve"> button, move to the next page.</w:t>
            </w:r>
          </w:p>
        </w:tc>
      </w:tr>
    </w:tbl>
    <w:p w14:paraId="030BFED0" w14:textId="5194656C" w:rsidR="00EC66B7" w:rsidRDefault="00EC66B7"/>
    <w:tbl>
      <w:tblPr>
        <w:tblStyle w:val="TableGrid"/>
        <w:tblW w:w="10768" w:type="dxa"/>
        <w:tblLook w:val="04A0" w:firstRow="1" w:lastRow="0" w:firstColumn="1" w:lastColumn="0" w:noHBand="0" w:noVBand="1"/>
      </w:tblPr>
      <w:tblGrid>
        <w:gridCol w:w="2247"/>
        <w:gridCol w:w="1434"/>
        <w:gridCol w:w="3260"/>
        <w:gridCol w:w="142"/>
        <w:gridCol w:w="1559"/>
        <w:gridCol w:w="2126"/>
      </w:tblGrid>
      <w:tr w:rsidR="00EC66B7" w14:paraId="27D859B2" w14:textId="77777777" w:rsidTr="00BE50D6">
        <w:tc>
          <w:tcPr>
            <w:tcW w:w="2247" w:type="dxa"/>
            <w:shd w:val="clear" w:color="auto" w:fill="00CF00"/>
          </w:tcPr>
          <w:p w14:paraId="3EC65161" w14:textId="77777777" w:rsidR="00EC66B7" w:rsidRDefault="00EC66B7" w:rsidP="00BE50D6">
            <w:pPr>
              <w:rPr>
                <w:b/>
              </w:rPr>
            </w:pPr>
            <w:r>
              <w:rPr>
                <w:b/>
              </w:rPr>
              <w:t>Module Title</w:t>
            </w:r>
          </w:p>
        </w:tc>
        <w:tc>
          <w:tcPr>
            <w:tcW w:w="8521" w:type="dxa"/>
            <w:gridSpan w:val="5"/>
          </w:tcPr>
          <w:p w14:paraId="592CD446" w14:textId="13DFD868" w:rsidR="00EC66B7" w:rsidRPr="00F87EBA" w:rsidRDefault="00486989" w:rsidP="00BE50D6">
            <w:pPr>
              <w:rPr>
                <w:b/>
              </w:rPr>
            </w:pPr>
            <w:r>
              <w:rPr>
                <w:b/>
              </w:rPr>
              <w:t>Understanding Corruption</w:t>
            </w:r>
          </w:p>
        </w:tc>
      </w:tr>
      <w:tr w:rsidR="00EC66B7" w14:paraId="4131A2D9" w14:textId="77777777" w:rsidTr="00BE50D6">
        <w:tc>
          <w:tcPr>
            <w:tcW w:w="2247" w:type="dxa"/>
            <w:shd w:val="clear" w:color="auto" w:fill="00CF00"/>
          </w:tcPr>
          <w:p w14:paraId="31F5DA75" w14:textId="77777777" w:rsidR="00EC66B7" w:rsidRDefault="00EC66B7" w:rsidP="00BE50D6">
            <w:pPr>
              <w:rPr>
                <w:b/>
              </w:rPr>
            </w:pPr>
            <w:r>
              <w:rPr>
                <w:b/>
              </w:rPr>
              <w:t>Page Title</w:t>
            </w:r>
          </w:p>
        </w:tc>
        <w:tc>
          <w:tcPr>
            <w:tcW w:w="4694" w:type="dxa"/>
            <w:gridSpan w:val="2"/>
          </w:tcPr>
          <w:p w14:paraId="3FCA7759" w14:textId="68415C74" w:rsidR="00EC66B7" w:rsidRPr="00486989" w:rsidRDefault="00486989" w:rsidP="00BE50D6">
            <w:pPr>
              <w:pStyle w:val="Heading4"/>
              <w:outlineLvl w:val="3"/>
              <w:rPr>
                <w:b/>
                <w:bCs/>
                <w:i w:val="0"/>
                <w:iCs w:val="0"/>
              </w:rPr>
            </w:pPr>
            <w:bookmarkStart w:id="10" w:name="_Toc77791772"/>
            <w:r>
              <w:rPr>
                <w:b/>
                <w:bCs/>
                <w:i w:val="0"/>
                <w:iCs w:val="0"/>
              </w:rPr>
              <w:t xml:space="preserve">What </w:t>
            </w:r>
            <w:r w:rsidR="00F8261E">
              <w:rPr>
                <w:b/>
                <w:bCs/>
                <w:i w:val="0"/>
                <w:iCs w:val="0"/>
              </w:rPr>
              <w:t>I</w:t>
            </w:r>
            <w:r>
              <w:rPr>
                <w:b/>
                <w:bCs/>
                <w:i w:val="0"/>
                <w:iCs w:val="0"/>
              </w:rPr>
              <w:t>s Corruption?</w:t>
            </w:r>
            <w:bookmarkEnd w:id="10"/>
          </w:p>
        </w:tc>
        <w:tc>
          <w:tcPr>
            <w:tcW w:w="1701" w:type="dxa"/>
            <w:gridSpan w:val="2"/>
            <w:shd w:val="clear" w:color="auto" w:fill="00CF00"/>
          </w:tcPr>
          <w:p w14:paraId="555157B0" w14:textId="77777777" w:rsidR="00EC66B7" w:rsidRDefault="00EC66B7" w:rsidP="00BE50D6">
            <w:pPr>
              <w:rPr>
                <w:b/>
              </w:rPr>
            </w:pPr>
            <w:r>
              <w:rPr>
                <w:b/>
              </w:rPr>
              <w:t>Page Number</w:t>
            </w:r>
          </w:p>
        </w:tc>
        <w:tc>
          <w:tcPr>
            <w:tcW w:w="2126" w:type="dxa"/>
          </w:tcPr>
          <w:p w14:paraId="2C9DEA48" w14:textId="579C6CCF" w:rsidR="00EC66B7" w:rsidRDefault="00EC66B7" w:rsidP="00BE50D6">
            <w:pPr>
              <w:rPr>
                <w:b/>
              </w:rPr>
            </w:pPr>
            <w:r>
              <w:rPr>
                <w:b/>
              </w:rPr>
              <w:t>0</w:t>
            </w:r>
            <w:r w:rsidR="00486989">
              <w:rPr>
                <w:b/>
              </w:rPr>
              <w:t>5</w:t>
            </w:r>
          </w:p>
        </w:tc>
      </w:tr>
      <w:tr w:rsidR="00EC66B7" w14:paraId="5FC4EC02" w14:textId="77777777" w:rsidTr="00BE50D6">
        <w:tc>
          <w:tcPr>
            <w:tcW w:w="2247" w:type="dxa"/>
            <w:shd w:val="clear" w:color="auto" w:fill="00CF00"/>
          </w:tcPr>
          <w:p w14:paraId="28413EBE" w14:textId="77777777" w:rsidR="00EC66B7" w:rsidRDefault="00EC66B7" w:rsidP="00BE50D6">
            <w:pPr>
              <w:rPr>
                <w:b/>
              </w:rPr>
            </w:pPr>
            <w:r>
              <w:rPr>
                <w:b/>
              </w:rPr>
              <w:t>Template Type</w:t>
            </w:r>
          </w:p>
        </w:tc>
        <w:tc>
          <w:tcPr>
            <w:tcW w:w="4694" w:type="dxa"/>
            <w:gridSpan w:val="2"/>
          </w:tcPr>
          <w:p w14:paraId="6A10C5AE" w14:textId="577C8020" w:rsidR="00EC66B7" w:rsidRPr="001056D5" w:rsidRDefault="001E28AD" w:rsidP="00BE50D6">
            <w:pPr>
              <w:rPr>
                <w:rStyle w:val="SubtleEmphasis"/>
                <w:b/>
                <w:bCs/>
                <w:i w:val="0"/>
                <w:iCs w:val="0"/>
              </w:rPr>
            </w:pPr>
            <w:r w:rsidRPr="001E28AD">
              <w:rPr>
                <w:rStyle w:val="SubtleEmphasis"/>
                <w:b/>
                <w:bCs/>
                <w:i w:val="0"/>
                <w:iCs w:val="0"/>
              </w:rPr>
              <w:t>Interactive</w:t>
            </w:r>
            <w:r w:rsidR="001056D5">
              <w:rPr>
                <w:rStyle w:val="SubtleEmphasis"/>
                <w:b/>
                <w:bCs/>
                <w:i w:val="0"/>
                <w:iCs w:val="0"/>
              </w:rPr>
              <w:t xml:space="preserve"> (Click to View)</w:t>
            </w:r>
          </w:p>
        </w:tc>
        <w:tc>
          <w:tcPr>
            <w:tcW w:w="1701" w:type="dxa"/>
            <w:gridSpan w:val="2"/>
            <w:shd w:val="clear" w:color="auto" w:fill="00CF00"/>
          </w:tcPr>
          <w:p w14:paraId="207C8911" w14:textId="77777777" w:rsidR="00EC66B7" w:rsidRDefault="00EC66B7" w:rsidP="00BE50D6">
            <w:pPr>
              <w:rPr>
                <w:b/>
              </w:rPr>
            </w:pPr>
            <w:r>
              <w:rPr>
                <w:b/>
              </w:rPr>
              <w:t>Duration</w:t>
            </w:r>
          </w:p>
        </w:tc>
        <w:tc>
          <w:tcPr>
            <w:tcW w:w="2126" w:type="dxa"/>
          </w:tcPr>
          <w:p w14:paraId="64A31762" w14:textId="24D53BD6" w:rsidR="00EC66B7" w:rsidRDefault="00244CBF" w:rsidP="00BE50D6">
            <w:pPr>
              <w:rPr>
                <w:b/>
              </w:rPr>
            </w:pPr>
            <w:r>
              <w:rPr>
                <w:b/>
              </w:rPr>
              <w:t>6</w:t>
            </w:r>
            <w:r w:rsidR="00EC66B7">
              <w:rPr>
                <w:b/>
              </w:rPr>
              <w:t>0 seconds</w:t>
            </w:r>
          </w:p>
        </w:tc>
      </w:tr>
      <w:tr w:rsidR="00EC66B7" w14:paraId="0B2A1D8F" w14:textId="77777777" w:rsidTr="00BE50D6">
        <w:tc>
          <w:tcPr>
            <w:tcW w:w="10768" w:type="dxa"/>
            <w:gridSpan w:val="6"/>
            <w:shd w:val="clear" w:color="auto" w:fill="auto"/>
          </w:tcPr>
          <w:p w14:paraId="209EE7AA" w14:textId="77777777" w:rsidR="00EC66B7" w:rsidRDefault="00EC66B7" w:rsidP="00BE50D6">
            <w:pPr>
              <w:rPr>
                <w:b/>
              </w:rPr>
            </w:pPr>
            <w:r>
              <w:rPr>
                <w:b/>
              </w:rPr>
              <w:t xml:space="preserve">Screen Visuals: </w:t>
            </w:r>
            <w:r>
              <w:rPr>
                <w:bCs/>
              </w:rPr>
              <w:t>NA</w:t>
            </w:r>
          </w:p>
        </w:tc>
      </w:tr>
      <w:tr w:rsidR="00EC66B7" w14:paraId="498DF6E1" w14:textId="77777777" w:rsidTr="00BE50D6">
        <w:tc>
          <w:tcPr>
            <w:tcW w:w="3681" w:type="dxa"/>
            <w:gridSpan w:val="2"/>
            <w:shd w:val="clear" w:color="auto" w:fill="00CF00"/>
          </w:tcPr>
          <w:p w14:paraId="69BC9E49" w14:textId="77777777" w:rsidR="00EC66B7" w:rsidRDefault="00EC66B7" w:rsidP="00BE50D6">
            <w:pPr>
              <w:jc w:val="center"/>
              <w:rPr>
                <w:b/>
              </w:rPr>
            </w:pPr>
            <w:r>
              <w:br w:type="page"/>
            </w:r>
            <w:r>
              <w:br w:type="page"/>
            </w:r>
            <w:r>
              <w:rPr>
                <w:b/>
              </w:rPr>
              <w:t>VO</w:t>
            </w:r>
          </w:p>
        </w:tc>
        <w:tc>
          <w:tcPr>
            <w:tcW w:w="3402" w:type="dxa"/>
            <w:gridSpan w:val="2"/>
            <w:shd w:val="clear" w:color="auto" w:fill="00CF00"/>
          </w:tcPr>
          <w:p w14:paraId="04113E39" w14:textId="77777777" w:rsidR="00EC66B7" w:rsidRDefault="00EC66B7" w:rsidP="00BE50D6">
            <w:pPr>
              <w:jc w:val="center"/>
              <w:rPr>
                <w:b/>
              </w:rPr>
            </w:pPr>
            <w:r>
              <w:rPr>
                <w:b/>
              </w:rPr>
              <w:t>On Screen Text (OST)</w:t>
            </w:r>
          </w:p>
        </w:tc>
        <w:tc>
          <w:tcPr>
            <w:tcW w:w="3685" w:type="dxa"/>
            <w:gridSpan w:val="2"/>
            <w:shd w:val="clear" w:color="auto" w:fill="00CF00"/>
          </w:tcPr>
          <w:p w14:paraId="248CD32C" w14:textId="77777777" w:rsidR="00EC66B7" w:rsidRDefault="00EC66B7" w:rsidP="00BE50D6">
            <w:pPr>
              <w:jc w:val="center"/>
              <w:rPr>
                <w:b/>
              </w:rPr>
            </w:pPr>
            <w:r>
              <w:rPr>
                <w:b/>
              </w:rPr>
              <w:t>Visuals and Notes to Developers</w:t>
            </w:r>
          </w:p>
        </w:tc>
      </w:tr>
      <w:tr w:rsidR="00EC66B7" w14:paraId="6A965DCE" w14:textId="77777777" w:rsidTr="00BE50D6">
        <w:tc>
          <w:tcPr>
            <w:tcW w:w="3681" w:type="dxa"/>
            <w:gridSpan w:val="2"/>
          </w:tcPr>
          <w:p w14:paraId="664502E8" w14:textId="6820A4C5" w:rsidR="00EC66B7" w:rsidRPr="00230A80" w:rsidRDefault="00A52810" w:rsidP="00BE50D6">
            <w:pPr>
              <w:spacing w:line="276" w:lineRule="auto"/>
              <w:rPr>
                <w:bCs/>
              </w:rPr>
            </w:pPr>
            <w:r w:rsidRPr="00A52810">
              <w:rPr>
                <w:bCs/>
              </w:rPr>
              <w:t>Now let’s understand what “corruption” means.</w:t>
            </w:r>
            <w:r>
              <w:rPr>
                <w:bCs/>
              </w:rPr>
              <w:t xml:space="preserve"> </w:t>
            </w:r>
            <w:r w:rsidR="005C3811" w:rsidRPr="00A52810">
              <w:rPr>
                <w:bCs/>
              </w:rPr>
              <w:t>In the simplest terms, corruption is the misuse of entrusted power for private gain.</w:t>
            </w:r>
          </w:p>
        </w:tc>
        <w:tc>
          <w:tcPr>
            <w:tcW w:w="3402" w:type="dxa"/>
            <w:gridSpan w:val="2"/>
          </w:tcPr>
          <w:p w14:paraId="008D7113" w14:textId="306783DB" w:rsidR="00EC66B7" w:rsidRPr="004F3885" w:rsidRDefault="005C3811" w:rsidP="00BE50D6">
            <w:pPr>
              <w:rPr>
                <w:bCs/>
              </w:rPr>
            </w:pPr>
            <w:r>
              <w:rPr>
                <w:bCs/>
              </w:rPr>
              <w:t>C</w:t>
            </w:r>
            <w:r>
              <w:t xml:space="preserve">orruption </w:t>
            </w:r>
            <w:r w:rsidRPr="00A52810">
              <w:rPr>
                <w:bCs/>
              </w:rPr>
              <w:t>is the misuse of entrusted power for private gain</w:t>
            </w:r>
            <w:r w:rsidR="0006792B">
              <w:rPr>
                <w:bCs/>
              </w:rPr>
              <w:t>.</w:t>
            </w:r>
          </w:p>
        </w:tc>
        <w:tc>
          <w:tcPr>
            <w:tcW w:w="3685" w:type="dxa"/>
            <w:gridSpan w:val="2"/>
          </w:tcPr>
          <w:p w14:paraId="3EC56BED" w14:textId="551062C3" w:rsidR="00EC66B7" w:rsidRDefault="005C3811" w:rsidP="00BE50D6">
            <w:pPr>
              <w:rPr>
                <w:bCs/>
              </w:rPr>
            </w:pPr>
            <w:r>
              <w:rPr>
                <w:bCs/>
              </w:rPr>
              <w:t>Show the image and OST in sync with the VO.</w:t>
            </w:r>
          </w:p>
          <w:p w14:paraId="01E17586" w14:textId="44C3E338" w:rsidR="005C3811" w:rsidRPr="00B165CC" w:rsidRDefault="00B165CC" w:rsidP="00BE50D6">
            <w:pPr>
              <w:rPr>
                <w:bCs/>
                <w:color w:val="FF0000"/>
              </w:rPr>
            </w:pPr>
            <w:r>
              <w:rPr>
                <w:noProof/>
                <w:lang w:val="fr-FR" w:eastAsia="zh-CN" w:bidi="th-TH"/>
              </w:rPr>
              <w:lastRenderedPageBreak/>
              <w:drawing>
                <wp:inline distT="0" distB="0" distL="0" distR="0" wp14:anchorId="576CF2D7" wp14:editId="4148AA97">
                  <wp:extent cx="1028700" cy="1020887"/>
                  <wp:effectExtent l="0" t="0" r="0" b="8255"/>
                  <wp:docPr id="11277" name="Picture 1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30265" cy="1022440"/>
                          </a:xfrm>
                          <a:prstGeom prst="rect">
                            <a:avLst/>
                          </a:prstGeom>
                        </pic:spPr>
                      </pic:pic>
                    </a:graphicData>
                  </a:graphic>
                </wp:inline>
              </w:drawing>
            </w:r>
            <w:r w:rsidRPr="00B165CC">
              <w:rPr>
                <w:bCs/>
                <w:color w:val="FF0000"/>
              </w:rPr>
              <w:t>[Do not show Dollar sign on currency notes]</w:t>
            </w:r>
          </w:p>
          <w:p w14:paraId="4D37A3DE" w14:textId="71436877" w:rsidR="005C3811" w:rsidRPr="005C3811" w:rsidRDefault="005C3811" w:rsidP="00BE50D6">
            <w:pPr>
              <w:rPr>
                <w:bCs/>
              </w:rPr>
            </w:pPr>
            <w:r>
              <w:rPr>
                <w:bCs/>
              </w:rPr>
              <w:t xml:space="preserve">SS ID: </w:t>
            </w:r>
            <w:r w:rsidR="00B165CC" w:rsidRPr="0006792B">
              <w:t>1118624414</w:t>
            </w:r>
            <w:r w:rsidR="00B165CC">
              <w:t xml:space="preserve"> </w:t>
            </w:r>
          </w:p>
        </w:tc>
      </w:tr>
      <w:tr w:rsidR="00A52810" w14:paraId="140C7607" w14:textId="77777777" w:rsidTr="00BE50D6">
        <w:tc>
          <w:tcPr>
            <w:tcW w:w="3681" w:type="dxa"/>
            <w:gridSpan w:val="2"/>
          </w:tcPr>
          <w:p w14:paraId="447D5282" w14:textId="786F7D23" w:rsidR="00A52810" w:rsidRPr="00A52810" w:rsidRDefault="00A52810" w:rsidP="00BE50D6">
            <w:pPr>
              <w:spacing w:line="276" w:lineRule="auto"/>
              <w:rPr>
                <w:bCs/>
              </w:rPr>
            </w:pPr>
            <w:r w:rsidRPr="00A52810">
              <w:rPr>
                <w:bCs/>
              </w:rPr>
              <w:lastRenderedPageBreak/>
              <w:t>Corruption can be of two types: Active and Passive.</w:t>
            </w:r>
          </w:p>
        </w:tc>
        <w:tc>
          <w:tcPr>
            <w:tcW w:w="3402" w:type="dxa"/>
            <w:gridSpan w:val="2"/>
          </w:tcPr>
          <w:p w14:paraId="16D32E47" w14:textId="17C267FA" w:rsidR="00A52810" w:rsidRPr="004F3885" w:rsidRDefault="0037073E" w:rsidP="0037073E">
            <w:pPr>
              <w:jc w:val="center"/>
              <w:rPr>
                <w:bCs/>
              </w:rPr>
            </w:pPr>
            <w:r>
              <w:rPr>
                <w:bCs/>
              </w:rPr>
              <w:t>-</w:t>
            </w:r>
          </w:p>
        </w:tc>
        <w:tc>
          <w:tcPr>
            <w:tcW w:w="3685" w:type="dxa"/>
            <w:gridSpan w:val="2"/>
          </w:tcPr>
          <w:p w14:paraId="5F847FB6" w14:textId="501402E4" w:rsidR="00A52810" w:rsidRPr="001D2342" w:rsidRDefault="005C3811" w:rsidP="00E312DC">
            <w:pPr>
              <w:pStyle w:val="ListParagraph"/>
              <w:numPr>
                <w:ilvl w:val="0"/>
                <w:numId w:val="7"/>
              </w:numPr>
              <w:rPr>
                <w:bCs/>
              </w:rPr>
            </w:pPr>
            <w:r w:rsidRPr="0037073E">
              <w:rPr>
                <w:bCs/>
              </w:rPr>
              <w:t xml:space="preserve">Move the previous image and OST to one </w:t>
            </w:r>
            <w:r w:rsidR="001D2342">
              <w:rPr>
                <w:bCs/>
              </w:rPr>
              <w:t>half</w:t>
            </w:r>
            <w:r w:rsidRPr="0037073E">
              <w:rPr>
                <w:bCs/>
              </w:rPr>
              <w:t xml:space="preserve"> of the screen and fade in two tabs – </w:t>
            </w:r>
            <w:r w:rsidRPr="0037073E">
              <w:rPr>
                <w:b/>
              </w:rPr>
              <w:t>Active Corruption</w:t>
            </w:r>
            <w:r w:rsidRPr="0037073E">
              <w:rPr>
                <w:bCs/>
              </w:rPr>
              <w:t xml:space="preserve"> and </w:t>
            </w:r>
            <w:r w:rsidRPr="0037073E">
              <w:rPr>
                <w:b/>
              </w:rPr>
              <w:t>Passive Corruption</w:t>
            </w:r>
            <w:r w:rsidR="001D2342">
              <w:rPr>
                <w:b/>
              </w:rPr>
              <w:t xml:space="preserve"> </w:t>
            </w:r>
            <w:r w:rsidR="001D2342" w:rsidRPr="001D2342">
              <w:rPr>
                <w:bCs/>
              </w:rPr>
              <w:t>on another half of the screen.</w:t>
            </w:r>
          </w:p>
          <w:p w14:paraId="3EA32698" w14:textId="0E37F5B2" w:rsidR="0037073E" w:rsidRPr="0037073E" w:rsidRDefault="0037073E" w:rsidP="00E312DC">
            <w:pPr>
              <w:pStyle w:val="ListParagraph"/>
              <w:numPr>
                <w:ilvl w:val="0"/>
                <w:numId w:val="7"/>
              </w:numPr>
              <w:rPr>
                <w:bCs/>
              </w:rPr>
            </w:pPr>
            <w:r>
              <w:rPr>
                <w:bCs/>
              </w:rPr>
              <w:t>Make these two tabs clickable.</w:t>
            </w:r>
          </w:p>
        </w:tc>
      </w:tr>
      <w:tr w:rsidR="0037073E" w14:paraId="23976843" w14:textId="77777777" w:rsidTr="00BE50D6">
        <w:tc>
          <w:tcPr>
            <w:tcW w:w="3681" w:type="dxa"/>
            <w:gridSpan w:val="2"/>
          </w:tcPr>
          <w:p w14:paraId="6251E02F" w14:textId="792259EC" w:rsidR="0037073E" w:rsidRPr="00A52810" w:rsidRDefault="0037073E" w:rsidP="00BE50D6">
            <w:pPr>
              <w:spacing w:line="276" w:lineRule="auto"/>
              <w:rPr>
                <w:bCs/>
              </w:rPr>
            </w:pPr>
            <w:r w:rsidRPr="0037073E">
              <w:rPr>
                <w:bCs/>
              </w:rPr>
              <w:t>Select each tab to learn more.</w:t>
            </w:r>
          </w:p>
        </w:tc>
        <w:tc>
          <w:tcPr>
            <w:tcW w:w="3402" w:type="dxa"/>
            <w:gridSpan w:val="2"/>
          </w:tcPr>
          <w:p w14:paraId="7A124942" w14:textId="18A20ED5" w:rsidR="0037073E" w:rsidRPr="0037073E" w:rsidRDefault="0037073E" w:rsidP="0037073E">
            <w:pPr>
              <w:rPr>
                <w:bCs/>
                <w:i/>
                <w:iCs/>
                <w:color w:val="2F5496" w:themeColor="accent1" w:themeShade="BF"/>
              </w:rPr>
            </w:pPr>
            <w:r w:rsidRPr="0037073E">
              <w:rPr>
                <w:bCs/>
                <w:i/>
                <w:iCs/>
                <w:color w:val="2F5496" w:themeColor="accent1" w:themeShade="BF"/>
              </w:rPr>
              <w:t>Select each tab to learn more.</w:t>
            </w:r>
          </w:p>
        </w:tc>
        <w:tc>
          <w:tcPr>
            <w:tcW w:w="3685" w:type="dxa"/>
            <w:gridSpan w:val="2"/>
          </w:tcPr>
          <w:p w14:paraId="2A914F2E" w14:textId="55943AC8" w:rsidR="0037073E" w:rsidRPr="0037073E" w:rsidRDefault="0037073E" w:rsidP="0037073E">
            <w:pPr>
              <w:rPr>
                <w:bCs/>
              </w:rPr>
            </w:pPr>
            <w:r>
              <w:rPr>
                <w:bCs/>
              </w:rPr>
              <w:t xml:space="preserve">Fade in the </w:t>
            </w:r>
            <w:proofErr w:type="spellStart"/>
            <w:r>
              <w:rPr>
                <w:bCs/>
              </w:rPr>
              <w:t>i</w:t>
            </w:r>
            <w:proofErr w:type="spellEnd"/>
            <w:r>
              <w:rPr>
                <w:bCs/>
              </w:rPr>
              <w:t>-text in sync with the VO.</w:t>
            </w:r>
          </w:p>
        </w:tc>
      </w:tr>
      <w:tr w:rsidR="005C3811" w14:paraId="2C34EEF7" w14:textId="77777777" w:rsidTr="00BE50D6">
        <w:tc>
          <w:tcPr>
            <w:tcW w:w="3681" w:type="dxa"/>
            <w:gridSpan w:val="2"/>
          </w:tcPr>
          <w:p w14:paraId="6FBBC129" w14:textId="5B88643D" w:rsidR="005C3811" w:rsidRPr="00A52810" w:rsidRDefault="0037073E" w:rsidP="00BE50D6">
            <w:pPr>
              <w:spacing w:line="276" w:lineRule="auto"/>
              <w:rPr>
                <w:bCs/>
              </w:rPr>
            </w:pPr>
            <w:r w:rsidRPr="0037073E">
              <w:rPr>
                <w:bCs/>
              </w:rPr>
              <w:t>Active corruption occurs when one person promises or gives money or any other benefit to another person for performing duties that derive solely from that person’s position. For example, a person may offer money or some other benefit to a customs agent because of their position as a customs agent.</w:t>
            </w:r>
          </w:p>
        </w:tc>
        <w:tc>
          <w:tcPr>
            <w:tcW w:w="3402" w:type="dxa"/>
            <w:gridSpan w:val="2"/>
          </w:tcPr>
          <w:p w14:paraId="10EE3A28" w14:textId="5C93CA70" w:rsidR="005C3811" w:rsidRPr="004F3885" w:rsidRDefault="0037073E" w:rsidP="00BE50D6">
            <w:pPr>
              <w:rPr>
                <w:bCs/>
              </w:rPr>
            </w:pPr>
            <w:r w:rsidRPr="0037073E">
              <w:rPr>
                <w:bCs/>
              </w:rPr>
              <w:t>Active corruption occurs when one person promises or gives money or any other benefit to another person for performing duties that derive solely from that person’s position. For example, a person may offer money or some other benefit to a customs agent because of their position as a customs agent.</w:t>
            </w:r>
          </w:p>
        </w:tc>
        <w:tc>
          <w:tcPr>
            <w:tcW w:w="3685" w:type="dxa"/>
            <w:gridSpan w:val="2"/>
          </w:tcPr>
          <w:p w14:paraId="36CF6DE7" w14:textId="71D91734" w:rsidR="005C3811" w:rsidRDefault="0037073E" w:rsidP="001D2342">
            <w:pPr>
              <w:pStyle w:val="ListParagraph"/>
              <w:numPr>
                <w:ilvl w:val="0"/>
                <w:numId w:val="29"/>
              </w:numPr>
              <w:rPr>
                <w:bCs/>
              </w:rPr>
            </w:pPr>
            <w:r w:rsidRPr="001D2342">
              <w:rPr>
                <w:bCs/>
              </w:rPr>
              <w:t xml:space="preserve">Show the OST as a pop-up text </w:t>
            </w:r>
            <w:r w:rsidR="001D2342">
              <w:rPr>
                <w:bCs/>
              </w:rPr>
              <w:t xml:space="preserve">on one half of the screen </w:t>
            </w:r>
            <w:r w:rsidRPr="001D2342">
              <w:rPr>
                <w:bCs/>
              </w:rPr>
              <w:t xml:space="preserve">with the VO when learner clicks on the </w:t>
            </w:r>
            <w:r w:rsidRPr="001D2342">
              <w:rPr>
                <w:b/>
              </w:rPr>
              <w:t>Active Corruption</w:t>
            </w:r>
            <w:r w:rsidRPr="001D2342">
              <w:rPr>
                <w:bCs/>
              </w:rPr>
              <w:t xml:space="preserve"> tab.</w:t>
            </w:r>
          </w:p>
          <w:p w14:paraId="1E39D88A" w14:textId="291158ED" w:rsidR="001D2342" w:rsidRPr="001D2342" w:rsidRDefault="001D2342" w:rsidP="001D2342">
            <w:pPr>
              <w:pStyle w:val="ListParagraph"/>
              <w:numPr>
                <w:ilvl w:val="0"/>
                <w:numId w:val="29"/>
              </w:numPr>
              <w:rPr>
                <w:bCs/>
              </w:rPr>
            </w:pPr>
            <w:r>
              <w:rPr>
                <w:bCs/>
              </w:rPr>
              <w:t xml:space="preserve">Show the image on another half of the screen and highlight the person on the left in the image. </w:t>
            </w:r>
          </w:p>
        </w:tc>
      </w:tr>
      <w:tr w:rsidR="005C3811" w14:paraId="23E38E29" w14:textId="77777777" w:rsidTr="00BE50D6">
        <w:tc>
          <w:tcPr>
            <w:tcW w:w="3681" w:type="dxa"/>
            <w:gridSpan w:val="2"/>
          </w:tcPr>
          <w:p w14:paraId="7D977F38" w14:textId="24E847D5" w:rsidR="005C3811" w:rsidRPr="00A52810" w:rsidRDefault="0037073E" w:rsidP="00BE50D6">
            <w:pPr>
              <w:spacing w:line="276" w:lineRule="auto"/>
              <w:rPr>
                <w:bCs/>
              </w:rPr>
            </w:pPr>
            <w:r w:rsidRPr="0037073E">
              <w:rPr>
                <w:bCs/>
              </w:rPr>
              <w:t>Passive corruption occurs when a person accepts money or any other benefit as a reward for performing certain actions.</w:t>
            </w:r>
          </w:p>
        </w:tc>
        <w:tc>
          <w:tcPr>
            <w:tcW w:w="3402" w:type="dxa"/>
            <w:gridSpan w:val="2"/>
          </w:tcPr>
          <w:p w14:paraId="37F876C3" w14:textId="08494C06" w:rsidR="005C3811" w:rsidRPr="004F3885" w:rsidRDefault="0037073E" w:rsidP="00BE50D6">
            <w:pPr>
              <w:rPr>
                <w:bCs/>
              </w:rPr>
            </w:pPr>
            <w:r w:rsidRPr="0037073E">
              <w:rPr>
                <w:bCs/>
              </w:rPr>
              <w:t>Passive corruption occurs when a person accepts money or any other benefit as a reward for performing certain actions.</w:t>
            </w:r>
          </w:p>
        </w:tc>
        <w:tc>
          <w:tcPr>
            <w:tcW w:w="3685" w:type="dxa"/>
            <w:gridSpan w:val="2"/>
          </w:tcPr>
          <w:p w14:paraId="7FE17CC5" w14:textId="5B54B8D0" w:rsidR="001D2342" w:rsidRDefault="001D2342" w:rsidP="001D2342">
            <w:pPr>
              <w:pStyle w:val="ListParagraph"/>
              <w:numPr>
                <w:ilvl w:val="0"/>
                <w:numId w:val="30"/>
              </w:numPr>
              <w:rPr>
                <w:bCs/>
              </w:rPr>
            </w:pPr>
            <w:r w:rsidRPr="001D2342">
              <w:rPr>
                <w:bCs/>
              </w:rPr>
              <w:t xml:space="preserve">Show the OST as a pop-up text </w:t>
            </w:r>
            <w:r>
              <w:rPr>
                <w:bCs/>
              </w:rPr>
              <w:t xml:space="preserve">on one half of the screen </w:t>
            </w:r>
            <w:r w:rsidRPr="001D2342">
              <w:rPr>
                <w:bCs/>
              </w:rPr>
              <w:t xml:space="preserve">with the VO when learner clicks on the </w:t>
            </w:r>
            <w:r>
              <w:rPr>
                <w:b/>
              </w:rPr>
              <w:t>Passive</w:t>
            </w:r>
            <w:r w:rsidRPr="001D2342">
              <w:rPr>
                <w:b/>
              </w:rPr>
              <w:t xml:space="preserve"> Corruption</w:t>
            </w:r>
            <w:r w:rsidRPr="001D2342">
              <w:rPr>
                <w:bCs/>
              </w:rPr>
              <w:t xml:space="preserve"> tab.</w:t>
            </w:r>
          </w:p>
          <w:p w14:paraId="51F0F493" w14:textId="40F1242B" w:rsidR="005C3811" w:rsidRPr="001D2342" w:rsidRDefault="001D2342" w:rsidP="001D2342">
            <w:pPr>
              <w:pStyle w:val="ListParagraph"/>
              <w:numPr>
                <w:ilvl w:val="0"/>
                <w:numId w:val="30"/>
              </w:numPr>
              <w:rPr>
                <w:bCs/>
              </w:rPr>
            </w:pPr>
            <w:r>
              <w:rPr>
                <w:bCs/>
              </w:rPr>
              <w:t>Show the image on another half of the screen and highlight the person on the right in the image.</w:t>
            </w:r>
          </w:p>
        </w:tc>
      </w:tr>
      <w:tr w:rsidR="0037073E" w14:paraId="73019F57" w14:textId="77777777" w:rsidTr="00BE50D6">
        <w:tc>
          <w:tcPr>
            <w:tcW w:w="3681" w:type="dxa"/>
            <w:gridSpan w:val="2"/>
          </w:tcPr>
          <w:p w14:paraId="2334253A" w14:textId="26C3F8BA" w:rsidR="0037073E" w:rsidRPr="00A52810" w:rsidRDefault="0037073E" w:rsidP="0037073E">
            <w:pPr>
              <w:spacing w:line="276" w:lineRule="auto"/>
              <w:jc w:val="center"/>
              <w:rPr>
                <w:bCs/>
              </w:rPr>
            </w:pPr>
            <w:r>
              <w:rPr>
                <w:bCs/>
              </w:rPr>
              <w:t>-</w:t>
            </w:r>
          </w:p>
        </w:tc>
        <w:tc>
          <w:tcPr>
            <w:tcW w:w="3402" w:type="dxa"/>
            <w:gridSpan w:val="2"/>
          </w:tcPr>
          <w:p w14:paraId="2284F146" w14:textId="4729AFC4" w:rsidR="0037073E" w:rsidRPr="004F3885" w:rsidRDefault="0037073E" w:rsidP="0037073E">
            <w:pPr>
              <w:rPr>
                <w:bCs/>
              </w:rPr>
            </w:pPr>
            <w:r w:rsidRPr="00C73C0C">
              <w:rPr>
                <w:rFonts w:cstheme="minorHAnsi"/>
                <w:i/>
                <w:iCs/>
                <w:color w:val="2F5496" w:themeColor="accent1" w:themeShade="BF"/>
              </w:rPr>
              <w:t xml:space="preserve">Select </w:t>
            </w:r>
            <w:r w:rsidRPr="00C73C0C">
              <w:rPr>
                <w:rFonts w:cstheme="minorHAnsi"/>
                <w:b/>
                <w:bCs/>
                <w:i/>
                <w:iCs/>
                <w:color w:val="2F5496" w:themeColor="accent1" w:themeShade="BF"/>
              </w:rPr>
              <w:t>Next</w:t>
            </w:r>
            <w:r w:rsidRPr="00C73C0C">
              <w:rPr>
                <w:rFonts w:cstheme="minorHAnsi"/>
                <w:i/>
                <w:iCs/>
                <w:color w:val="2F5496" w:themeColor="accent1" w:themeShade="BF"/>
              </w:rPr>
              <w:t xml:space="preserve"> to continue.</w:t>
            </w:r>
          </w:p>
        </w:tc>
        <w:tc>
          <w:tcPr>
            <w:tcW w:w="3685" w:type="dxa"/>
            <w:gridSpan w:val="2"/>
          </w:tcPr>
          <w:p w14:paraId="613ACE80" w14:textId="77777777" w:rsidR="0037073E" w:rsidRDefault="0037073E" w:rsidP="00E312DC">
            <w:pPr>
              <w:pStyle w:val="ListParagraph"/>
              <w:numPr>
                <w:ilvl w:val="0"/>
                <w:numId w:val="4"/>
              </w:numPr>
              <w:spacing w:line="276" w:lineRule="auto"/>
              <w:ind w:left="360"/>
              <w:rPr>
                <w:rFonts w:cstheme="minorHAnsi"/>
              </w:rPr>
            </w:pPr>
            <w:r w:rsidRPr="00C73C0C">
              <w:rPr>
                <w:rFonts w:cstheme="minorHAnsi"/>
              </w:rPr>
              <w:t xml:space="preserve">Enable the </w:t>
            </w:r>
            <w:r w:rsidRPr="00C73C0C">
              <w:rPr>
                <w:rFonts w:cstheme="minorHAnsi"/>
                <w:b/>
                <w:bCs/>
              </w:rPr>
              <w:t>Next</w:t>
            </w:r>
            <w:r w:rsidRPr="00C73C0C">
              <w:rPr>
                <w:rFonts w:cstheme="minorHAnsi"/>
              </w:rPr>
              <w:t xml:space="preserve"> button.</w:t>
            </w:r>
          </w:p>
          <w:p w14:paraId="6128BDAE" w14:textId="034DF84A" w:rsidR="0037073E" w:rsidRPr="0037073E" w:rsidRDefault="0037073E" w:rsidP="00E312DC">
            <w:pPr>
              <w:pStyle w:val="ListParagraph"/>
              <w:numPr>
                <w:ilvl w:val="0"/>
                <w:numId w:val="4"/>
              </w:numPr>
              <w:spacing w:line="276" w:lineRule="auto"/>
              <w:ind w:left="360"/>
              <w:rPr>
                <w:rFonts w:cstheme="minorHAnsi"/>
              </w:rPr>
            </w:pPr>
            <w:r w:rsidRPr="0037073E">
              <w:rPr>
                <w:rFonts w:cstheme="minorHAnsi"/>
              </w:rPr>
              <w:t xml:space="preserve">Upon selecting the </w:t>
            </w:r>
            <w:r w:rsidRPr="0037073E">
              <w:rPr>
                <w:rFonts w:cstheme="minorHAnsi"/>
                <w:b/>
                <w:bCs/>
              </w:rPr>
              <w:t>Next</w:t>
            </w:r>
            <w:r w:rsidRPr="0037073E">
              <w:rPr>
                <w:rFonts w:cstheme="minorHAnsi"/>
              </w:rPr>
              <w:t xml:space="preserve"> button, move to the next page.</w:t>
            </w:r>
          </w:p>
        </w:tc>
      </w:tr>
    </w:tbl>
    <w:p w14:paraId="47D26E6A" w14:textId="77777777" w:rsidR="00244CBF" w:rsidRDefault="00244CBF"/>
    <w:tbl>
      <w:tblPr>
        <w:tblStyle w:val="TableGrid"/>
        <w:tblW w:w="10768" w:type="dxa"/>
        <w:tblLook w:val="04A0" w:firstRow="1" w:lastRow="0" w:firstColumn="1" w:lastColumn="0" w:noHBand="0" w:noVBand="1"/>
      </w:tblPr>
      <w:tblGrid>
        <w:gridCol w:w="2146"/>
        <w:gridCol w:w="1354"/>
        <w:gridCol w:w="3093"/>
        <w:gridCol w:w="142"/>
        <w:gridCol w:w="1746"/>
        <w:gridCol w:w="2287"/>
      </w:tblGrid>
      <w:tr w:rsidR="00EC66B7" w14:paraId="23BE9FCD" w14:textId="77777777" w:rsidTr="00076F26">
        <w:tc>
          <w:tcPr>
            <w:tcW w:w="2146" w:type="dxa"/>
            <w:shd w:val="clear" w:color="auto" w:fill="00CF00"/>
          </w:tcPr>
          <w:p w14:paraId="06199ED3" w14:textId="77777777" w:rsidR="00EC66B7" w:rsidRDefault="00EC66B7" w:rsidP="00BE50D6">
            <w:pPr>
              <w:rPr>
                <w:b/>
              </w:rPr>
            </w:pPr>
            <w:r>
              <w:rPr>
                <w:b/>
              </w:rPr>
              <w:t>Module Title</w:t>
            </w:r>
          </w:p>
        </w:tc>
        <w:tc>
          <w:tcPr>
            <w:tcW w:w="8622" w:type="dxa"/>
            <w:gridSpan w:val="5"/>
          </w:tcPr>
          <w:p w14:paraId="1FEEB5BC" w14:textId="3D7D53A3" w:rsidR="00EC66B7" w:rsidRPr="00F87EBA" w:rsidRDefault="00F8261E" w:rsidP="00BE50D6">
            <w:pPr>
              <w:rPr>
                <w:b/>
              </w:rPr>
            </w:pPr>
            <w:r>
              <w:rPr>
                <w:b/>
              </w:rPr>
              <w:t>Understanding Corruption</w:t>
            </w:r>
          </w:p>
        </w:tc>
      </w:tr>
      <w:tr w:rsidR="00BB2993" w14:paraId="524ACE86" w14:textId="77777777" w:rsidTr="00076F26">
        <w:tc>
          <w:tcPr>
            <w:tcW w:w="2146" w:type="dxa"/>
            <w:shd w:val="clear" w:color="auto" w:fill="00CF00"/>
          </w:tcPr>
          <w:p w14:paraId="63053F48" w14:textId="77777777" w:rsidR="00EC66B7" w:rsidRDefault="00EC66B7" w:rsidP="00BE50D6">
            <w:pPr>
              <w:rPr>
                <w:b/>
              </w:rPr>
            </w:pPr>
            <w:r>
              <w:rPr>
                <w:b/>
              </w:rPr>
              <w:t>Page Title</w:t>
            </w:r>
          </w:p>
        </w:tc>
        <w:tc>
          <w:tcPr>
            <w:tcW w:w="4447" w:type="dxa"/>
            <w:gridSpan w:val="2"/>
          </w:tcPr>
          <w:p w14:paraId="5B5995C1" w14:textId="42F96B43" w:rsidR="00EC66B7" w:rsidRPr="00F8261E" w:rsidRDefault="00F8261E" w:rsidP="00BE50D6">
            <w:pPr>
              <w:pStyle w:val="Heading4"/>
              <w:outlineLvl w:val="3"/>
              <w:rPr>
                <w:b/>
                <w:bCs/>
                <w:i w:val="0"/>
                <w:iCs w:val="0"/>
              </w:rPr>
            </w:pPr>
            <w:bookmarkStart w:id="11" w:name="_Toc77791773"/>
            <w:r w:rsidRPr="00F8261E">
              <w:rPr>
                <w:b/>
                <w:bCs/>
                <w:i w:val="0"/>
                <w:iCs w:val="0"/>
              </w:rPr>
              <w:t>Who Can Corrupt and Who Can Be Corrupted?</w:t>
            </w:r>
            <w:bookmarkEnd w:id="11"/>
          </w:p>
        </w:tc>
        <w:tc>
          <w:tcPr>
            <w:tcW w:w="1888" w:type="dxa"/>
            <w:gridSpan w:val="2"/>
            <w:shd w:val="clear" w:color="auto" w:fill="00CF00"/>
          </w:tcPr>
          <w:p w14:paraId="16D2FCD6" w14:textId="77777777" w:rsidR="00EC66B7" w:rsidRDefault="00EC66B7" w:rsidP="00BE50D6">
            <w:pPr>
              <w:rPr>
                <w:b/>
              </w:rPr>
            </w:pPr>
            <w:r>
              <w:rPr>
                <w:b/>
              </w:rPr>
              <w:t>Page Number</w:t>
            </w:r>
          </w:p>
        </w:tc>
        <w:tc>
          <w:tcPr>
            <w:tcW w:w="2287" w:type="dxa"/>
          </w:tcPr>
          <w:p w14:paraId="373A4A8D" w14:textId="6E0DAAF7" w:rsidR="00EC66B7" w:rsidRDefault="00EC66B7" w:rsidP="00BE50D6">
            <w:pPr>
              <w:rPr>
                <w:b/>
              </w:rPr>
            </w:pPr>
            <w:r>
              <w:rPr>
                <w:b/>
              </w:rPr>
              <w:t>0</w:t>
            </w:r>
            <w:r w:rsidR="00F8261E">
              <w:rPr>
                <w:b/>
              </w:rPr>
              <w:t>6</w:t>
            </w:r>
          </w:p>
        </w:tc>
      </w:tr>
      <w:tr w:rsidR="00BB2993" w14:paraId="7A63A8F7" w14:textId="77777777" w:rsidTr="00076F26">
        <w:tc>
          <w:tcPr>
            <w:tcW w:w="2146" w:type="dxa"/>
            <w:shd w:val="clear" w:color="auto" w:fill="00CF00"/>
          </w:tcPr>
          <w:p w14:paraId="1AE1D993" w14:textId="77777777" w:rsidR="00EC66B7" w:rsidRDefault="00EC66B7" w:rsidP="00BE50D6">
            <w:pPr>
              <w:rPr>
                <w:b/>
              </w:rPr>
            </w:pPr>
            <w:r>
              <w:rPr>
                <w:b/>
              </w:rPr>
              <w:t>Template Type</w:t>
            </w:r>
          </w:p>
        </w:tc>
        <w:tc>
          <w:tcPr>
            <w:tcW w:w="4447" w:type="dxa"/>
            <w:gridSpan w:val="2"/>
          </w:tcPr>
          <w:p w14:paraId="6564AFA5" w14:textId="32BD9B76" w:rsidR="00EC66B7" w:rsidRPr="00F8261E" w:rsidRDefault="00F8261E" w:rsidP="00BE50D6">
            <w:pPr>
              <w:rPr>
                <w:rStyle w:val="SubtleEmphasis"/>
                <w:b/>
                <w:bCs/>
                <w:i w:val="0"/>
                <w:iCs w:val="0"/>
              </w:rPr>
            </w:pPr>
            <w:r w:rsidRPr="00F8261E">
              <w:rPr>
                <w:rStyle w:val="SubtleEmphasis"/>
                <w:b/>
                <w:bCs/>
                <w:i w:val="0"/>
                <w:iCs w:val="0"/>
              </w:rPr>
              <w:t>Animation</w:t>
            </w:r>
          </w:p>
        </w:tc>
        <w:tc>
          <w:tcPr>
            <w:tcW w:w="1888" w:type="dxa"/>
            <w:gridSpan w:val="2"/>
            <w:shd w:val="clear" w:color="auto" w:fill="00CF00"/>
          </w:tcPr>
          <w:p w14:paraId="62B34593" w14:textId="77777777" w:rsidR="00EC66B7" w:rsidRDefault="00EC66B7" w:rsidP="00BE50D6">
            <w:pPr>
              <w:rPr>
                <w:b/>
              </w:rPr>
            </w:pPr>
            <w:r>
              <w:rPr>
                <w:b/>
              </w:rPr>
              <w:t>Duration</w:t>
            </w:r>
          </w:p>
        </w:tc>
        <w:tc>
          <w:tcPr>
            <w:tcW w:w="2287" w:type="dxa"/>
          </w:tcPr>
          <w:p w14:paraId="1281032E" w14:textId="00B8AA2B" w:rsidR="00EC66B7" w:rsidRDefault="00244CBF" w:rsidP="00BE50D6">
            <w:pPr>
              <w:rPr>
                <w:b/>
              </w:rPr>
            </w:pPr>
            <w:r>
              <w:rPr>
                <w:b/>
              </w:rPr>
              <w:t>6</w:t>
            </w:r>
            <w:r w:rsidR="00EC66B7">
              <w:rPr>
                <w:b/>
              </w:rPr>
              <w:t>0 seconds</w:t>
            </w:r>
          </w:p>
        </w:tc>
      </w:tr>
      <w:tr w:rsidR="00EC66B7" w14:paraId="6A6B34B5" w14:textId="77777777" w:rsidTr="00BE50D6">
        <w:tc>
          <w:tcPr>
            <w:tcW w:w="10768" w:type="dxa"/>
            <w:gridSpan w:val="6"/>
            <w:shd w:val="clear" w:color="auto" w:fill="auto"/>
          </w:tcPr>
          <w:p w14:paraId="5C5600D8" w14:textId="77777777" w:rsidR="00EC66B7" w:rsidRDefault="00EC66B7" w:rsidP="00BE50D6">
            <w:pPr>
              <w:rPr>
                <w:b/>
              </w:rPr>
            </w:pPr>
            <w:r>
              <w:rPr>
                <w:b/>
              </w:rPr>
              <w:t xml:space="preserve">Screen Visuals: </w:t>
            </w:r>
            <w:r>
              <w:rPr>
                <w:bCs/>
              </w:rPr>
              <w:t>NA</w:t>
            </w:r>
          </w:p>
        </w:tc>
      </w:tr>
      <w:tr w:rsidR="00EC66B7" w14:paraId="00BCAE7C" w14:textId="77777777" w:rsidTr="00076F26">
        <w:tc>
          <w:tcPr>
            <w:tcW w:w="3500" w:type="dxa"/>
            <w:gridSpan w:val="2"/>
            <w:shd w:val="clear" w:color="auto" w:fill="00CF00"/>
          </w:tcPr>
          <w:p w14:paraId="2DD20695" w14:textId="77777777" w:rsidR="00EC66B7" w:rsidRDefault="00EC66B7" w:rsidP="00BE50D6">
            <w:pPr>
              <w:jc w:val="center"/>
              <w:rPr>
                <w:b/>
              </w:rPr>
            </w:pPr>
            <w:r>
              <w:br w:type="page"/>
            </w:r>
            <w:r>
              <w:br w:type="page"/>
            </w:r>
            <w:r>
              <w:rPr>
                <w:b/>
              </w:rPr>
              <w:t>VO</w:t>
            </w:r>
          </w:p>
        </w:tc>
        <w:tc>
          <w:tcPr>
            <w:tcW w:w="3235" w:type="dxa"/>
            <w:gridSpan w:val="2"/>
            <w:shd w:val="clear" w:color="auto" w:fill="00CF00"/>
          </w:tcPr>
          <w:p w14:paraId="6D533B26" w14:textId="77777777" w:rsidR="00EC66B7" w:rsidRDefault="00EC66B7" w:rsidP="00BE50D6">
            <w:pPr>
              <w:jc w:val="center"/>
              <w:rPr>
                <w:b/>
              </w:rPr>
            </w:pPr>
            <w:r>
              <w:rPr>
                <w:b/>
              </w:rPr>
              <w:t>On Screen Text (OST)</w:t>
            </w:r>
          </w:p>
        </w:tc>
        <w:tc>
          <w:tcPr>
            <w:tcW w:w="4033" w:type="dxa"/>
            <w:gridSpan w:val="2"/>
            <w:shd w:val="clear" w:color="auto" w:fill="00CF00"/>
          </w:tcPr>
          <w:p w14:paraId="2D110369" w14:textId="77777777" w:rsidR="00EC66B7" w:rsidRDefault="00EC66B7" w:rsidP="00BE50D6">
            <w:pPr>
              <w:jc w:val="center"/>
              <w:rPr>
                <w:b/>
              </w:rPr>
            </w:pPr>
            <w:r>
              <w:rPr>
                <w:b/>
              </w:rPr>
              <w:t>Visuals and Notes to Developers</w:t>
            </w:r>
          </w:p>
        </w:tc>
      </w:tr>
      <w:tr w:rsidR="00A364EE" w14:paraId="67BF8C06" w14:textId="77777777" w:rsidTr="00076F26">
        <w:tc>
          <w:tcPr>
            <w:tcW w:w="3500" w:type="dxa"/>
            <w:gridSpan w:val="2"/>
          </w:tcPr>
          <w:p w14:paraId="617E8EA1" w14:textId="52BC615C" w:rsidR="00A364EE" w:rsidRPr="00230A80" w:rsidRDefault="00A364EE" w:rsidP="00A364EE">
            <w:pPr>
              <w:spacing w:line="276" w:lineRule="auto"/>
              <w:rPr>
                <w:bCs/>
              </w:rPr>
            </w:pPr>
            <w:r w:rsidRPr="00B90CD2">
              <w:rPr>
                <w:bCs/>
              </w:rPr>
              <w:t>At Plastic Omnium, an act of bribery occurs when an employee of Plastic Omnium or another person on behalf of Plastic Omnium offers mone</w:t>
            </w:r>
            <w:r>
              <w:rPr>
                <w:bCs/>
              </w:rPr>
              <w:t xml:space="preserve">y </w:t>
            </w:r>
            <w:r w:rsidRPr="00B90CD2">
              <w:rPr>
                <w:bCs/>
              </w:rPr>
              <w:t xml:space="preserve">or any other benefit to </w:t>
            </w:r>
            <w:r w:rsidRPr="00B90CD2">
              <w:rPr>
                <w:bCs/>
              </w:rPr>
              <w:lastRenderedPageBreak/>
              <w:t xml:space="preserve">someone in order to obtain an advantage through that person performing or refraining from a specific </w:t>
            </w:r>
            <w:proofErr w:type="spellStart"/>
            <w:r w:rsidRPr="00B90CD2">
              <w:rPr>
                <w:bCs/>
              </w:rPr>
              <w:t>behaviour</w:t>
            </w:r>
            <w:proofErr w:type="spellEnd"/>
            <w:r w:rsidRPr="00B90CD2">
              <w:rPr>
                <w:bCs/>
              </w:rPr>
              <w:t xml:space="preserve"> in the course of their duties</w:t>
            </w:r>
            <w:r>
              <w:rPr>
                <w:bCs/>
              </w:rPr>
              <w:t>—</w:t>
            </w:r>
          </w:p>
        </w:tc>
        <w:tc>
          <w:tcPr>
            <w:tcW w:w="3235" w:type="dxa"/>
            <w:gridSpan w:val="2"/>
          </w:tcPr>
          <w:p w14:paraId="6F1F4D24" w14:textId="277021DF" w:rsidR="00A364EE" w:rsidRDefault="00A364EE" w:rsidP="00A364EE">
            <w:pPr>
              <w:rPr>
                <w:bCs/>
              </w:rPr>
            </w:pPr>
            <w:r>
              <w:rPr>
                <w:bCs/>
              </w:rPr>
              <w:lastRenderedPageBreak/>
              <w:t>An act of bribery occurs when an employee or another person on behalf of Plastic Omnium offers money or any other benefit to someone in order to:</w:t>
            </w:r>
          </w:p>
          <w:p w14:paraId="0B42D4CB" w14:textId="3A898E6C" w:rsidR="00A364EE" w:rsidRDefault="00A364EE" w:rsidP="00A364EE">
            <w:pPr>
              <w:pStyle w:val="ListParagraph"/>
              <w:numPr>
                <w:ilvl w:val="0"/>
                <w:numId w:val="8"/>
              </w:numPr>
              <w:rPr>
                <w:bCs/>
              </w:rPr>
            </w:pPr>
            <w:r>
              <w:rPr>
                <w:bCs/>
              </w:rPr>
              <w:lastRenderedPageBreak/>
              <w:t>Obtain an advantage through that person</w:t>
            </w:r>
          </w:p>
          <w:p w14:paraId="4F32B08C" w14:textId="263EE396" w:rsidR="00A364EE" w:rsidRPr="00AE35E3" w:rsidRDefault="00A364EE" w:rsidP="00A364EE">
            <w:pPr>
              <w:pStyle w:val="ListParagraph"/>
              <w:numPr>
                <w:ilvl w:val="0"/>
                <w:numId w:val="8"/>
              </w:numPr>
              <w:rPr>
                <w:bCs/>
              </w:rPr>
            </w:pPr>
            <w:r>
              <w:rPr>
                <w:bCs/>
              </w:rPr>
              <w:t>Refrain</w:t>
            </w:r>
            <w:r w:rsidR="00E72FE4">
              <w:rPr>
                <w:bCs/>
              </w:rPr>
              <w:t>ing</w:t>
            </w:r>
            <w:r w:rsidRPr="00B90CD2">
              <w:rPr>
                <w:bCs/>
              </w:rPr>
              <w:t xml:space="preserve"> from a specific </w:t>
            </w:r>
            <w:proofErr w:type="spellStart"/>
            <w:r w:rsidRPr="00B90CD2">
              <w:rPr>
                <w:bCs/>
              </w:rPr>
              <w:t>behaviour</w:t>
            </w:r>
            <w:proofErr w:type="spellEnd"/>
            <w:r w:rsidRPr="00B90CD2">
              <w:rPr>
                <w:bCs/>
              </w:rPr>
              <w:t xml:space="preserve"> during their duties</w:t>
            </w:r>
          </w:p>
        </w:tc>
        <w:tc>
          <w:tcPr>
            <w:tcW w:w="4033" w:type="dxa"/>
            <w:gridSpan w:val="2"/>
          </w:tcPr>
          <w:p w14:paraId="3ECD8FF7" w14:textId="77777777" w:rsidR="00A364EE" w:rsidRPr="00A364EE" w:rsidRDefault="00A364EE" w:rsidP="00A364EE">
            <w:pPr>
              <w:pStyle w:val="ListParagraph"/>
              <w:numPr>
                <w:ilvl w:val="0"/>
                <w:numId w:val="8"/>
              </w:numPr>
              <w:rPr>
                <w:bCs/>
              </w:rPr>
            </w:pPr>
            <w:r w:rsidRPr="00A364EE">
              <w:rPr>
                <w:bCs/>
              </w:rPr>
              <w:lastRenderedPageBreak/>
              <w:t>Show the image and OST in sync with the VO.</w:t>
            </w:r>
          </w:p>
          <w:p w14:paraId="6F18BF42" w14:textId="77777777" w:rsidR="00A364EE" w:rsidRPr="00B165CC" w:rsidRDefault="00A364EE" w:rsidP="00A364EE">
            <w:pPr>
              <w:rPr>
                <w:bCs/>
                <w:color w:val="FF0000"/>
              </w:rPr>
            </w:pPr>
            <w:r>
              <w:rPr>
                <w:noProof/>
                <w:lang w:val="fr-FR" w:eastAsia="zh-CN" w:bidi="th-TH"/>
              </w:rPr>
              <w:lastRenderedPageBreak/>
              <w:drawing>
                <wp:inline distT="0" distB="0" distL="0" distR="0" wp14:anchorId="57B08CD6" wp14:editId="2B17DF7C">
                  <wp:extent cx="1028700" cy="1020887"/>
                  <wp:effectExtent l="0" t="0" r="0" b="8255"/>
                  <wp:docPr id="11278" name="Picture 1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30265" cy="1022440"/>
                          </a:xfrm>
                          <a:prstGeom prst="rect">
                            <a:avLst/>
                          </a:prstGeom>
                        </pic:spPr>
                      </pic:pic>
                    </a:graphicData>
                  </a:graphic>
                </wp:inline>
              </w:drawing>
            </w:r>
            <w:r w:rsidRPr="00B165CC">
              <w:rPr>
                <w:bCs/>
                <w:color w:val="FF0000"/>
              </w:rPr>
              <w:t>[Do not show Dollar sign on currency notes]</w:t>
            </w:r>
          </w:p>
          <w:p w14:paraId="2CF598D4" w14:textId="77777777" w:rsidR="00A364EE" w:rsidRDefault="00A364EE" w:rsidP="00A364EE">
            <w:r>
              <w:rPr>
                <w:bCs/>
              </w:rPr>
              <w:t xml:space="preserve">SS ID: </w:t>
            </w:r>
            <w:r w:rsidRPr="0006792B">
              <w:t>1118624414</w:t>
            </w:r>
            <w:r>
              <w:t xml:space="preserve"> </w:t>
            </w:r>
          </w:p>
          <w:p w14:paraId="256C95A1" w14:textId="77777777" w:rsidR="00A364EE" w:rsidRDefault="00A364EE" w:rsidP="00A364EE">
            <w:pPr>
              <w:pStyle w:val="ListParagraph"/>
              <w:numPr>
                <w:ilvl w:val="0"/>
                <w:numId w:val="32"/>
              </w:numPr>
              <w:rPr>
                <w:bCs/>
              </w:rPr>
            </w:pPr>
            <w:r>
              <w:rPr>
                <w:bCs/>
              </w:rPr>
              <w:t xml:space="preserve">Label the person on left in the image as </w:t>
            </w:r>
            <w:r w:rsidRPr="00A364EE">
              <w:rPr>
                <w:b/>
              </w:rPr>
              <w:t>Plastic Omnium</w:t>
            </w:r>
            <w:r>
              <w:rPr>
                <w:bCs/>
              </w:rPr>
              <w:t>.</w:t>
            </w:r>
          </w:p>
          <w:p w14:paraId="288B4119" w14:textId="77777777" w:rsidR="00A364EE" w:rsidRDefault="00A364EE" w:rsidP="00A364EE">
            <w:pPr>
              <w:pStyle w:val="ListParagraph"/>
              <w:numPr>
                <w:ilvl w:val="0"/>
                <w:numId w:val="32"/>
              </w:numPr>
              <w:rPr>
                <w:bCs/>
              </w:rPr>
            </w:pPr>
            <w:r>
              <w:t>Show the person the left giving money when VO says – “</w:t>
            </w:r>
            <w:r w:rsidRPr="00A364EE">
              <w:rPr>
                <w:b/>
              </w:rPr>
              <w:t>Plastic Omnium offers money</w:t>
            </w:r>
            <w:r>
              <w:rPr>
                <w:bCs/>
              </w:rPr>
              <w:t>” and then gift can appear next to the person when VO says – “</w:t>
            </w:r>
            <w:r w:rsidRPr="00A364EE">
              <w:rPr>
                <w:b/>
              </w:rPr>
              <w:t>or any other benefit to someone</w:t>
            </w:r>
            <w:r>
              <w:rPr>
                <w:bCs/>
              </w:rPr>
              <w:t>”</w:t>
            </w:r>
          </w:p>
          <w:p w14:paraId="66ABCC0A" w14:textId="65E8A192" w:rsidR="00E72FE4" w:rsidRPr="00A364EE" w:rsidRDefault="00E72FE4" w:rsidP="00E72FE4">
            <w:pPr>
              <w:pStyle w:val="ListParagraph"/>
              <w:ind w:left="360"/>
              <w:rPr>
                <w:bCs/>
              </w:rPr>
            </w:pPr>
          </w:p>
        </w:tc>
      </w:tr>
      <w:tr w:rsidR="00A364EE" w14:paraId="436D2482" w14:textId="77777777" w:rsidTr="00076F26">
        <w:tc>
          <w:tcPr>
            <w:tcW w:w="3500" w:type="dxa"/>
            <w:gridSpan w:val="2"/>
          </w:tcPr>
          <w:p w14:paraId="0CE61C72" w14:textId="1311BA9A" w:rsidR="00A364EE" w:rsidRDefault="00A364EE" w:rsidP="00A364EE">
            <w:pPr>
              <w:spacing w:line="276" w:lineRule="auto"/>
              <w:rPr>
                <w:bCs/>
              </w:rPr>
            </w:pPr>
            <w:r>
              <w:rPr>
                <w:bCs/>
              </w:rPr>
              <w:lastRenderedPageBreak/>
              <w:t>—</w:t>
            </w:r>
            <w:r w:rsidRPr="00B90CD2">
              <w:rPr>
                <w:bCs/>
              </w:rPr>
              <w:t>regardless of the acceptance or receipt of the benefit and of the result obtained.</w:t>
            </w:r>
          </w:p>
        </w:tc>
        <w:tc>
          <w:tcPr>
            <w:tcW w:w="3235" w:type="dxa"/>
            <w:gridSpan w:val="2"/>
          </w:tcPr>
          <w:p w14:paraId="72DDEAEC" w14:textId="56682239" w:rsidR="00A364EE" w:rsidRPr="00A364EE" w:rsidRDefault="00A364EE" w:rsidP="00A364EE">
            <w:pPr>
              <w:rPr>
                <w:bCs/>
              </w:rPr>
            </w:pPr>
            <w:r w:rsidRPr="00A364EE">
              <w:rPr>
                <w:bCs/>
              </w:rPr>
              <w:t>Regardless of the acceptance or receipt of the benefit and of the result obtained</w:t>
            </w:r>
          </w:p>
        </w:tc>
        <w:tc>
          <w:tcPr>
            <w:tcW w:w="4033" w:type="dxa"/>
            <w:gridSpan w:val="2"/>
          </w:tcPr>
          <w:p w14:paraId="391D748E" w14:textId="0833BF97" w:rsidR="00A364EE" w:rsidRDefault="00E72FE4" w:rsidP="00A364EE">
            <w:pPr>
              <w:rPr>
                <w:bCs/>
              </w:rPr>
            </w:pPr>
            <w:r>
              <w:rPr>
                <w:bCs/>
              </w:rPr>
              <w:t>Retain the previous image and show OST next to the person on the right in the image</w:t>
            </w:r>
            <w:r w:rsidR="00A364EE">
              <w:rPr>
                <w:bCs/>
              </w:rPr>
              <w:t>.</w:t>
            </w:r>
          </w:p>
          <w:p w14:paraId="468A51B3" w14:textId="6A1FED89" w:rsidR="00A364EE" w:rsidRDefault="00A364EE" w:rsidP="00A364EE">
            <w:pPr>
              <w:rPr>
                <w:bCs/>
              </w:rPr>
            </w:pPr>
          </w:p>
        </w:tc>
      </w:tr>
      <w:tr w:rsidR="00A364EE" w14:paraId="244E8B4B" w14:textId="77777777" w:rsidTr="00076F26">
        <w:tc>
          <w:tcPr>
            <w:tcW w:w="3500" w:type="dxa"/>
            <w:gridSpan w:val="2"/>
          </w:tcPr>
          <w:p w14:paraId="0373E5A3" w14:textId="6B9C888A" w:rsidR="00A364EE" w:rsidRDefault="00A364EE" w:rsidP="00A364EE">
            <w:pPr>
              <w:spacing w:line="276" w:lineRule="auto"/>
              <w:jc w:val="center"/>
              <w:rPr>
                <w:bCs/>
              </w:rPr>
            </w:pPr>
            <w:r>
              <w:rPr>
                <w:bCs/>
              </w:rPr>
              <w:t>-</w:t>
            </w:r>
          </w:p>
        </w:tc>
        <w:tc>
          <w:tcPr>
            <w:tcW w:w="3235" w:type="dxa"/>
            <w:gridSpan w:val="2"/>
          </w:tcPr>
          <w:p w14:paraId="103D3EE3" w14:textId="6F2F0FE4" w:rsidR="00A364EE" w:rsidRDefault="00A364EE" w:rsidP="00A364EE">
            <w:pPr>
              <w:jc w:val="center"/>
              <w:rPr>
                <w:bCs/>
              </w:rPr>
            </w:pPr>
            <w:r>
              <w:rPr>
                <w:bCs/>
              </w:rPr>
              <w:t>-</w:t>
            </w:r>
          </w:p>
        </w:tc>
        <w:tc>
          <w:tcPr>
            <w:tcW w:w="4033" w:type="dxa"/>
            <w:gridSpan w:val="2"/>
          </w:tcPr>
          <w:p w14:paraId="18A24570" w14:textId="344C3BBD" w:rsidR="00A364EE" w:rsidRDefault="00A364EE" w:rsidP="00A364EE">
            <w:pPr>
              <w:rPr>
                <w:bCs/>
              </w:rPr>
            </w:pPr>
            <w:r>
              <w:rPr>
                <w:bCs/>
              </w:rPr>
              <w:t>Clear the screen.</w:t>
            </w:r>
          </w:p>
        </w:tc>
      </w:tr>
      <w:tr w:rsidR="00A364EE" w14:paraId="7DF0BDA8" w14:textId="77777777" w:rsidTr="00076F26">
        <w:tc>
          <w:tcPr>
            <w:tcW w:w="3500" w:type="dxa"/>
            <w:gridSpan w:val="2"/>
          </w:tcPr>
          <w:p w14:paraId="3F233BC4" w14:textId="7D6CF2A8" w:rsidR="00E72FE4" w:rsidRDefault="00E72FE4" w:rsidP="00A364EE">
            <w:pPr>
              <w:spacing w:line="276" w:lineRule="auto"/>
              <w:rPr>
                <w:bCs/>
              </w:rPr>
            </w:pPr>
            <w:r w:rsidRPr="00E72FE4">
              <w:rPr>
                <w:bCs/>
              </w:rPr>
              <w:t>So, who can be corrupted?</w:t>
            </w:r>
          </w:p>
          <w:p w14:paraId="405A7AD9" w14:textId="449FBD05" w:rsidR="00A364EE" w:rsidRPr="00B90CD2" w:rsidRDefault="00A364EE" w:rsidP="00A364EE">
            <w:pPr>
              <w:spacing w:line="276" w:lineRule="auto"/>
              <w:rPr>
                <w:bCs/>
              </w:rPr>
            </w:pPr>
            <w:r w:rsidRPr="00B90CD2">
              <w:rPr>
                <w:bCs/>
              </w:rPr>
              <w:t xml:space="preserve">Any public official (that is, any person with a legislative, administrative, or judicial position), </w:t>
            </w:r>
          </w:p>
        </w:tc>
        <w:tc>
          <w:tcPr>
            <w:tcW w:w="3235" w:type="dxa"/>
            <w:gridSpan w:val="2"/>
          </w:tcPr>
          <w:p w14:paraId="6A279C4A" w14:textId="08CF4123" w:rsidR="00A364EE" w:rsidRPr="004F3885" w:rsidRDefault="00A364EE" w:rsidP="00A364EE">
            <w:pPr>
              <w:rPr>
                <w:bCs/>
              </w:rPr>
            </w:pPr>
            <w:r>
              <w:rPr>
                <w:bCs/>
              </w:rPr>
              <w:t>Public officials</w:t>
            </w:r>
          </w:p>
        </w:tc>
        <w:tc>
          <w:tcPr>
            <w:tcW w:w="4033" w:type="dxa"/>
            <w:gridSpan w:val="2"/>
          </w:tcPr>
          <w:p w14:paraId="76B80064" w14:textId="371A68F6" w:rsidR="00A364EE" w:rsidRPr="00E72FE4" w:rsidRDefault="00A364EE" w:rsidP="00E72FE4">
            <w:pPr>
              <w:rPr>
                <w:bCs/>
              </w:rPr>
            </w:pPr>
            <w:r w:rsidRPr="00E72FE4">
              <w:rPr>
                <w:bCs/>
              </w:rPr>
              <w:t xml:space="preserve">Show the image and OST </w:t>
            </w:r>
            <w:r w:rsidR="007171D0">
              <w:rPr>
                <w:bCs/>
              </w:rPr>
              <w:t>around the image</w:t>
            </w:r>
            <w:r w:rsidRPr="00E72FE4">
              <w:rPr>
                <w:bCs/>
              </w:rPr>
              <w:t>.</w:t>
            </w:r>
          </w:p>
          <w:p w14:paraId="18E68968" w14:textId="61EE0627" w:rsidR="00A364EE" w:rsidRDefault="00E71DCA" w:rsidP="00A364EE">
            <w:pPr>
              <w:rPr>
                <w:bCs/>
              </w:rPr>
            </w:pPr>
            <w:r>
              <w:rPr>
                <w:noProof/>
                <w:lang w:val="fr-FR" w:eastAsia="zh-CN" w:bidi="th-TH"/>
              </w:rPr>
              <w:drawing>
                <wp:inline distT="0" distB="0" distL="0" distR="0" wp14:anchorId="30E5854B" wp14:editId="574E2D09">
                  <wp:extent cx="1797050" cy="1281895"/>
                  <wp:effectExtent l="0" t="0" r="0" b="0"/>
                  <wp:docPr id="2" name="Picture 2" descr="Group of business men and women, working people. Business team and teamwork concept. Flat design people charac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of business men and women, working people. Business team and teamwork concept. Flat design people character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00817" cy="1284582"/>
                          </a:xfrm>
                          <a:prstGeom prst="rect">
                            <a:avLst/>
                          </a:prstGeom>
                          <a:noFill/>
                          <a:ln>
                            <a:noFill/>
                          </a:ln>
                        </pic:spPr>
                      </pic:pic>
                    </a:graphicData>
                  </a:graphic>
                </wp:inline>
              </w:drawing>
            </w:r>
          </w:p>
          <w:p w14:paraId="0CA3AB56" w14:textId="38886E66" w:rsidR="00644FB0" w:rsidRPr="00E21D74" w:rsidRDefault="00644FB0" w:rsidP="00A364EE">
            <w:pPr>
              <w:rPr>
                <w:bCs/>
              </w:rPr>
            </w:pPr>
            <w:r>
              <w:rPr>
                <w:bCs/>
              </w:rPr>
              <w:t xml:space="preserve">SS ID: </w:t>
            </w:r>
            <w:r w:rsidR="00E71DCA" w:rsidRPr="00E71DCA">
              <w:rPr>
                <w:bCs/>
              </w:rPr>
              <w:t>650341033</w:t>
            </w:r>
          </w:p>
        </w:tc>
      </w:tr>
      <w:tr w:rsidR="00A364EE" w14:paraId="375E6705" w14:textId="77777777" w:rsidTr="00076F26">
        <w:tc>
          <w:tcPr>
            <w:tcW w:w="3500" w:type="dxa"/>
            <w:gridSpan w:val="2"/>
          </w:tcPr>
          <w:p w14:paraId="339EAC19" w14:textId="0CAA630D" w:rsidR="00A364EE" w:rsidRPr="00B90CD2" w:rsidRDefault="00A364EE" w:rsidP="00A364EE">
            <w:pPr>
              <w:spacing w:line="276" w:lineRule="auto"/>
              <w:rPr>
                <w:bCs/>
              </w:rPr>
            </w:pPr>
            <w:r w:rsidRPr="00B90CD2">
              <w:rPr>
                <w:bCs/>
              </w:rPr>
              <w:t xml:space="preserve">any public function official or agent of a public organization, </w:t>
            </w:r>
          </w:p>
        </w:tc>
        <w:tc>
          <w:tcPr>
            <w:tcW w:w="3235" w:type="dxa"/>
            <w:gridSpan w:val="2"/>
          </w:tcPr>
          <w:p w14:paraId="693D1C90" w14:textId="72952118" w:rsidR="00A364EE" w:rsidRPr="004F3885" w:rsidRDefault="00A364EE" w:rsidP="00A364EE">
            <w:pPr>
              <w:rPr>
                <w:bCs/>
              </w:rPr>
            </w:pPr>
            <w:r>
              <w:rPr>
                <w:bCs/>
              </w:rPr>
              <w:t>P</w:t>
            </w:r>
            <w:r w:rsidRPr="00B90CD2">
              <w:rPr>
                <w:bCs/>
              </w:rPr>
              <w:t>ublic function official or agent of a public organization</w:t>
            </w:r>
          </w:p>
        </w:tc>
        <w:tc>
          <w:tcPr>
            <w:tcW w:w="4033" w:type="dxa"/>
            <w:gridSpan w:val="2"/>
          </w:tcPr>
          <w:p w14:paraId="687DA636" w14:textId="5FAC8DE5" w:rsidR="00A364EE" w:rsidRPr="000E7679" w:rsidRDefault="007171D0" w:rsidP="00A364EE">
            <w:pPr>
              <w:rPr>
                <w:bCs/>
              </w:rPr>
            </w:pPr>
            <w:r>
              <w:rPr>
                <w:bCs/>
              </w:rPr>
              <w:t>Show OST around the above image.</w:t>
            </w:r>
          </w:p>
        </w:tc>
      </w:tr>
      <w:tr w:rsidR="00A364EE" w14:paraId="67CEED4C" w14:textId="77777777" w:rsidTr="00076F26">
        <w:tc>
          <w:tcPr>
            <w:tcW w:w="3500" w:type="dxa"/>
            <w:gridSpan w:val="2"/>
          </w:tcPr>
          <w:p w14:paraId="40253A21" w14:textId="55B4C16E" w:rsidR="00A364EE" w:rsidRPr="00B90CD2" w:rsidRDefault="00A364EE" w:rsidP="00A364EE">
            <w:pPr>
              <w:spacing w:line="276" w:lineRule="auto"/>
              <w:rPr>
                <w:bCs/>
              </w:rPr>
            </w:pPr>
            <w:r w:rsidRPr="00B90CD2">
              <w:rPr>
                <w:bCs/>
              </w:rPr>
              <w:t xml:space="preserve">employees of state-owned enterprises, </w:t>
            </w:r>
          </w:p>
        </w:tc>
        <w:tc>
          <w:tcPr>
            <w:tcW w:w="3235" w:type="dxa"/>
            <w:gridSpan w:val="2"/>
          </w:tcPr>
          <w:p w14:paraId="6F33EDB6" w14:textId="172564F8" w:rsidR="00A364EE" w:rsidRPr="004F3885" w:rsidRDefault="00A364EE" w:rsidP="00A364EE">
            <w:pPr>
              <w:rPr>
                <w:bCs/>
              </w:rPr>
            </w:pPr>
            <w:r>
              <w:rPr>
                <w:bCs/>
              </w:rPr>
              <w:t>E</w:t>
            </w:r>
            <w:r w:rsidRPr="00B90CD2">
              <w:rPr>
                <w:bCs/>
              </w:rPr>
              <w:t>mployees of state-owned enterprises</w:t>
            </w:r>
          </w:p>
        </w:tc>
        <w:tc>
          <w:tcPr>
            <w:tcW w:w="4033" w:type="dxa"/>
            <w:gridSpan w:val="2"/>
          </w:tcPr>
          <w:p w14:paraId="36334445" w14:textId="02F32473" w:rsidR="00A364EE" w:rsidRPr="000E7679" w:rsidRDefault="007171D0" w:rsidP="00A364EE">
            <w:pPr>
              <w:rPr>
                <w:bCs/>
              </w:rPr>
            </w:pPr>
            <w:r>
              <w:rPr>
                <w:bCs/>
              </w:rPr>
              <w:t>Show OST around the above image.</w:t>
            </w:r>
          </w:p>
        </w:tc>
      </w:tr>
      <w:tr w:rsidR="00644FB0" w14:paraId="2264F493" w14:textId="77777777" w:rsidTr="00076F26">
        <w:tc>
          <w:tcPr>
            <w:tcW w:w="3500" w:type="dxa"/>
            <w:gridSpan w:val="2"/>
          </w:tcPr>
          <w:p w14:paraId="20E553E4" w14:textId="16076028" w:rsidR="00644FB0" w:rsidRPr="00B90CD2" w:rsidRDefault="00644FB0" w:rsidP="00644FB0">
            <w:pPr>
              <w:spacing w:line="276" w:lineRule="auto"/>
              <w:rPr>
                <w:bCs/>
              </w:rPr>
            </w:pPr>
            <w:r w:rsidRPr="00B90CD2">
              <w:rPr>
                <w:bCs/>
              </w:rPr>
              <w:t>and employees or agents of a private business can be corrupted.</w:t>
            </w:r>
          </w:p>
        </w:tc>
        <w:tc>
          <w:tcPr>
            <w:tcW w:w="3235" w:type="dxa"/>
            <w:gridSpan w:val="2"/>
          </w:tcPr>
          <w:p w14:paraId="18D02693" w14:textId="7B25E270" w:rsidR="00644FB0" w:rsidRPr="004F3885" w:rsidRDefault="00644FB0" w:rsidP="00644FB0">
            <w:pPr>
              <w:rPr>
                <w:bCs/>
              </w:rPr>
            </w:pPr>
            <w:r>
              <w:rPr>
                <w:bCs/>
              </w:rPr>
              <w:t>E</w:t>
            </w:r>
            <w:r w:rsidRPr="00B90CD2">
              <w:rPr>
                <w:bCs/>
              </w:rPr>
              <w:t>mployees or agents of a private business</w:t>
            </w:r>
          </w:p>
        </w:tc>
        <w:tc>
          <w:tcPr>
            <w:tcW w:w="4033" w:type="dxa"/>
            <w:gridSpan w:val="2"/>
          </w:tcPr>
          <w:p w14:paraId="04649997" w14:textId="1447CDA9" w:rsidR="00644FB0" w:rsidRPr="000E7679" w:rsidRDefault="007171D0" w:rsidP="00644FB0">
            <w:pPr>
              <w:rPr>
                <w:bCs/>
              </w:rPr>
            </w:pPr>
            <w:r>
              <w:rPr>
                <w:bCs/>
              </w:rPr>
              <w:t>Show OST around the above image.</w:t>
            </w:r>
          </w:p>
        </w:tc>
      </w:tr>
      <w:tr w:rsidR="00644FB0" w14:paraId="285152EF" w14:textId="77777777" w:rsidTr="00076F26">
        <w:tc>
          <w:tcPr>
            <w:tcW w:w="3500" w:type="dxa"/>
            <w:gridSpan w:val="2"/>
          </w:tcPr>
          <w:p w14:paraId="72E3D77E" w14:textId="73F696E0" w:rsidR="00644FB0" w:rsidRPr="00B90CD2" w:rsidRDefault="00644FB0" w:rsidP="00644FB0">
            <w:pPr>
              <w:spacing w:line="276" w:lineRule="auto"/>
              <w:jc w:val="center"/>
              <w:rPr>
                <w:bCs/>
              </w:rPr>
            </w:pPr>
            <w:r>
              <w:rPr>
                <w:bCs/>
              </w:rPr>
              <w:t>-</w:t>
            </w:r>
          </w:p>
        </w:tc>
        <w:tc>
          <w:tcPr>
            <w:tcW w:w="3235" w:type="dxa"/>
            <w:gridSpan w:val="2"/>
          </w:tcPr>
          <w:p w14:paraId="29CF0140" w14:textId="56070FCD" w:rsidR="00644FB0" w:rsidRDefault="00644FB0" w:rsidP="00644FB0">
            <w:pPr>
              <w:rPr>
                <w:bCs/>
              </w:rPr>
            </w:pPr>
            <w:r w:rsidRPr="00C73C0C">
              <w:rPr>
                <w:rFonts w:cstheme="minorHAnsi"/>
                <w:i/>
                <w:iCs/>
                <w:color w:val="2F5496" w:themeColor="accent1" w:themeShade="BF"/>
              </w:rPr>
              <w:t xml:space="preserve">Select </w:t>
            </w:r>
            <w:r w:rsidRPr="00C73C0C">
              <w:rPr>
                <w:rFonts w:cstheme="minorHAnsi"/>
                <w:b/>
                <w:bCs/>
                <w:i/>
                <w:iCs/>
                <w:color w:val="2F5496" w:themeColor="accent1" w:themeShade="BF"/>
              </w:rPr>
              <w:t>Next</w:t>
            </w:r>
            <w:r w:rsidRPr="00C73C0C">
              <w:rPr>
                <w:rFonts w:cstheme="minorHAnsi"/>
                <w:i/>
                <w:iCs/>
                <w:color w:val="2F5496" w:themeColor="accent1" w:themeShade="BF"/>
              </w:rPr>
              <w:t xml:space="preserve"> to continue.</w:t>
            </w:r>
          </w:p>
        </w:tc>
        <w:tc>
          <w:tcPr>
            <w:tcW w:w="4033" w:type="dxa"/>
            <w:gridSpan w:val="2"/>
          </w:tcPr>
          <w:p w14:paraId="2283CE83" w14:textId="77777777" w:rsidR="00644FB0" w:rsidRDefault="00644FB0" w:rsidP="00644FB0">
            <w:pPr>
              <w:pStyle w:val="ListParagraph"/>
              <w:numPr>
                <w:ilvl w:val="0"/>
                <w:numId w:val="4"/>
              </w:numPr>
              <w:spacing w:line="276" w:lineRule="auto"/>
              <w:ind w:left="360"/>
              <w:rPr>
                <w:rFonts w:cstheme="minorHAnsi"/>
              </w:rPr>
            </w:pPr>
            <w:r w:rsidRPr="00C73C0C">
              <w:rPr>
                <w:rFonts w:cstheme="minorHAnsi"/>
              </w:rPr>
              <w:t xml:space="preserve">Enable the </w:t>
            </w:r>
            <w:r w:rsidRPr="00C73C0C">
              <w:rPr>
                <w:rFonts w:cstheme="minorHAnsi"/>
                <w:b/>
                <w:bCs/>
              </w:rPr>
              <w:t>Next</w:t>
            </w:r>
            <w:r w:rsidRPr="00C73C0C">
              <w:rPr>
                <w:rFonts w:cstheme="minorHAnsi"/>
              </w:rPr>
              <w:t xml:space="preserve"> button.</w:t>
            </w:r>
          </w:p>
          <w:p w14:paraId="056FAD20" w14:textId="4B7A00F7" w:rsidR="00644FB0" w:rsidRPr="00076F26" w:rsidRDefault="00644FB0" w:rsidP="00644FB0">
            <w:pPr>
              <w:pStyle w:val="ListParagraph"/>
              <w:numPr>
                <w:ilvl w:val="0"/>
                <w:numId w:val="4"/>
              </w:numPr>
              <w:spacing w:line="276" w:lineRule="auto"/>
              <w:ind w:left="360"/>
              <w:rPr>
                <w:rFonts w:cstheme="minorHAnsi"/>
              </w:rPr>
            </w:pPr>
            <w:r w:rsidRPr="00076F26">
              <w:rPr>
                <w:rFonts w:cstheme="minorHAnsi"/>
              </w:rPr>
              <w:t xml:space="preserve">Upon selecting the </w:t>
            </w:r>
            <w:r w:rsidRPr="00076F26">
              <w:rPr>
                <w:rFonts w:cstheme="minorHAnsi"/>
                <w:b/>
                <w:bCs/>
              </w:rPr>
              <w:t>Next</w:t>
            </w:r>
            <w:r w:rsidRPr="00076F26">
              <w:rPr>
                <w:rFonts w:cstheme="minorHAnsi"/>
              </w:rPr>
              <w:t xml:space="preserve"> button, move to the next page.</w:t>
            </w:r>
          </w:p>
        </w:tc>
      </w:tr>
    </w:tbl>
    <w:p w14:paraId="0E7DAB19" w14:textId="3A6BADB4" w:rsidR="00EC66B7" w:rsidRDefault="00EC66B7"/>
    <w:tbl>
      <w:tblPr>
        <w:tblStyle w:val="TableGrid"/>
        <w:tblW w:w="10768" w:type="dxa"/>
        <w:tblLook w:val="04A0" w:firstRow="1" w:lastRow="0" w:firstColumn="1" w:lastColumn="0" w:noHBand="0" w:noVBand="1"/>
      </w:tblPr>
      <w:tblGrid>
        <w:gridCol w:w="2173"/>
        <w:gridCol w:w="1365"/>
        <w:gridCol w:w="3122"/>
        <w:gridCol w:w="142"/>
        <w:gridCol w:w="1744"/>
        <w:gridCol w:w="2222"/>
      </w:tblGrid>
      <w:tr w:rsidR="00EC66B7" w14:paraId="355B3CDD" w14:textId="77777777" w:rsidTr="000F5BC9">
        <w:tc>
          <w:tcPr>
            <w:tcW w:w="2173" w:type="dxa"/>
            <w:shd w:val="clear" w:color="auto" w:fill="00CF00"/>
          </w:tcPr>
          <w:p w14:paraId="50265BFF" w14:textId="77777777" w:rsidR="00EC66B7" w:rsidRDefault="00EC66B7" w:rsidP="00BE50D6">
            <w:pPr>
              <w:rPr>
                <w:b/>
              </w:rPr>
            </w:pPr>
            <w:r>
              <w:rPr>
                <w:b/>
              </w:rPr>
              <w:t>Module Title</w:t>
            </w:r>
          </w:p>
        </w:tc>
        <w:tc>
          <w:tcPr>
            <w:tcW w:w="8595" w:type="dxa"/>
            <w:gridSpan w:val="5"/>
          </w:tcPr>
          <w:p w14:paraId="6AA41F8C" w14:textId="2FFB7E65" w:rsidR="00EC66B7" w:rsidRPr="00F87EBA" w:rsidRDefault="00663510" w:rsidP="00BE50D6">
            <w:pPr>
              <w:rPr>
                <w:b/>
              </w:rPr>
            </w:pPr>
            <w:r>
              <w:rPr>
                <w:b/>
              </w:rPr>
              <w:t>Understanding Corruption</w:t>
            </w:r>
          </w:p>
        </w:tc>
      </w:tr>
      <w:tr w:rsidR="00A56AB3" w14:paraId="7CE3FB50" w14:textId="77777777" w:rsidTr="000F5BC9">
        <w:tc>
          <w:tcPr>
            <w:tcW w:w="2173" w:type="dxa"/>
            <w:shd w:val="clear" w:color="auto" w:fill="00CF00"/>
          </w:tcPr>
          <w:p w14:paraId="083ABF8F" w14:textId="77777777" w:rsidR="00EC66B7" w:rsidRDefault="00EC66B7" w:rsidP="00BE50D6">
            <w:pPr>
              <w:rPr>
                <w:b/>
              </w:rPr>
            </w:pPr>
            <w:r>
              <w:rPr>
                <w:b/>
              </w:rPr>
              <w:t>Page Title</w:t>
            </w:r>
          </w:p>
        </w:tc>
        <w:tc>
          <w:tcPr>
            <w:tcW w:w="4487" w:type="dxa"/>
            <w:gridSpan w:val="2"/>
          </w:tcPr>
          <w:p w14:paraId="50D3792F" w14:textId="38617B9A" w:rsidR="00EC66B7" w:rsidRPr="00663510" w:rsidRDefault="00663510" w:rsidP="00BE50D6">
            <w:pPr>
              <w:pStyle w:val="Heading4"/>
              <w:outlineLvl w:val="3"/>
              <w:rPr>
                <w:b/>
                <w:bCs/>
                <w:i w:val="0"/>
                <w:iCs w:val="0"/>
              </w:rPr>
            </w:pPr>
            <w:bookmarkStart w:id="12" w:name="_Toc77791774"/>
            <w:r w:rsidRPr="00663510">
              <w:rPr>
                <w:b/>
                <w:bCs/>
                <w:i w:val="0"/>
                <w:iCs w:val="0"/>
              </w:rPr>
              <w:t>Liability of Plastic Omnium</w:t>
            </w:r>
            <w:bookmarkEnd w:id="12"/>
          </w:p>
        </w:tc>
        <w:tc>
          <w:tcPr>
            <w:tcW w:w="1886" w:type="dxa"/>
            <w:gridSpan w:val="2"/>
            <w:shd w:val="clear" w:color="auto" w:fill="00CF00"/>
          </w:tcPr>
          <w:p w14:paraId="5BDCEEAB" w14:textId="77777777" w:rsidR="00EC66B7" w:rsidRDefault="00EC66B7" w:rsidP="00BE50D6">
            <w:pPr>
              <w:rPr>
                <w:b/>
              </w:rPr>
            </w:pPr>
            <w:r>
              <w:rPr>
                <w:b/>
              </w:rPr>
              <w:t>Page Number</w:t>
            </w:r>
          </w:p>
        </w:tc>
        <w:tc>
          <w:tcPr>
            <w:tcW w:w="2222" w:type="dxa"/>
          </w:tcPr>
          <w:p w14:paraId="45BCF3DB" w14:textId="0058EB6F" w:rsidR="00EC66B7" w:rsidRDefault="00EC66B7" w:rsidP="00BE50D6">
            <w:pPr>
              <w:rPr>
                <w:b/>
              </w:rPr>
            </w:pPr>
            <w:r>
              <w:rPr>
                <w:b/>
              </w:rPr>
              <w:t>0</w:t>
            </w:r>
            <w:r w:rsidR="00663510">
              <w:rPr>
                <w:b/>
              </w:rPr>
              <w:t>7</w:t>
            </w:r>
          </w:p>
        </w:tc>
      </w:tr>
      <w:tr w:rsidR="00A56AB3" w14:paraId="348FAF94" w14:textId="77777777" w:rsidTr="000F5BC9">
        <w:tc>
          <w:tcPr>
            <w:tcW w:w="2173" w:type="dxa"/>
            <w:shd w:val="clear" w:color="auto" w:fill="00CF00"/>
          </w:tcPr>
          <w:p w14:paraId="512D1556" w14:textId="77777777" w:rsidR="00EC66B7" w:rsidRDefault="00EC66B7" w:rsidP="00BE50D6">
            <w:pPr>
              <w:rPr>
                <w:b/>
              </w:rPr>
            </w:pPr>
            <w:r>
              <w:rPr>
                <w:b/>
              </w:rPr>
              <w:t>Template Type</w:t>
            </w:r>
          </w:p>
        </w:tc>
        <w:tc>
          <w:tcPr>
            <w:tcW w:w="4487" w:type="dxa"/>
            <w:gridSpan w:val="2"/>
          </w:tcPr>
          <w:p w14:paraId="49986606" w14:textId="47B57CD8" w:rsidR="00EC66B7" w:rsidRPr="00663510" w:rsidRDefault="00663510" w:rsidP="00BE50D6">
            <w:pPr>
              <w:rPr>
                <w:rStyle w:val="SubtleEmphasis"/>
                <w:b/>
                <w:bCs/>
                <w:i w:val="0"/>
                <w:iCs w:val="0"/>
              </w:rPr>
            </w:pPr>
            <w:r w:rsidRPr="00663510">
              <w:rPr>
                <w:rStyle w:val="SubtleEmphasis"/>
                <w:b/>
                <w:bCs/>
                <w:i w:val="0"/>
                <w:iCs w:val="0"/>
              </w:rPr>
              <w:t>Animation</w:t>
            </w:r>
          </w:p>
        </w:tc>
        <w:tc>
          <w:tcPr>
            <w:tcW w:w="1886" w:type="dxa"/>
            <w:gridSpan w:val="2"/>
            <w:shd w:val="clear" w:color="auto" w:fill="00CF00"/>
          </w:tcPr>
          <w:p w14:paraId="768ECF97" w14:textId="77777777" w:rsidR="00EC66B7" w:rsidRDefault="00EC66B7" w:rsidP="00BE50D6">
            <w:pPr>
              <w:rPr>
                <w:b/>
              </w:rPr>
            </w:pPr>
            <w:r>
              <w:rPr>
                <w:b/>
              </w:rPr>
              <w:t>Duration</w:t>
            </w:r>
          </w:p>
        </w:tc>
        <w:tc>
          <w:tcPr>
            <w:tcW w:w="2222" w:type="dxa"/>
          </w:tcPr>
          <w:p w14:paraId="5FBEC4C5" w14:textId="0666EBB9" w:rsidR="00EC66B7" w:rsidRDefault="00244CBF" w:rsidP="00BE50D6">
            <w:pPr>
              <w:rPr>
                <w:b/>
              </w:rPr>
            </w:pPr>
            <w:r>
              <w:rPr>
                <w:b/>
              </w:rPr>
              <w:t>6</w:t>
            </w:r>
            <w:r w:rsidR="00EC66B7">
              <w:rPr>
                <w:b/>
              </w:rPr>
              <w:t>0 seconds</w:t>
            </w:r>
          </w:p>
        </w:tc>
      </w:tr>
      <w:tr w:rsidR="00EC66B7" w14:paraId="1466986C" w14:textId="77777777" w:rsidTr="00BE50D6">
        <w:tc>
          <w:tcPr>
            <w:tcW w:w="10768" w:type="dxa"/>
            <w:gridSpan w:val="6"/>
            <w:shd w:val="clear" w:color="auto" w:fill="auto"/>
          </w:tcPr>
          <w:p w14:paraId="074F9DD5" w14:textId="77777777" w:rsidR="00EC66B7" w:rsidRDefault="00EC66B7" w:rsidP="00BE50D6">
            <w:pPr>
              <w:rPr>
                <w:b/>
              </w:rPr>
            </w:pPr>
            <w:r>
              <w:rPr>
                <w:b/>
              </w:rPr>
              <w:t xml:space="preserve">Screen Visuals: </w:t>
            </w:r>
            <w:r>
              <w:rPr>
                <w:bCs/>
              </w:rPr>
              <w:t>NA</w:t>
            </w:r>
          </w:p>
        </w:tc>
      </w:tr>
      <w:tr w:rsidR="00EC66B7" w14:paraId="311F27A1" w14:textId="77777777" w:rsidTr="000F5BC9">
        <w:tc>
          <w:tcPr>
            <w:tcW w:w="3538" w:type="dxa"/>
            <w:gridSpan w:val="2"/>
            <w:shd w:val="clear" w:color="auto" w:fill="00CF00"/>
          </w:tcPr>
          <w:p w14:paraId="3EF228DF" w14:textId="77777777" w:rsidR="00EC66B7" w:rsidRDefault="00EC66B7" w:rsidP="00BE50D6">
            <w:pPr>
              <w:jc w:val="center"/>
              <w:rPr>
                <w:b/>
              </w:rPr>
            </w:pPr>
            <w:r>
              <w:lastRenderedPageBreak/>
              <w:br w:type="page"/>
            </w:r>
            <w:r>
              <w:br w:type="page"/>
            </w:r>
            <w:r>
              <w:rPr>
                <w:b/>
              </w:rPr>
              <w:t>VO</w:t>
            </w:r>
          </w:p>
        </w:tc>
        <w:tc>
          <w:tcPr>
            <w:tcW w:w="3264" w:type="dxa"/>
            <w:gridSpan w:val="2"/>
            <w:shd w:val="clear" w:color="auto" w:fill="00CF00"/>
          </w:tcPr>
          <w:p w14:paraId="6B16D158" w14:textId="77777777" w:rsidR="00EC66B7" w:rsidRDefault="00EC66B7" w:rsidP="00BE50D6">
            <w:pPr>
              <w:jc w:val="center"/>
              <w:rPr>
                <w:b/>
              </w:rPr>
            </w:pPr>
            <w:r>
              <w:rPr>
                <w:b/>
              </w:rPr>
              <w:t>On Screen Text (OST)</w:t>
            </w:r>
          </w:p>
        </w:tc>
        <w:tc>
          <w:tcPr>
            <w:tcW w:w="3966" w:type="dxa"/>
            <w:gridSpan w:val="2"/>
            <w:shd w:val="clear" w:color="auto" w:fill="00CF00"/>
          </w:tcPr>
          <w:p w14:paraId="656A111B" w14:textId="77777777" w:rsidR="00EC66B7" w:rsidRDefault="00EC66B7" w:rsidP="00BE50D6">
            <w:pPr>
              <w:jc w:val="center"/>
              <w:rPr>
                <w:b/>
              </w:rPr>
            </w:pPr>
            <w:r>
              <w:rPr>
                <w:b/>
              </w:rPr>
              <w:t>Visuals and Notes to Developers</w:t>
            </w:r>
          </w:p>
        </w:tc>
      </w:tr>
      <w:tr w:rsidR="00EC66B7" w14:paraId="32DEE18B" w14:textId="77777777" w:rsidTr="000F5BC9">
        <w:tc>
          <w:tcPr>
            <w:tcW w:w="3538" w:type="dxa"/>
            <w:gridSpan w:val="2"/>
          </w:tcPr>
          <w:p w14:paraId="134017C5" w14:textId="23B642C3" w:rsidR="00EC66B7" w:rsidRPr="00230A80" w:rsidRDefault="00076F26" w:rsidP="00BE50D6">
            <w:pPr>
              <w:spacing w:line="276" w:lineRule="auto"/>
              <w:rPr>
                <w:bCs/>
              </w:rPr>
            </w:pPr>
            <w:r w:rsidRPr="00076F26">
              <w:rPr>
                <w:bCs/>
              </w:rPr>
              <w:t>Plastic Omnium is liable for acts of bribery committed</w:t>
            </w:r>
            <w:r w:rsidR="0064244B">
              <w:rPr>
                <w:bCs/>
              </w:rPr>
              <w:t>—</w:t>
            </w:r>
          </w:p>
        </w:tc>
        <w:tc>
          <w:tcPr>
            <w:tcW w:w="3264" w:type="dxa"/>
            <w:gridSpan w:val="2"/>
          </w:tcPr>
          <w:p w14:paraId="1CDC9099" w14:textId="2288663A" w:rsidR="001C3034" w:rsidRPr="0064244B" w:rsidRDefault="001C3034" w:rsidP="0064244B">
            <w:pPr>
              <w:rPr>
                <w:bCs/>
              </w:rPr>
            </w:pPr>
            <w:r w:rsidRPr="00076F26">
              <w:rPr>
                <w:bCs/>
              </w:rPr>
              <w:t>Plastic Omnium is liable for acts of bribery committed</w:t>
            </w:r>
            <w:r>
              <w:rPr>
                <w:bCs/>
              </w:rPr>
              <w:t>:</w:t>
            </w:r>
          </w:p>
        </w:tc>
        <w:tc>
          <w:tcPr>
            <w:tcW w:w="3966" w:type="dxa"/>
            <w:gridSpan w:val="2"/>
          </w:tcPr>
          <w:p w14:paraId="66916E54" w14:textId="3DCE1B88" w:rsidR="00EC66B7" w:rsidRDefault="00775036" w:rsidP="00BE50D6">
            <w:pPr>
              <w:rPr>
                <w:bCs/>
              </w:rPr>
            </w:pPr>
            <w:r>
              <w:rPr>
                <w:bCs/>
              </w:rPr>
              <w:t xml:space="preserve">Show the </w:t>
            </w:r>
            <w:r w:rsidR="00B61DBB">
              <w:rPr>
                <w:bCs/>
              </w:rPr>
              <w:t xml:space="preserve">organization </w:t>
            </w:r>
            <w:r w:rsidR="0064244B">
              <w:rPr>
                <w:bCs/>
              </w:rPr>
              <w:t>icon</w:t>
            </w:r>
            <w:r>
              <w:rPr>
                <w:bCs/>
              </w:rPr>
              <w:t xml:space="preserve"> and OST in sync with the VO.</w:t>
            </w:r>
          </w:p>
          <w:p w14:paraId="56313377" w14:textId="7A3DD5C9" w:rsidR="00775036" w:rsidRPr="0064244B" w:rsidRDefault="0064244B" w:rsidP="00BE50D6">
            <w:pPr>
              <w:rPr>
                <w:bCs/>
                <w:color w:val="FF0000"/>
              </w:rPr>
            </w:pPr>
            <w:r>
              <w:rPr>
                <w:noProof/>
                <w:lang w:val="fr-FR" w:eastAsia="zh-CN" w:bidi="th-TH"/>
              </w:rPr>
              <w:drawing>
                <wp:inline distT="0" distB="0" distL="0" distR="0" wp14:anchorId="262D35EA" wp14:editId="3E0959EF">
                  <wp:extent cx="1323975" cy="1490049"/>
                  <wp:effectExtent l="0" t="0" r="0" b="0"/>
                  <wp:docPr id="11280" name="Picture 1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24585" cy="1490735"/>
                          </a:xfrm>
                          <a:prstGeom prst="rect">
                            <a:avLst/>
                          </a:prstGeom>
                        </pic:spPr>
                      </pic:pic>
                    </a:graphicData>
                  </a:graphic>
                </wp:inline>
              </w:drawing>
            </w:r>
            <w:r w:rsidRPr="0064244B">
              <w:rPr>
                <w:bCs/>
                <w:color w:val="FF0000"/>
              </w:rPr>
              <w:t>[Please add Plastic Omnium on top of building]</w:t>
            </w:r>
          </w:p>
          <w:p w14:paraId="54A4019E" w14:textId="51AABD52" w:rsidR="00775036" w:rsidRPr="001C3034" w:rsidRDefault="0064244B" w:rsidP="00BE50D6">
            <w:pPr>
              <w:rPr>
                <w:bCs/>
              </w:rPr>
            </w:pPr>
            <w:r>
              <w:rPr>
                <w:bCs/>
              </w:rPr>
              <w:t xml:space="preserve">SS ID: </w:t>
            </w:r>
            <w:r w:rsidRPr="0064244B">
              <w:rPr>
                <w:bCs/>
              </w:rPr>
              <w:t>1377561629</w:t>
            </w:r>
          </w:p>
        </w:tc>
      </w:tr>
      <w:tr w:rsidR="0064244B" w14:paraId="5DD0803A" w14:textId="77777777" w:rsidTr="000F5BC9">
        <w:tc>
          <w:tcPr>
            <w:tcW w:w="3538" w:type="dxa"/>
            <w:gridSpan w:val="2"/>
          </w:tcPr>
          <w:p w14:paraId="5065A2A7" w14:textId="24DCB85F" w:rsidR="0064244B" w:rsidRPr="00076F26" w:rsidRDefault="0064244B" w:rsidP="00BE50D6">
            <w:pPr>
              <w:spacing w:line="276" w:lineRule="auto"/>
              <w:rPr>
                <w:bCs/>
              </w:rPr>
            </w:pPr>
            <w:r>
              <w:rPr>
                <w:bCs/>
              </w:rPr>
              <w:t>—</w:t>
            </w:r>
            <w:r w:rsidRPr="00076F26">
              <w:rPr>
                <w:bCs/>
              </w:rPr>
              <w:t>directly by its employees or</w:t>
            </w:r>
            <w:r>
              <w:rPr>
                <w:bCs/>
              </w:rPr>
              <w:t>—</w:t>
            </w:r>
          </w:p>
        </w:tc>
        <w:tc>
          <w:tcPr>
            <w:tcW w:w="3264" w:type="dxa"/>
            <w:gridSpan w:val="2"/>
          </w:tcPr>
          <w:p w14:paraId="661DC1D9" w14:textId="30EB7337" w:rsidR="0064244B" w:rsidRPr="0064244B" w:rsidRDefault="0064244B" w:rsidP="00BE50D6">
            <w:pPr>
              <w:pStyle w:val="ListParagraph"/>
              <w:numPr>
                <w:ilvl w:val="0"/>
                <w:numId w:val="8"/>
              </w:numPr>
              <w:rPr>
                <w:bCs/>
              </w:rPr>
            </w:pPr>
            <w:r>
              <w:rPr>
                <w:bCs/>
              </w:rPr>
              <w:t>D</w:t>
            </w:r>
            <w:r w:rsidRPr="00076F26">
              <w:rPr>
                <w:bCs/>
              </w:rPr>
              <w:t>irectly by its employees</w:t>
            </w:r>
          </w:p>
        </w:tc>
        <w:tc>
          <w:tcPr>
            <w:tcW w:w="3966" w:type="dxa"/>
            <w:gridSpan w:val="2"/>
          </w:tcPr>
          <w:p w14:paraId="22D7758A" w14:textId="2803EFA0" w:rsidR="0064244B" w:rsidRDefault="0064244B" w:rsidP="0064244B">
            <w:pPr>
              <w:pStyle w:val="ListParagraph"/>
              <w:numPr>
                <w:ilvl w:val="0"/>
                <w:numId w:val="8"/>
              </w:numPr>
              <w:rPr>
                <w:bCs/>
              </w:rPr>
            </w:pPr>
            <w:r w:rsidRPr="0064244B">
              <w:rPr>
                <w:bCs/>
              </w:rPr>
              <w:t xml:space="preserve">Create one branch from the previous icon and show the </w:t>
            </w:r>
            <w:r w:rsidR="00B61DBB">
              <w:rPr>
                <w:bCs/>
              </w:rPr>
              <w:t xml:space="preserve">employee </w:t>
            </w:r>
            <w:r w:rsidRPr="0064244B">
              <w:rPr>
                <w:bCs/>
              </w:rPr>
              <w:t>icon given below.</w:t>
            </w:r>
          </w:p>
          <w:p w14:paraId="146D9A3C" w14:textId="52461C30" w:rsidR="0064244B" w:rsidRPr="0064244B" w:rsidRDefault="0064244B" w:rsidP="0064244B">
            <w:pPr>
              <w:pStyle w:val="ListParagraph"/>
              <w:numPr>
                <w:ilvl w:val="0"/>
                <w:numId w:val="8"/>
              </w:numPr>
              <w:rPr>
                <w:bCs/>
              </w:rPr>
            </w:pPr>
            <w:r>
              <w:rPr>
                <w:bCs/>
              </w:rPr>
              <w:t>Add the OST as bullet point under the lead-in line.</w:t>
            </w:r>
          </w:p>
          <w:p w14:paraId="0C8D66BB" w14:textId="77777777" w:rsidR="0064244B" w:rsidRDefault="0064244B" w:rsidP="00BE50D6">
            <w:pPr>
              <w:rPr>
                <w:bCs/>
              </w:rPr>
            </w:pPr>
            <w:r>
              <w:rPr>
                <w:noProof/>
                <w:lang w:val="fr-FR" w:eastAsia="zh-CN" w:bidi="th-TH"/>
              </w:rPr>
              <w:drawing>
                <wp:inline distT="0" distB="0" distL="0" distR="0" wp14:anchorId="610F8E00" wp14:editId="0F7380C1">
                  <wp:extent cx="819150" cy="746871"/>
                  <wp:effectExtent l="0" t="0" r="0" b="0"/>
                  <wp:docPr id="11281" name="Picture 1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21892" cy="749371"/>
                          </a:xfrm>
                          <a:prstGeom prst="rect">
                            <a:avLst/>
                          </a:prstGeom>
                        </pic:spPr>
                      </pic:pic>
                    </a:graphicData>
                  </a:graphic>
                </wp:inline>
              </w:drawing>
            </w:r>
          </w:p>
          <w:p w14:paraId="1EA2923A" w14:textId="343AA9FB" w:rsidR="0064244B" w:rsidRDefault="0064244B" w:rsidP="00BE50D6">
            <w:pPr>
              <w:rPr>
                <w:bCs/>
              </w:rPr>
            </w:pPr>
            <w:r>
              <w:rPr>
                <w:bCs/>
              </w:rPr>
              <w:t xml:space="preserve">SS ID: </w:t>
            </w:r>
            <w:r w:rsidRPr="0064244B">
              <w:rPr>
                <w:bCs/>
              </w:rPr>
              <w:t>255118591</w:t>
            </w:r>
          </w:p>
        </w:tc>
      </w:tr>
      <w:tr w:rsidR="00971D91" w14:paraId="634C5CD9" w14:textId="77777777" w:rsidTr="000F5BC9">
        <w:tc>
          <w:tcPr>
            <w:tcW w:w="3538" w:type="dxa"/>
            <w:gridSpan w:val="2"/>
          </w:tcPr>
          <w:p w14:paraId="245D0BAD" w14:textId="075236D8" w:rsidR="00971D91" w:rsidRPr="00076F26" w:rsidRDefault="00971D91" w:rsidP="00BE50D6">
            <w:pPr>
              <w:spacing w:line="276" w:lineRule="auto"/>
              <w:rPr>
                <w:bCs/>
              </w:rPr>
            </w:pPr>
            <w:r>
              <w:rPr>
                <w:bCs/>
              </w:rPr>
              <w:t>—</w:t>
            </w:r>
            <w:r w:rsidRPr="00076F26">
              <w:rPr>
                <w:bCs/>
              </w:rPr>
              <w:t>indirectly by any third party, which may include intermediaries such as agents, consultants, contractors, and brokers (</w:t>
            </w:r>
            <w:r>
              <w:rPr>
                <w:bCs/>
              </w:rPr>
              <w:t>for example</w:t>
            </w:r>
            <w:r w:rsidRPr="00076F26">
              <w:rPr>
                <w:bCs/>
              </w:rPr>
              <w:t>, customs brokers) or even joint venture partners.</w:t>
            </w:r>
          </w:p>
        </w:tc>
        <w:tc>
          <w:tcPr>
            <w:tcW w:w="3264" w:type="dxa"/>
            <w:gridSpan w:val="2"/>
          </w:tcPr>
          <w:p w14:paraId="2095B355" w14:textId="2CC3CE34" w:rsidR="00971D91" w:rsidRPr="00971D91" w:rsidRDefault="00971D91" w:rsidP="00971D91">
            <w:pPr>
              <w:pStyle w:val="ListParagraph"/>
              <w:numPr>
                <w:ilvl w:val="0"/>
                <w:numId w:val="8"/>
              </w:numPr>
              <w:rPr>
                <w:bCs/>
              </w:rPr>
            </w:pPr>
            <w:r w:rsidRPr="00971D91">
              <w:rPr>
                <w:bCs/>
              </w:rPr>
              <w:t>Indirectly by any third party</w:t>
            </w:r>
          </w:p>
        </w:tc>
        <w:tc>
          <w:tcPr>
            <w:tcW w:w="3966" w:type="dxa"/>
            <w:gridSpan w:val="2"/>
          </w:tcPr>
          <w:p w14:paraId="1122C4E8" w14:textId="11BE5EAE" w:rsidR="0064244B" w:rsidRDefault="0064244B" w:rsidP="0064244B">
            <w:pPr>
              <w:pStyle w:val="ListParagraph"/>
              <w:numPr>
                <w:ilvl w:val="0"/>
                <w:numId w:val="8"/>
              </w:numPr>
              <w:rPr>
                <w:bCs/>
              </w:rPr>
            </w:pPr>
            <w:r w:rsidRPr="0064244B">
              <w:rPr>
                <w:bCs/>
              </w:rPr>
              <w:t xml:space="preserve">Create </w:t>
            </w:r>
            <w:r>
              <w:rPr>
                <w:bCs/>
              </w:rPr>
              <w:t>another</w:t>
            </w:r>
            <w:r w:rsidRPr="0064244B">
              <w:rPr>
                <w:bCs/>
              </w:rPr>
              <w:t xml:space="preserve"> branch from the previous icon and show the </w:t>
            </w:r>
            <w:r w:rsidR="00B61DBB">
              <w:rPr>
                <w:bCs/>
              </w:rPr>
              <w:t xml:space="preserve">third party </w:t>
            </w:r>
            <w:r w:rsidRPr="0064244B">
              <w:rPr>
                <w:bCs/>
              </w:rPr>
              <w:t>icon given below.</w:t>
            </w:r>
          </w:p>
          <w:p w14:paraId="7DE8A1F0" w14:textId="35EDF2DC" w:rsidR="0064244B" w:rsidRDefault="0064244B" w:rsidP="0064244B">
            <w:pPr>
              <w:pStyle w:val="ListParagraph"/>
              <w:numPr>
                <w:ilvl w:val="0"/>
                <w:numId w:val="8"/>
              </w:numPr>
              <w:rPr>
                <w:bCs/>
              </w:rPr>
            </w:pPr>
            <w:r>
              <w:rPr>
                <w:bCs/>
              </w:rPr>
              <w:t>Add the OST as bullet point under the lead-in line.</w:t>
            </w:r>
          </w:p>
          <w:p w14:paraId="2A0D824C" w14:textId="51A41E7B" w:rsidR="00971D91" w:rsidRDefault="00A82BE1" w:rsidP="00BE50D6">
            <w:pPr>
              <w:rPr>
                <w:bCs/>
              </w:rPr>
            </w:pPr>
            <w:r>
              <w:rPr>
                <w:noProof/>
                <w:lang w:val="fr-FR" w:eastAsia="zh-CN" w:bidi="th-TH"/>
              </w:rPr>
              <w:drawing>
                <wp:inline distT="0" distB="0" distL="0" distR="0" wp14:anchorId="20322BC1" wp14:editId="3FC54123">
                  <wp:extent cx="1797050" cy="1281895"/>
                  <wp:effectExtent l="0" t="0" r="0" b="0"/>
                  <wp:docPr id="6" name="Picture 6" descr="Group of business men and women, working people. Business team and teamwork concept. Flat design people charac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of business men and women, working people. Business team and teamwork concept. Flat design people character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00817" cy="1284582"/>
                          </a:xfrm>
                          <a:prstGeom prst="rect">
                            <a:avLst/>
                          </a:prstGeom>
                          <a:noFill/>
                          <a:ln>
                            <a:noFill/>
                          </a:ln>
                        </pic:spPr>
                      </pic:pic>
                    </a:graphicData>
                  </a:graphic>
                </wp:inline>
              </w:drawing>
            </w:r>
          </w:p>
        </w:tc>
      </w:tr>
      <w:tr w:rsidR="00076F26" w14:paraId="1AFF760B" w14:textId="77777777" w:rsidTr="000F5BC9">
        <w:tc>
          <w:tcPr>
            <w:tcW w:w="3538" w:type="dxa"/>
            <w:gridSpan w:val="2"/>
          </w:tcPr>
          <w:p w14:paraId="69340527" w14:textId="2435D55B" w:rsidR="00076F26" w:rsidRPr="00971D91" w:rsidRDefault="00076F26" w:rsidP="00971D91">
            <w:pPr>
              <w:spacing w:line="276" w:lineRule="auto"/>
              <w:rPr>
                <w:bCs/>
              </w:rPr>
            </w:pPr>
            <w:r w:rsidRPr="00076F26">
              <w:rPr>
                <w:bCs/>
              </w:rPr>
              <w:t xml:space="preserve">In situations of bribery or any other form of corruption, no </w:t>
            </w:r>
            <w:r w:rsidR="001B4F93" w:rsidRPr="00076F26">
              <w:rPr>
                <w:bCs/>
              </w:rPr>
              <w:t>defense</w:t>
            </w:r>
            <w:r w:rsidRPr="00076F26">
              <w:rPr>
                <w:bCs/>
              </w:rPr>
              <w:t xml:space="preserve"> claiming that Plastic Omnium was unaware of the actions of a third party is acceptable,</w:t>
            </w:r>
            <w:r w:rsidR="00971D91">
              <w:rPr>
                <w:bCs/>
              </w:rPr>
              <w:t xml:space="preserve"> —</w:t>
            </w:r>
          </w:p>
        </w:tc>
        <w:tc>
          <w:tcPr>
            <w:tcW w:w="3264" w:type="dxa"/>
            <w:gridSpan w:val="2"/>
          </w:tcPr>
          <w:p w14:paraId="0BB68974" w14:textId="4046C300" w:rsidR="00076F26" w:rsidRPr="004F3885" w:rsidRDefault="00905E23" w:rsidP="00BE50D6">
            <w:pPr>
              <w:rPr>
                <w:bCs/>
              </w:rPr>
            </w:pPr>
            <w:r>
              <w:rPr>
                <w:bCs/>
              </w:rPr>
              <w:t>N</w:t>
            </w:r>
            <w:r w:rsidRPr="00076F26">
              <w:rPr>
                <w:bCs/>
              </w:rPr>
              <w:t xml:space="preserve">o </w:t>
            </w:r>
            <w:r w:rsidR="001B4F93" w:rsidRPr="00076F26">
              <w:rPr>
                <w:bCs/>
              </w:rPr>
              <w:t>defense</w:t>
            </w:r>
            <w:r w:rsidRPr="00076F26">
              <w:rPr>
                <w:bCs/>
              </w:rPr>
              <w:t xml:space="preserve"> is acceptable</w:t>
            </w:r>
            <w:r w:rsidR="00BF3104">
              <w:rPr>
                <w:bCs/>
              </w:rPr>
              <w:t xml:space="preserve"> </w:t>
            </w:r>
            <w:r w:rsidR="00BF3104" w:rsidRPr="00076F26">
              <w:rPr>
                <w:bCs/>
              </w:rPr>
              <w:t>claiming Plastic Omnium was unaware of the actions of a third party</w:t>
            </w:r>
            <w:r>
              <w:rPr>
                <w:bCs/>
              </w:rPr>
              <w:t xml:space="preserve"> </w:t>
            </w:r>
            <w:r w:rsidR="00BF3104">
              <w:rPr>
                <w:bCs/>
              </w:rPr>
              <w:t xml:space="preserve"> </w:t>
            </w:r>
          </w:p>
        </w:tc>
        <w:tc>
          <w:tcPr>
            <w:tcW w:w="3966" w:type="dxa"/>
            <w:gridSpan w:val="2"/>
          </w:tcPr>
          <w:p w14:paraId="5A6F177A" w14:textId="0F7F3938" w:rsidR="00EA3085" w:rsidRPr="00B61DBB" w:rsidRDefault="00B61DBB" w:rsidP="00B61DBB">
            <w:pPr>
              <w:pStyle w:val="ListParagraph"/>
              <w:numPr>
                <w:ilvl w:val="0"/>
                <w:numId w:val="33"/>
              </w:numPr>
              <w:rPr>
                <w:bCs/>
              </w:rPr>
            </w:pPr>
            <w:r w:rsidRPr="00B61DBB">
              <w:rPr>
                <w:bCs/>
              </w:rPr>
              <w:t xml:space="preserve">Continue the previous </w:t>
            </w:r>
            <w:r w:rsidR="00A551FC">
              <w:rPr>
                <w:bCs/>
              </w:rPr>
              <w:t>image</w:t>
            </w:r>
            <w:r w:rsidRPr="00B61DBB">
              <w:rPr>
                <w:bCs/>
              </w:rPr>
              <w:t xml:space="preserve"> and fade out the employee icon</w:t>
            </w:r>
            <w:r w:rsidR="00EA3085" w:rsidRPr="00B61DBB">
              <w:rPr>
                <w:bCs/>
              </w:rPr>
              <w:t>.</w:t>
            </w:r>
          </w:p>
          <w:p w14:paraId="22F38D74" w14:textId="03475EF8" w:rsidR="00B61DBB" w:rsidRPr="00B61DBB" w:rsidRDefault="00B61DBB" w:rsidP="00B61DBB">
            <w:pPr>
              <w:pStyle w:val="ListParagraph"/>
              <w:numPr>
                <w:ilvl w:val="0"/>
                <w:numId w:val="33"/>
              </w:numPr>
              <w:rPr>
                <w:bCs/>
              </w:rPr>
            </w:pPr>
            <w:r w:rsidRPr="00B61DBB">
              <w:rPr>
                <w:bCs/>
              </w:rPr>
              <w:t>Combine the organization icon and third party icon and add OST next to it in sync with the VO.</w:t>
            </w:r>
          </w:p>
          <w:p w14:paraId="74C3EA46" w14:textId="635D3D8D" w:rsidR="00EA3085" w:rsidRPr="00971D91" w:rsidRDefault="00EA3085" w:rsidP="00BE50D6">
            <w:pPr>
              <w:rPr>
                <w:bCs/>
              </w:rPr>
            </w:pPr>
          </w:p>
        </w:tc>
      </w:tr>
      <w:tr w:rsidR="00EA3085" w14:paraId="73F32D29" w14:textId="77777777" w:rsidTr="000F5BC9">
        <w:tc>
          <w:tcPr>
            <w:tcW w:w="3538" w:type="dxa"/>
            <w:gridSpan w:val="2"/>
          </w:tcPr>
          <w:p w14:paraId="531886A3" w14:textId="27CBB4C1" w:rsidR="00EA3085" w:rsidRPr="00076F26" w:rsidRDefault="00EA3085" w:rsidP="00EA3085">
            <w:pPr>
              <w:spacing w:line="276" w:lineRule="auto"/>
              <w:rPr>
                <w:bCs/>
              </w:rPr>
            </w:pPr>
            <w:r>
              <w:rPr>
                <w:bCs/>
              </w:rPr>
              <w:t>—</w:t>
            </w:r>
            <w:r w:rsidRPr="00076F26">
              <w:rPr>
                <w:bCs/>
              </w:rPr>
              <w:t>because we, as an organization, would be deemed to have knowledge if we:</w:t>
            </w:r>
            <w:r>
              <w:rPr>
                <w:bCs/>
              </w:rPr>
              <w:t xml:space="preserve"> </w:t>
            </w:r>
          </w:p>
          <w:p w14:paraId="08EF7B66" w14:textId="114C816F" w:rsidR="00EA3085" w:rsidRPr="00905E23" w:rsidRDefault="00EA3085" w:rsidP="00EA3085">
            <w:pPr>
              <w:pStyle w:val="ListParagraph"/>
              <w:numPr>
                <w:ilvl w:val="0"/>
                <w:numId w:val="8"/>
              </w:numPr>
              <w:spacing w:line="276" w:lineRule="auto"/>
              <w:rPr>
                <w:bCs/>
              </w:rPr>
            </w:pPr>
            <w:r w:rsidRPr="00076F26">
              <w:rPr>
                <w:bCs/>
              </w:rPr>
              <w:lastRenderedPageBreak/>
              <w:t>Were aware of a “high probability” that prohibited conduct would occur or</w:t>
            </w:r>
          </w:p>
        </w:tc>
        <w:tc>
          <w:tcPr>
            <w:tcW w:w="3264" w:type="dxa"/>
            <w:gridSpan w:val="2"/>
          </w:tcPr>
          <w:p w14:paraId="4E746B6F" w14:textId="594ABF48" w:rsidR="00BF3104" w:rsidRPr="00CC41FD" w:rsidRDefault="00B61DBB" w:rsidP="00CC41FD">
            <w:pPr>
              <w:rPr>
                <w:bCs/>
              </w:rPr>
            </w:pPr>
            <w:r>
              <w:rPr>
                <w:bCs/>
              </w:rPr>
              <w:lastRenderedPageBreak/>
              <w:t>Plastic Omnium would be deemed</w:t>
            </w:r>
            <w:r w:rsidR="00A551FC">
              <w:rPr>
                <w:bCs/>
              </w:rPr>
              <w:t xml:space="preserve"> </w:t>
            </w:r>
            <w:r>
              <w:rPr>
                <w:bCs/>
              </w:rPr>
              <w:t>to have</w:t>
            </w:r>
            <w:r w:rsidR="00A551FC">
              <w:rPr>
                <w:bCs/>
              </w:rPr>
              <w:t xml:space="preserve"> knowledge if we</w:t>
            </w:r>
            <w:r w:rsidR="00BF3104" w:rsidRPr="00CC41FD">
              <w:rPr>
                <w:bCs/>
              </w:rPr>
              <w:t>:</w:t>
            </w:r>
          </w:p>
          <w:p w14:paraId="665DA037" w14:textId="279A54D9" w:rsidR="00EA3085" w:rsidRPr="00A551FC" w:rsidRDefault="00A551FC" w:rsidP="00A551FC">
            <w:pPr>
              <w:pStyle w:val="ListParagraph"/>
              <w:numPr>
                <w:ilvl w:val="0"/>
                <w:numId w:val="8"/>
              </w:numPr>
              <w:rPr>
                <w:bCs/>
              </w:rPr>
            </w:pPr>
            <w:r w:rsidRPr="00A551FC">
              <w:rPr>
                <w:bCs/>
              </w:rPr>
              <w:t>Were aware of a “high probability” that prohibited conduct would occur</w:t>
            </w:r>
          </w:p>
        </w:tc>
        <w:tc>
          <w:tcPr>
            <w:tcW w:w="3966" w:type="dxa"/>
            <w:gridSpan w:val="2"/>
          </w:tcPr>
          <w:p w14:paraId="30D8459C" w14:textId="14A17D6C" w:rsidR="00EA3085" w:rsidRPr="00971D91" w:rsidRDefault="00EA3085" w:rsidP="00EA3085">
            <w:pPr>
              <w:rPr>
                <w:bCs/>
              </w:rPr>
            </w:pPr>
            <w:r>
              <w:rPr>
                <w:bCs/>
              </w:rPr>
              <w:t>Retain the previous image and add OST under the lead-in line in sync with the VO.</w:t>
            </w:r>
          </w:p>
        </w:tc>
      </w:tr>
      <w:tr w:rsidR="00EA3085" w14:paraId="4570BDDC" w14:textId="77777777" w:rsidTr="000F5BC9">
        <w:tc>
          <w:tcPr>
            <w:tcW w:w="3538" w:type="dxa"/>
            <w:gridSpan w:val="2"/>
          </w:tcPr>
          <w:p w14:paraId="3359A407" w14:textId="3F0E4994" w:rsidR="00EA3085" w:rsidRPr="00905E23" w:rsidRDefault="00EA3085" w:rsidP="00EA3085">
            <w:pPr>
              <w:pStyle w:val="ListParagraph"/>
              <w:numPr>
                <w:ilvl w:val="0"/>
                <w:numId w:val="8"/>
              </w:numPr>
              <w:spacing w:line="276" w:lineRule="auto"/>
              <w:rPr>
                <w:bCs/>
              </w:rPr>
            </w:pPr>
            <w:r w:rsidRPr="00905E23">
              <w:rPr>
                <w:bCs/>
              </w:rPr>
              <w:t>Demonstrated a conscious disregard, willful blindness, or deliberate ignorance of prohibited conduct (in brief, if we turned a blind eye to third-party conduct).</w:t>
            </w:r>
          </w:p>
        </w:tc>
        <w:tc>
          <w:tcPr>
            <w:tcW w:w="3264" w:type="dxa"/>
            <w:gridSpan w:val="2"/>
          </w:tcPr>
          <w:p w14:paraId="24EE530A" w14:textId="1EDA302C" w:rsidR="00EA3085" w:rsidRDefault="00A551FC" w:rsidP="00EA3085">
            <w:pPr>
              <w:pStyle w:val="ListParagraph"/>
              <w:numPr>
                <w:ilvl w:val="0"/>
                <w:numId w:val="8"/>
              </w:numPr>
              <w:rPr>
                <w:bCs/>
              </w:rPr>
            </w:pPr>
            <w:r w:rsidRPr="00905E23">
              <w:rPr>
                <w:bCs/>
              </w:rPr>
              <w:t>Demonstrated a conscious disregard, willful blindness, or deliberate ignorance of prohibited conduct</w:t>
            </w:r>
            <w:ins w:id="13" w:author="Shruti Nair (Newgen)" w:date="2021-08-05T15:12:00Z">
              <w:r w:rsidR="004324CC">
                <w:rPr>
                  <w:bCs/>
                </w:rPr>
                <w:t>.</w:t>
              </w:r>
            </w:ins>
            <w:r w:rsidRPr="00905E23">
              <w:rPr>
                <w:bCs/>
              </w:rPr>
              <w:t xml:space="preserve"> </w:t>
            </w:r>
            <w:del w:id="14" w:author="Shruti Nair (Newgen)" w:date="2021-08-05T15:12:00Z">
              <w:r w:rsidRPr="00905E23" w:rsidDel="004324CC">
                <w:rPr>
                  <w:bCs/>
                </w:rPr>
                <w:delText>(in brief, if we turned a blind eye to third-party conduct)</w:delText>
              </w:r>
              <w:r w:rsidR="000B1C8B" w:rsidDel="004324CC">
                <w:rPr>
                  <w:bCs/>
                </w:rPr>
                <w:delText>.</w:delText>
              </w:r>
            </w:del>
          </w:p>
          <w:p w14:paraId="10F66E06" w14:textId="228D61D1" w:rsidR="000C5F04" w:rsidRPr="002F0A1D" w:rsidRDefault="000C5F04" w:rsidP="00CC41FD">
            <w:pPr>
              <w:jc w:val="center"/>
            </w:pPr>
          </w:p>
        </w:tc>
        <w:tc>
          <w:tcPr>
            <w:tcW w:w="3966" w:type="dxa"/>
            <w:gridSpan w:val="2"/>
          </w:tcPr>
          <w:p w14:paraId="58E7889C" w14:textId="54B3D5E3" w:rsidR="00EA3085" w:rsidRPr="00971D91" w:rsidRDefault="00EA3085" w:rsidP="00EA3085">
            <w:pPr>
              <w:rPr>
                <w:bCs/>
              </w:rPr>
            </w:pPr>
            <w:r>
              <w:rPr>
                <w:bCs/>
              </w:rPr>
              <w:t>Retain the previous image and add OST to the bulleted list in sync with the VO.</w:t>
            </w:r>
          </w:p>
        </w:tc>
      </w:tr>
      <w:tr w:rsidR="00EA3085" w14:paraId="065ECC23" w14:textId="77777777" w:rsidTr="000F5BC9">
        <w:tc>
          <w:tcPr>
            <w:tcW w:w="3538" w:type="dxa"/>
            <w:gridSpan w:val="2"/>
          </w:tcPr>
          <w:p w14:paraId="1A26EB75" w14:textId="5B856B70" w:rsidR="00EA3085" w:rsidRPr="00076F26" w:rsidRDefault="00EA3085" w:rsidP="00EA3085">
            <w:pPr>
              <w:spacing w:line="276" w:lineRule="auto"/>
              <w:rPr>
                <w:bCs/>
              </w:rPr>
            </w:pPr>
            <w:r w:rsidRPr="00076F26">
              <w:rPr>
                <w:bCs/>
              </w:rPr>
              <w:t>Note: Reasonable and appropriate due diligence can play a crucial role in identifying prohibited conduct.</w:t>
            </w:r>
          </w:p>
        </w:tc>
        <w:tc>
          <w:tcPr>
            <w:tcW w:w="3264" w:type="dxa"/>
            <w:gridSpan w:val="2"/>
          </w:tcPr>
          <w:p w14:paraId="622394AF" w14:textId="2D707BF4" w:rsidR="00EA3085" w:rsidRPr="004F3885" w:rsidRDefault="00EA3085" w:rsidP="00EA3085">
            <w:pPr>
              <w:rPr>
                <w:bCs/>
              </w:rPr>
            </w:pPr>
            <w:r w:rsidRPr="00076F26">
              <w:rPr>
                <w:bCs/>
              </w:rPr>
              <w:t>Reasonable and appropriate due diligence can play a crucial role in identifying prohibited conduct</w:t>
            </w:r>
            <w:r w:rsidR="005D158A">
              <w:rPr>
                <w:bCs/>
              </w:rPr>
              <w:t>.</w:t>
            </w:r>
          </w:p>
        </w:tc>
        <w:tc>
          <w:tcPr>
            <w:tcW w:w="3966" w:type="dxa"/>
            <w:gridSpan w:val="2"/>
          </w:tcPr>
          <w:p w14:paraId="373795E4" w14:textId="77777777" w:rsidR="00EA3085" w:rsidRDefault="00EA3085" w:rsidP="00EA3085">
            <w:pPr>
              <w:rPr>
                <w:bCs/>
              </w:rPr>
            </w:pPr>
            <w:r>
              <w:rPr>
                <w:bCs/>
              </w:rPr>
              <w:t>Fade in the icon and show OST in sync with the VO.</w:t>
            </w:r>
          </w:p>
          <w:p w14:paraId="245B77DF" w14:textId="5CA6CC2A" w:rsidR="00EA3085" w:rsidRDefault="00A551FC" w:rsidP="00EA3085">
            <w:pPr>
              <w:rPr>
                <w:bCs/>
              </w:rPr>
            </w:pPr>
            <w:r>
              <w:rPr>
                <w:noProof/>
                <w:lang w:val="fr-FR" w:eastAsia="zh-CN" w:bidi="th-TH"/>
              </w:rPr>
              <w:drawing>
                <wp:inline distT="0" distB="0" distL="0" distR="0" wp14:anchorId="05F35781" wp14:editId="51F30775">
                  <wp:extent cx="611028" cy="571500"/>
                  <wp:effectExtent l="0" t="0" r="0" b="0"/>
                  <wp:docPr id="11283" name="Picture 1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733" cy="573095"/>
                          </a:xfrm>
                          <a:prstGeom prst="rect">
                            <a:avLst/>
                          </a:prstGeom>
                        </pic:spPr>
                      </pic:pic>
                    </a:graphicData>
                  </a:graphic>
                </wp:inline>
              </w:drawing>
            </w:r>
          </w:p>
          <w:p w14:paraId="0A0BEBB9" w14:textId="4E596211" w:rsidR="00EA3085" w:rsidRPr="00010A99" w:rsidRDefault="00EA3085" w:rsidP="00EA3085">
            <w:pPr>
              <w:rPr>
                <w:bCs/>
              </w:rPr>
            </w:pPr>
            <w:r>
              <w:rPr>
                <w:bCs/>
              </w:rPr>
              <w:t xml:space="preserve">SS ID: </w:t>
            </w:r>
            <w:r w:rsidR="005D158A" w:rsidRPr="005D158A">
              <w:rPr>
                <w:bCs/>
              </w:rPr>
              <w:t>1902132976</w:t>
            </w:r>
          </w:p>
        </w:tc>
      </w:tr>
      <w:tr w:rsidR="00A56AB3" w14:paraId="593CAF40" w14:textId="77777777" w:rsidTr="000F5BC9">
        <w:tc>
          <w:tcPr>
            <w:tcW w:w="3538" w:type="dxa"/>
            <w:gridSpan w:val="2"/>
          </w:tcPr>
          <w:p w14:paraId="1A67ADA7" w14:textId="05147369" w:rsidR="00A56AB3" w:rsidRPr="00076F26" w:rsidRDefault="00A56AB3" w:rsidP="00A56AB3">
            <w:pPr>
              <w:spacing w:line="276" w:lineRule="auto"/>
              <w:jc w:val="center"/>
              <w:rPr>
                <w:bCs/>
              </w:rPr>
            </w:pPr>
            <w:r>
              <w:rPr>
                <w:bCs/>
              </w:rPr>
              <w:t>-</w:t>
            </w:r>
          </w:p>
        </w:tc>
        <w:tc>
          <w:tcPr>
            <w:tcW w:w="3264" w:type="dxa"/>
            <w:gridSpan w:val="2"/>
          </w:tcPr>
          <w:p w14:paraId="167D8E20" w14:textId="7C9C2CA7" w:rsidR="00A56AB3" w:rsidRPr="00076F26" w:rsidRDefault="00A56AB3" w:rsidP="00A56AB3">
            <w:pPr>
              <w:jc w:val="center"/>
              <w:rPr>
                <w:bCs/>
              </w:rPr>
            </w:pPr>
            <w:r>
              <w:rPr>
                <w:bCs/>
              </w:rPr>
              <w:t>-</w:t>
            </w:r>
          </w:p>
        </w:tc>
        <w:tc>
          <w:tcPr>
            <w:tcW w:w="3966" w:type="dxa"/>
            <w:gridSpan w:val="2"/>
          </w:tcPr>
          <w:p w14:paraId="69C22CC7" w14:textId="0E69F4A3" w:rsidR="00A56AB3" w:rsidRDefault="00A56AB3" w:rsidP="00A56AB3">
            <w:pPr>
              <w:rPr>
                <w:bCs/>
              </w:rPr>
            </w:pPr>
            <w:r>
              <w:rPr>
                <w:bCs/>
              </w:rPr>
              <w:t>Clear the screen.</w:t>
            </w:r>
          </w:p>
        </w:tc>
      </w:tr>
      <w:tr w:rsidR="00A56AB3" w14:paraId="4810C8AB" w14:textId="77777777" w:rsidTr="000F5BC9">
        <w:tc>
          <w:tcPr>
            <w:tcW w:w="3538" w:type="dxa"/>
            <w:gridSpan w:val="2"/>
          </w:tcPr>
          <w:p w14:paraId="54D3EDA7" w14:textId="62CD8A14" w:rsidR="00A56AB3" w:rsidRPr="00A56AB3" w:rsidRDefault="00A56AB3" w:rsidP="00A56AB3">
            <w:pPr>
              <w:spacing w:line="276" w:lineRule="auto"/>
              <w:rPr>
                <w:bCs/>
              </w:rPr>
            </w:pPr>
            <w:r w:rsidRPr="00076F26">
              <w:rPr>
                <w:bCs/>
              </w:rPr>
              <w:t xml:space="preserve">Furthermore, it is important to consider that prohibited conduct need not be fully concluded or successful to create liability for Plastic Omnium. </w:t>
            </w:r>
          </w:p>
        </w:tc>
        <w:tc>
          <w:tcPr>
            <w:tcW w:w="3264" w:type="dxa"/>
            <w:gridSpan w:val="2"/>
          </w:tcPr>
          <w:p w14:paraId="61510558" w14:textId="3AA1B734" w:rsidR="00A56AB3" w:rsidRPr="004F3885" w:rsidRDefault="000C5F04" w:rsidP="00A56AB3">
            <w:pPr>
              <w:rPr>
                <w:bCs/>
              </w:rPr>
            </w:pPr>
            <w:r>
              <w:rPr>
                <w:bCs/>
              </w:rPr>
              <w:t xml:space="preserve">Prohibited conduct </w:t>
            </w:r>
            <w:r w:rsidR="00A56AB3" w:rsidRPr="00076F26">
              <w:rPr>
                <w:bCs/>
              </w:rPr>
              <w:t xml:space="preserve">need not be fully concluded or successful to create liability </w:t>
            </w:r>
            <w:r w:rsidR="005D158A" w:rsidRPr="00076F26">
              <w:rPr>
                <w:bCs/>
              </w:rPr>
              <w:t>for Plastic Omnium.</w:t>
            </w:r>
          </w:p>
        </w:tc>
        <w:tc>
          <w:tcPr>
            <w:tcW w:w="3966" w:type="dxa"/>
            <w:gridSpan w:val="2"/>
          </w:tcPr>
          <w:p w14:paraId="1DEE3B1B" w14:textId="7057E8F0" w:rsidR="00A56AB3" w:rsidRDefault="00A56AB3" w:rsidP="00A56AB3">
            <w:pPr>
              <w:rPr>
                <w:bCs/>
              </w:rPr>
            </w:pPr>
            <w:r>
              <w:rPr>
                <w:bCs/>
              </w:rPr>
              <w:t xml:space="preserve">Show the image and </w:t>
            </w:r>
            <w:r w:rsidR="005D158A">
              <w:rPr>
                <w:bCs/>
              </w:rPr>
              <w:t xml:space="preserve">add </w:t>
            </w:r>
            <w:r>
              <w:rPr>
                <w:bCs/>
              </w:rPr>
              <w:t>OST</w:t>
            </w:r>
            <w:r w:rsidR="005D158A">
              <w:rPr>
                <w:bCs/>
              </w:rPr>
              <w:t xml:space="preserve"> </w:t>
            </w:r>
            <w:r w:rsidR="005D158A">
              <w:t>next to the person on the right (accepting the bribe)</w:t>
            </w:r>
            <w:r>
              <w:rPr>
                <w:bCs/>
              </w:rPr>
              <w:t xml:space="preserve"> in sync with the VO.</w:t>
            </w:r>
          </w:p>
          <w:p w14:paraId="1573DAD5" w14:textId="77777777" w:rsidR="005D158A" w:rsidRPr="00B165CC" w:rsidRDefault="005D158A" w:rsidP="005D158A">
            <w:pPr>
              <w:rPr>
                <w:bCs/>
                <w:color w:val="FF0000"/>
              </w:rPr>
            </w:pPr>
            <w:r>
              <w:rPr>
                <w:noProof/>
                <w:lang w:val="fr-FR" w:eastAsia="zh-CN" w:bidi="th-TH"/>
              </w:rPr>
              <w:drawing>
                <wp:inline distT="0" distB="0" distL="0" distR="0" wp14:anchorId="6D519E33" wp14:editId="6F2EF9B8">
                  <wp:extent cx="1028700" cy="1020887"/>
                  <wp:effectExtent l="0" t="0" r="0" b="8255"/>
                  <wp:docPr id="11284" name="Picture 1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30265" cy="1022440"/>
                          </a:xfrm>
                          <a:prstGeom prst="rect">
                            <a:avLst/>
                          </a:prstGeom>
                        </pic:spPr>
                      </pic:pic>
                    </a:graphicData>
                  </a:graphic>
                </wp:inline>
              </w:drawing>
            </w:r>
            <w:r w:rsidRPr="00B165CC">
              <w:rPr>
                <w:bCs/>
                <w:color w:val="FF0000"/>
              </w:rPr>
              <w:t>[Do not show Dollar sign on currency notes]</w:t>
            </w:r>
          </w:p>
          <w:p w14:paraId="71F34B2B" w14:textId="77777777" w:rsidR="00A56AB3" w:rsidRDefault="005D158A" w:rsidP="00A56AB3">
            <w:r>
              <w:rPr>
                <w:bCs/>
              </w:rPr>
              <w:t xml:space="preserve">SS ID: </w:t>
            </w:r>
            <w:r w:rsidRPr="0006792B">
              <w:t>1118624414</w:t>
            </w:r>
            <w:r>
              <w:t xml:space="preserve"> </w:t>
            </w:r>
          </w:p>
          <w:p w14:paraId="7C46ED76" w14:textId="3CC52398" w:rsidR="005D158A" w:rsidRPr="005D158A" w:rsidRDefault="005D158A" w:rsidP="00A56AB3"/>
        </w:tc>
      </w:tr>
      <w:tr w:rsidR="00A56AB3" w14:paraId="748936D9" w14:textId="77777777" w:rsidTr="000F5BC9">
        <w:tc>
          <w:tcPr>
            <w:tcW w:w="3538" w:type="dxa"/>
            <w:gridSpan w:val="2"/>
          </w:tcPr>
          <w:p w14:paraId="3B58054F" w14:textId="121A3F64" w:rsidR="00A56AB3" w:rsidRPr="00630BB7" w:rsidRDefault="00A56AB3" w:rsidP="00630BB7">
            <w:pPr>
              <w:spacing w:line="276" w:lineRule="auto"/>
              <w:rPr>
                <w:bCs/>
              </w:rPr>
            </w:pPr>
            <w:r w:rsidRPr="00076F26">
              <w:rPr>
                <w:bCs/>
              </w:rPr>
              <w:t>The offer or promise of a benefit to someone is sufficient even if that person:</w:t>
            </w:r>
          </w:p>
        </w:tc>
        <w:tc>
          <w:tcPr>
            <w:tcW w:w="3264" w:type="dxa"/>
            <w:gridSpan w:val="2"/>
          </w:tcPr>
          <w:p w14:paraId="3AD07FBE" w14:textId="07CDF189" w:rsidR="00A56AB3" w:rsidRPr="004F3885" w:rsidRDefault="00630BB7" w:rsidP="00A56AB3">
            <w:pPr>
              <w:rPr>
                <w:bCs/>
              </w:rPr>
            </w:pPr>
            <w:r w:rsidRPr="00630BB7">
              <w:rPr>
                <w:bCs/>
              </w:rPr>
              <w:t>An offer</w:t>
            </w:r>
            <w:r w:rsidR="00D90F4F">
              <w:rPr>
                <w:bCs/>
              </w:rPr>
              <w:t>/promise of benefit</w:t>
            </w:r>
            <w:r w:rsidRPr="00630BB7">
              <w:rPr>
                <w:bCs/>
              </w:rPr>
              <w:t xml:space="preserve"> is sufficient even if</w:t>
            </w:r>
            <w:r w:rsidR="00D90F4F">
              <w:rPr>
                <w:bCs/>
              </w:rPr>
              <w:t xml:space="preserve"> that person</w:t>
            </w:r>
            <w:r w:rsidRPr="00630BB7">
              <w:rPr>
                <w:bCs/>
              </w:rPr>
              <w:t>:</w:t>
            </w:r>
          </w:p>
        </w:tc>
        <w:tc>
          <w:tcPr>
            <w:tcW w:w="3966" w:type="dxa"/>
            <w:gridSpan w:val="2"/>
          </w:tcPr>
          <w:p w14:paraId="5A83E075" w14:textId="77777777" w:rsidR="00A56AB3" w:rsidRDefault="00630BB7" w:rsidP="00630BB7">
            <w:pPr>
              <w:pStyle w:val="ListParagraph"/>
              <w:numPr>
                <w:ilvl w:val="0"/>
                <w:numId w:val="10"/>
              </w:numPr>
              <w:rPr>
                <w:bCs/>
              </w:rPr>
            </w:pPr>
            <w:r w:rsidRPr="00630BB7">
              <w:rPr>
                <w:bCs/>
              </w:rPr>
              <w:t>Move the previous image to one side of the screen and remove the previous OST.</w:t>
            </w:r>
          </w:p>
          <w:p w14:paraId="6BC15FE8" w14:textId="26083663" w:rsidR="00630BB7" w:rsidRPr="00630BB7" w:rsidRDefault="00630BB7" w:rsidP="00630BB7">
            <w:pPr>
              <w:pStyle w:val="ListParagraph"/>
              <w:numPr>
                <w:ilvl w:val="0"/>
                <w:numId w:val="10"/>
              </w:numPr>
              <w:rPr>
                <w:bCs/>
              </w:rPr>
            </w:pPr>
            <w:r>
              <w:rPr>
                <w:bCs/>
              </w:rPr>
              <w:t>Fade in the lead-in line in sync with the VO.</w:t>
            </w:r>
          </w:p>
        </w:tc>
      </w:tr>
      <w:tr w:rsidR="00A56AB3" w14:paraId="409D3C2F" w14:textId="77777777" w:rsidTr="000F5BC9">
        <w:tc>
          <w:tcPr>
            <w:tcW w:w="3538" w:type="dxa"/>
            <w:gridSpan w:val="2"/>
          </w:tcPr>
          <w:p w14:paraId="517B6573" w14:textId="23717A9C" w:rsidR="00A56AB3" w:rsidRPr="00630BB7" w:rsidRDefault="00A56AB3" w:rsidP="00A56AB3">
            <w:pPr>
              <w:pStyle w:val="ListParagraph"/>
              <w:numPr>
                <w:ilvl w:val="0"/>
                <w:numId w:val="9"/>
              </w:numPr>
              <w:spacing w:line="276" w:lineRule="auto"/>
              <w:rPr>
                <w:bCs/>
              </w:rPr>
            </w:pPr>
            <w:r w:rsidRPr="00076F26">
              <w:rPr>
                <w:bCs/>
              </w:rPr>
              <w:t xml:space="preserve">Had no power, right, or opportunity to perform or not to perform any act in relation to which the benefit was offered or given, </w:t>
            </w:r>
          </w:p>
        </w:tc>
        <w:tc>
          <w:tcPr>
            <w:tcW w:w="3264" w:type="dxa"/>
            <w:gridSpan w:val="2"/>
          </w:tcPr>
          <w:p w14:paraId="05EFCC9D" w14:textId="42972F3D" w:rsidR="00A56AB3" w:rsidRPr="00630BB7" w:rsidRDefault="00D90F4F" w:rsidP="00630BB7">
            <w:pPr>
              <w:pStyle w:val="ListParagraph"/>
              <w:numPr>
                <w:ilvl w:val="0"/>
                <w:numId w:val="9"/>
              </w:numPr>
              <w:rPr>
                <w:bCs/>
              </w:rPr>
            </w:pPr>
            <w:r>
              <w:rPr>
                <w:bCs/>
              </w:rPr>
              <w:t>H</w:t>
            </w:r>
            <w:r w:rsidR="00630BB7" w:rsidRPr="00630BB7">
              <w:rPr>
                <w:bCs/>
              </w:rPr>
              <w:t xml:space="preserve">ad no power or opportunity to perform or not perform the act in relation to which the </w:t>
            </w:r>
            <w:del w:id="15" w:author="Shruti Nair (Newgen)" w:date="2021-08-05T14:50:00Z">
              <w:r w:rsidR="00630BB7" w:rsidRPr="00630BB7" w:rsidDel="00D86459">
                <w:rPr>
                  <w:bCs/>
                </w:rPr>
                <w:delText xml:space="preserve">bribe </w:delText>
              </w:r>
            </w:del>
            <w:ins w:id="16" w:author="Shruti Nair (Newgen)" w:date="2021-08-05T14:50:00Z">
              <w:r w:rsidR="00D86459">
                <w:rPr>
                  <w:bCs/>
                </w:rPr>
                <w:t>benefit</w:t>
              </w:r>
              <w:r w:rsidR="00D86459" w:rsidRPr="00630BB7">
                <w:rPr>
                  <w:bCs/>
                </w:rPr>
                <w:t xml:space="preserve"> </w:t>
              </w:r>
            </w:ins>
            <w:r w:rsidR="00630BB7" w:rsidRPr="00630BB7">
              <w:rPr>
                <w:bCs/>
              </w:rPr>
              <w:t>is offered</w:t>
            </w:r>
          </w:p>
        </w:tc>
        <w:tc>
          <w:tcPr>
            <w:tcW w:w="3966" w:type="dxa"/>
            <w:gridSpan w:val="2"/>
          </w:tcPr>
          <w:p w14:paraId="5B8962B9" w14:textId="4D625CF8" w:rsidR="00A56AB3" w:rsidRPr="00A56AB3" w:rsidRDefault="00630BB7" w:rsidP="00A56AB3">
            <w:pPr>
              <w:rPr>
                <w:bCs/>
              </w:rPr>
            </w:pPr>
            <w:r>
              <w:rPr>
                <w:bCs/>
              </w:rPr>
              <w:t xml:space="preserve">Add OST under the lead-in line </w:t>
            </w:r>
            <w:r w:rsidRPr="00E21D74">
              <w:rPr>
                <w:bCs/>
              </w:rPr>
              <w:t>in sync with the VO</w:t>
            </w:r>
            <w:r>
              <w:rPr>
                <w:bCs/>
              </w:rPr>
              <w:t>.</w:t>
            </w:r>
          </w:p>
        </w:tc>
      </w:tr>
      <w:tr w:rsidR="00A56AB3" w14:paraId="5E072D6D" w14:textId="77777777" w:rsidTr="000F5BC9">
        <w:tc>
          <w:tcPr>
            <w:tcW w:w="3538" w:type="dxa"/>
            <w:gridSpan w:val="2"/>
          </w:tcPr>
          <w:p w14:paraId="2032B9FB" w14:textId="340D99C2" w:rsidR="00A56AB3" w:rsidRPr="00630BB7" w:rsidRDefault="00A56AB3" w:rsidP="00A56AB3">
            <w:pPr>
              <w:pStyle w:val="ListParagraph"/>
              <w:numPr>
                <w:ilvl w:val="0"/>
                <w:numId w:val="9"/>
              </w:numPr>
              <w:spacing w:line="276" w:lineRule="auto"/>
              <w:rPr>
                <w:bCs/>
              </w:rPr>
            </w:pPr>
            <w:r w:rsidRPr="00076F26">
              <w:rPr>
                <w:bCs/>
              </w:rPr>
              <w:t>Did not accept the benefit, or</w:t>
            </w:r>
          </w:p>
        </w:tc>
        <w:tc>
          <w:tcPr>
            <w:tcW w:w="3264" w:type="dxa"/>
            <w:gridSpan w:val="2"/>
          </w:tcPr>
          <w:p w14:paraId="55158DFA" w14:textId="4264911E" w:rsidR="00A56AB3" w:rsidRPr="00630BB7" w:rsidRDefault="00D90F4F" w:rsidP="00630BB7">
            <w:pPr>
              <w:pStyle w:val="ListParagraph"/>
              <w:numPr>
                <w:ilvl w:val="0"/>
                <w:numId w:val="9"/>
              </w:numPr>
              <w:rPr>
                <w:bCs/>
              </w:rPr>
            </w:pPr>
            <w:r>
              <w:rPr>
                <w:bCs/>
              </w:rPr>
              <w:t>D</w:t>
            </w:r>
            <w:r w:rsidR="00630BB7" w:rsidRPr="00630BB7">
              <w:rPr>
                <w:bCs/>
              </w:rPr>
              <w:t>id not accept the b</w:t>
            </w:r>
            <w:ins w:id="17" w:author="Shruti Nair (Newgen)" w:date="2021-08-05T14:50:00Z">
              <w:r w:rsidR="00D86459">
                <w:rPr>
                  <w:bCs/>
                </w:rPr>
                <w:t>enefit</w:t>
              </w:r>
            </w:ins>
            <w:del w:id="18" w:author="Shruti Nair (Newgen)" w:date="2021-08-05T14:50:00Z">
              <w:r w:rsidR="00630BB7" w:rsidRPr="00630BB7" w:rsidDel="00D86459">
                <w:rPr>
                  <w:bCs/>
                </w:rPr>
                <w:delText>ribe</w:delText>
              </w:r>
            </w:del>
          </w:p>
        </w:tc>
        <w:tc>
          <w:tcPr>
            <w:tcW w:w="3966" w:type="dxa"/>
            <w:gridSpan w:val="2"/>
          </w:tcPr>
          <w:p w14:paraId="36F487B6" w14:textId="5B3F1D9A" w:rsidR="00A56AB3" w:rsidRPr="00A56AB3" w:rsidRDefault="00630BB7" w:rsidP="00A56AB3">
            <w:pPr>
              <w:rPr>
                <w:bCs/>
              </w:rPr>
            </w:pPr>
            <w:r>
              <w:rPr>
                <w:bCs/>
              </w:rPr>
              <w:t xml:space="preserve">Add OST to the bulleted list </w:t>
            </w:r>
            <w:r w:rsidRPr="00E21D74">
              <w:rPr>
                <w:bCs/>
              </w:rPr>
              <w:t>in sync with the VO</w:t>
            </w:r>
            <w:r>
              <w:rPr>
                <w:bCs/>
              </w:rPr>
              <w:t>.</w:t>
            </w:r>
          </w:p>
        </w:tc>
      </w:tr>
      <w:tr w:rsidR="00630BB7" w14:paraId="706F85DB" w14:textId="77777777" w:rsidTr="000F5BC9">
        <w:tc>
          <w:tcPr>
            <w:tcW w:w="3538" w:type="dxa"/>
            <w:gridSpan w:val="2"/>
          </w:tcPr>
          <w:p w14:paraId="69F0D319" w14:textId="016F26A9" w:rsidR="00630BB7" w:rsidRPr="00076F26" w:rsidRDefault="00630BB7" w:rsidP="00A56AB3">
            <w:pPr>
              <w:pStyle w:val="ListParagraph"/>
              <w:numPr>
                <w:ilvl w:val="0"/>
                <w:numId w:val="9"/>
              </w:numPr>
              <w:spacing w:line="276" w:lineRule="auto"/>
              <w:rPr>
                <w:bCs/>
              </w:rPr>
            </w:pPr>
            <w:r w:rsidRPr="00A56AB3">
              <w:rPr>
                <w:bCs/>
              </w:rPr>
              <w:t>Failed to perform or not to perform any act in relation to which the benefit was offered or given.</w:t>
            </w:r>
          </w:p>
        </w:tc>
        <w:tc>
          <w:tcPr>
            <w:tcW w:w="3264" w:type="dxa"/>
            <w:gridSpan w:val="2"/>
          </w:tcPr>
          <w:p w14:paraId="56DF61B6" w14:textId="48C76BB2" w:rsidR="00630BB7" w:rsidRPr="00630BB7" w:rsidRDefault="00D90F4F" w:rsidP="00630BB7">
            <w:pPr>
              <w:pStyle w:val="ListParagraph"/>
              <w:numPr>
                <w:ilvl w:val="0"/>
                <w:numId w:val="9"/>
              </w:numPr>
              <w:rPr>
                <w:bCs/>
              </w:rPr>
            </w:pPr>
            <w:r>
              <w:rPr>
                <w:bCs/>
              </w:rPr>
              <w:t>F</w:t>
            </w:r>
            <w:r w:rsidR="00630BB7" w:rsidRPr="00630BB7">
              <w:rPr>
                <w:bCs/>
              </w:rPr>
              <w:t>ailed to perform or did not perform the act in relation to which the b</w:t>
            </w:r>
            <w:ins w:id="19" w:author="Shruti Nair (Newgen)" w:date="2021-08-05T14:50:00Z">
              <w:r w:rsidR="00D86459">
                <w:rPr>
                  <w:bCs/>
                </w:rPr>
                <w:t>enefit</w:t>
              </w:r>
            </w:ins>
            <w:del w:id="20" w:author="Shruti Nair (Newgen)" w:date="2021-08-05T14:50:00Z">
              <w:r w:rsidR="00630BB7" w:rsidRPr="00630BB7" w:rsidDel="00D86459">
                <w:rPr>
                  <w:bCs/>
                </w:rPr>
                <w:delText>ribe</w:delText>
              </w:r>
            </w:del>
            <w:r w:rsidR="00630BB7" w:rsidRPr="00630BB7">
              <w:rPr>
                <w:bCs/>
              </w:rPr>
              <w:t xml:space="preserve"> is offered</w:t>
            </w:r>
            <w:r w:rsidR="000B1C8B">
              <w:rPr>
                <w:bCs/>
              </w:rPr>
              <w:t>.</w:t>
            </w:r>
          </w:p>
        </w:tc>
        <w:tc>
          <w:tcPr>
            <w:tcW w:w="3966" w:type="dxa"/>
            <w:gridSpan w:val="2"/>
          </w:tcPr>
          <w:p w14:paraId="52B47814" w14:textId="1F5F8420" w:rsidR="00630BB7" w:rsidRPr="00A56AB3" w:rsidRDefault="00630BB7" w:rsidP="00A56AB3">
            <w:pPr>
              <w:rPr>
                <w:bCs/>
              </w:rPr>
            </w:pPr>
            <w:r>
              <w:rPr>
                <w:bCs/>
              </w:rPr>
              <w:t xml:space="preserve">Add OST to the bulleted list </w:t>
            </w:r>
            <w:r w:rsidRPr="00E21D74">
              <w:rPr>
                <w:bCs/>
              </w:rPr>
              <w:t>in sync with the VO</w:t>
            </w:r>
            <w:r>
              <w:rPr>
                <w:bCs/>
              </w:rPr>
              <w:t>.</w:t>
            </w:r>
          </w:p>
        </w:tc>
      </w:tr>
      <w:tr w:rsidR="00D66E51" w14:paraId="2FA04C6C" w14:textId="77777777" w:rsidTr="000F5BC9">
        <w:tc>
          <w:tcPr>
            <w:tcW w:w="3538" w:type="dxa"/>
            <w:gridSpan w:val="2"/>
          </w:tcPr>
          <w:p w14:paraId="2A19EE8D" w14:textId="78EFF21B" w:rsidR="00D66E51" w:rsidRPr="00076F26" w:rsidRDefault="00D66E51" w:rsidP="00D66E51">
            <w:pPr>
              <w:spacing w:line="276" w:lineRule="auto"/>
              <w:rPr>
                <w:bCs/>
              </w:rPr>
            </w:pPr>
            <w:r w:rsidRPr="00F1656C">
              <w:rPr>
                <w:bCs/>
              </w:rPr>
              <w:lastRenderedPageBreak/>
              <w:t>For further information, you can refer to the Plastic Omnium group policy on managing relationships with intermediaries on TOPNET and apply the Golden Rules when using intermediaries such as customs brokers.</w:t>
            </w:r>
          </w:p>
        </w:tc>
        <w:tc>
          <w:tcPr>
            <w:tcW w:w="3264" w:type="dxa"/>
            <w:gridSpan w:val="2"/>
          </w:tcPr>
          <w:p w14:paraId="3FE1544A" w14:textId="49AB7E7E" w:rsidR="00D66E51" w:rsidRPr="004F3885" w:rsidRDefault="00D66E51" w:rsidP="00D66E51">
            <w:pPr>
              <w:rPr>
                <w:bCs/>
              </w:rPr>
            </w:pPr>
            <w:r>
              <w:rPr>
                <w:bCs/>
              </w:rPr>
              <w:t>R</w:t>
            </w:r>
            <w:r w:rsidRPr="00F1656C">
              <w:rPr>
                <w:bCs/>
              </w:rPr>
              <w:t>efer to the Plastic Omnium group policy on managing relationships with intermediaries on TOPNET and apply the Golden Rules when using intermediaries such as customs brokers.</w:t>
            </w:r>
          </w:p>
        </w:tc>
        <w:tc>
          <w:tcPr>
            <w:tcW w:w="3966" w:type="dxa"/>
            <w:gridSpan w:val="2"/>
          </w:tcPr>
          <w:p w14:paraId="74F6A71F" w14:textId="77777777" w:rsidR="00D66E51" w:rsidRDefault="00D66E51" w:rsidP="00D66E51">
            <w:pPr>
              <w:rPr>
                <w:bCs/>
              </w:rPr>
            </w:pPr>
            <w:r>
              <w:rPr>
                <w:bCs/>
              </w:rPr>
              <w:t>Fade in the icon and show OST in sync with the VO.</w:t>
            </w:r>
          </w:p>
          <w:p w14:paraId="35763591" w14:textId="36820963" w:rsidR="00D66E51" w:rsidRDefault="005D158A" w:rsidP="00D66E51">
            <w:pPr>
              <w:rPr>
                <w:bCs/>
              </w:rPr>
            </w:pPr>
            <w:r>
              <w:rPr>
                <w:noProof/>
                <w:lang w:val="fr-FR" w:eastAsia="zh-CN" w:bidi="th-TH"/>
              </w:rPr>
              <w:drawing>
                <wp:inline distT="0" distB="0" distL="0" distR="0" wp14:anchorId="35AEF7F4" wp14:editId="146B0F14">
                  <wp:extent cx="611028" cy="571500"/>
                  <wp:effectExtent l="0" t="0" r="0" b="0"/>
                  <wp:docPr id="11285" name="Picture 1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733" cy="573095"/>
                          </a:xfrm>
                          <a:prstGeom prst="rect">
                            <a:avLst/>
                          </a:prstGeom>
                        </pic:spPr>
                      </pic:pic>
                    </a:graphicData>
                  </a:graphic>
                </wp:inline>
              </w:drawing>
            </w:r>
          </w:p>
          <w:p w14:paraId="426B7625" w14:textId="74683312" w:rsidR="00D66E51" w:rsidRPr="00D66E51" w:rsidRDefault="00D66E51" w:rsidP="00D66E51">
            <w:pPr>
              <w:rPr>
                <w:bCs/>
              </w:rPr>
            </w:pPr>
            <w:r>
              <w:rPr>
                <w:bCs/>
              </w:rPr>
              <w:t xml:space="preserve">SS ID: </w:t>
            </w:r>
            <w:r w:rsidR="005D158A" w:rsidRPr="005D158A">
              <w:rPr>
                <w:bCs/>
              </w:rPr>
              <w:t>1902132976</w:t>
            </w:r>
          </w:p>
        </w:tc>
      </w:tr>
      <w:tr w:rsidR="00CE0635" w14:paraId="70855FAA" w14:textId="77777777" w:rsidTr="000F5BC9">
        <w:tc>
          <w:tcPr>
            <w:tcW w:w="3538" w:type="dxa"/>
            <w:gridSpan w:val="2"/>
          </w:tcPr>
          <w:p w14:paraId="2E5BBCDC" w14:textId="740AE3B9" w:rsidR="00CE0635" w:rsidRPr="00076F26" w:rsidRDefault="00CE0635" w:rsidP="00CE0635">
            <w:pPr>
              <w:spacing w:line="276" w:lineRule="auto"/>
              <w:jc w:val="center"/>
              <w:rPr>
                <w:bCs/>
              </w:rPr>
            </w:pPr>
            <w:r>
              <w:rPr>
                <w:bCs/>
              </w:rPr>
              <w:t>-</w:t>
            </w:r>
          </w:p>
        </w:tc>
        <w:tc>
          <w:tcPr>
            <w:tcW w:w="3264" w:type="dxa"/>
            <w:gridSpan w:val="2"/>
          </w:tcPr>
          <w:p w14:paraId="106919DE" w14:textId="60CF16C8" w:rsidR="00CE0635" w:rsidRPr="004F3885" w:rsidRDefault="00CE0635" w:rsidP="00CE0635">
            <w:pPr>
              <w:rPr>
                <w:bCs/>
              </w:rPr>
            </w:pPr>
            <w:r w:rsidRPr="00C73C0C">
              <w:rPr>
                <w:rFonts w:cstheme="minorHAnsi"/>
                <w:i/>
                <w:iCs/>
                <w:color w:val="2F5496" w:themeColor="accent1" w:themeShade="BF"/>
              </w:rPr>
              <w:t xml:space="preserve">Select </w:t>
            </w:r>
            <w:r w:rsidRPr="00C73C0C">
              <w:rPr>
                <w:rFonts w:cstheme="minorHAnsi"/>
                <w:b/>
                <w:bCs/>
                <w:i/>
                <w:iCs/>
                <w:color w:val="2F5496" w:themeColor="accent1" w:themeShade="BF"/>
              </w:rPr>
              <w:t>Next</w:t>
            </w:r>
            <w:r w:rsidRPr="00C73C0C">
              <w:rPr>
                <w:rFonts w:cstheme="minorHAnsi"/>
                <w:i/>
                <w:iCs/>
                <w:color w:val="2F5496" w:themeColor="accent1" w:themeShade="BF"/>
              </w:rPr>
              <w:t xml:space="preserve"> to continue.</w:t>
            </w:r>
          </w:p>
        </w:tc>
        <w:tc>
          <w:tcPr>
            <w:tcW w:w="3966" w:type="dxa"/>
            <w:gridSpan w:val="2"/>
          </w:tcPr>
          <w:p w14:paraId="1E6A37AD" w14:textId="77777777" w:rsidR="00CE0635" w:rsidRDefault="00CE0635" w:rsidP="00CE0635">
            <w:pPr>
              <w:pStyle w:val="ListParagraph"/>
              <w:numPr>
                <w:ilvl w:val="0"/>
                <w:numId w:val="4"/>
              </w:numPr>
              <w:spacing w:line="276" w:lineRule="auto"/>
              <w:ind w:left="360"/>
              <w:rPr>
                <w:rFonts w:cstheme="minorHAnsi"/>
              </w:rPr>
            </w:pPr>
            <w:r w:rsidRPr="00C73C0C">
              <w:rPr>
                <w:rFonts w:cstheme="minorHAnsi"/>
              </w:rPr>
              <w:t xml:space="preserve">Enable the </w:t>
            </w:r>
            <w:r w:rsidRPr="00C73C0C">
              <w:rPr>
                <w:rFonts w:cstheme="minorHAnsi"/>
                <w:b/>
                <w:bCs/>
              </w:rPr>
              <w:t>Next</w:t>
            </w:r>
            <w:r w:rsidRPr="00C73C0C">
              <w:rPr>
                <w:rFonts w:cstheme="minorHAnsi"/>
              </w:rPr>
              <w:t xml:space="preserve"> button.</w:t>
            </w:r>
          </w:p>
          <w:p w14:paraId="2B121A3D" w14:textId="7DB8322F" w:rsidR="00CE0635" w:rsidRPr="00CE0635" w:rsidRDefault="00CE0635" w:rsidP="00CE0635">
            <w:pPr>
              <w:pStyle w:val="ListParagraph"/>
              <w:numPr>
                <w:ilvl w:val="0"/>
                <w:numId w:val="4"/>
              </w:numPr>
              <w:spacing w:line="276" w:lineRule="auto"/>
              <w:ind w:left="360"/>
              <w:rPr>
                <w:rFonts w:cstheme="minorHAnsi"/>
              </w:rPr>
            </w:pPr>
            <w:r w:rsidRPr="00CE0635">
              <w:rPr>
                <w:rFonts w:cstheme="minorHAnsi"/>
              </w:rPr>
              <w:t xml:space="preserve">Upon selecting the </w:t>
            </w:r>
            <w:r w:rsidRPr="00CE0635">
              <w:rPr>
                <w:rFonts w:cstheme="minorHAnsi"/>
                <w:b/>
                <w:bCs/>
              </w:rPr>
              <w:t>Next</w:t>
            </w:r>
            <w:r w:rsidRPr="00CE0635">
              <w:rPr>
                <w:rFonts w:cstheme="minorHAnsi"/>
              </w:rPr>
              <w:t xml:space="preserve"> button, move to the next page.</w:t>
            </w:r>
          </w:p>
        </w:tc>
      </w:tr>
    </w:tbl>
    <w:p w14:paraId="4FF39EF7" w14:textId="2B7F4E7D" w:rsidR="00EC66B7" w:rsidRDefault="00EC66B7"/>
    <w:tbl>
      <w:tblPr>
        <w:tblStyle w:val="TableGrid"/>
        <w:tblW w:w="10768" w:type="dxa"/>
        <w:tblLook w:val="04A0" w:firstRow="1" w:lastRow="0" w:firstColumn="1" w:lastColumn="0" w:noHBand="0" w:noVBand="1"/>
      </w:tblPr>
      <w:tblGrid>
        <w:gridCol w:w="2247"/>
        <w:gridCol w:w="1434"/>
        <w:gridCol w:w="3260"/>
        <w:gridCol w:w="142"/>
        <w:gridCol w:w="1559"/>
        <w:gridCol w:w="2126"/>
      </w:tblGrid>
      <w:tr w:rsidR="00EC66B7" w14:paraId="1566A4EC" w14:textId="77777777" w:rsidTr="00BE50D6">
        <w:tc>
          <w:tcPr>
            <w:tcW w:w="2247" w:type="dxa"/>
            <w:shd w:val="clear" w:color="auto" w:fill="00CF00"/>
          </w:tcPr>
          <w:p w14:paraId="7A63117D" w14:textId="77777777" w:rsidR="00EC66B7" w:rsidRDefault="00EC66B7" w:rsidP="00BE50D6">
            <w:pPr>
              <w:rPr>
                <w:b/>
              </w:rPr>
            </w:pPr>
            <w:r>
              <w:rPr>
                <w:b/>
              </w:rPr>
              <w:t>Module Title</w:t>
            </w:r>
          </w:p>
        </w:tc>
        <w:tc>
          <w:tcPr>
            <w:tcW w:w="8521" w:type="dxa"/>
            <w:gridSpan w:val="5"/>
          </w:tcPr>
          <w:p w14:paraId="45A2E637" w14:textId="2225D515" w:rsidR="00EC66B7" w:rsidRPr="00F87EBA" w:rsidRDefault="00B47B89" w:rsidP="00BE50D6">
            <w:pPr>
              <w:rPr>
                <w:b/>
              </w:rPr>
            </w:pPr>
            <w:r>
              <w:rPr>
                <w:b/>
              </w:rPr>
              <w:t>Understanding Corruption</w:t>
            </w:r>
          </w:p>
        </w:tc>
      </w:tr>
      <w:tr w:rsidR="00EC66B7" w14:paraId="311A8D8B" w14:textId="77777777" w:rsidTr="00BE50D6">
        <w:tc>
          <w:tcPr>
            <w:tcW w:w="2247" w:type="dxa"/>
            <w:shd w:val="clear" w:color="auto" w:fill="00CF00"/>
          </w:tcPr>
          <w:p w14:paraId="1DD1BC84" w14:textId="77777777" w:rsidR="00EC66B7" w:rsidRDefault="00EC66B7" w:rsidP="00BE50D6">
            <w:pPr>
              <w:rPr>
                <w:b/>
              </w:rPr>
            </w:pPr>
            <w:r>
              <w:rPr>
                <w:b/>
              </w:rPr>
              <w:t>Page Title</w:t>
            </w:r>
          </w:p>
        </w:tc>
        <w:tc>
          <w:tcPr>
            <w:tcW w:w="4694" w:type="dxa"/>
            <w:gridSpan w:val="2"/>
          </w:tcPr>
          <w:p w14:paraId="1239D212" w14:textId="4DAD976F" w:rsidR="00EC66B7" w:rsidRPr="00B47B89" w:rsidRDefault="00B47B89" w:rsidP="00BE50D6">
            <w:pPr>
              <w:pStyle w:val="Heading4"/>
              <w:outlineLvl w:val="3"/>
              <w:rPr>
                <w:b/>
                <w:bCs/>
                <w:i w:val="0"/>
                <w:iCs w:val="0"/>
              </w:rPr>
            </w:pPr>
            <w:bookmarkStart w:id="21" w:name="_Toc77791775"/>
            <w:r w:rsidRPr="00B47B89">
              <w:rPr>
                <w:b/>
                <w:bCs/>
                <w:i w:val="0"/>
                <w:iCs w:val="0"/>
              </w:rPr>
              <w:t>Anti-corruption Compliance</w:t>
            </w:r>
            <w:bookmarkEnd w:id="21"/>
          </w:p>
        </w:tc>
        <w:tc>
          <w:tcPr>
            <w:tcW w:w="1701" w:type="dxa"/>
            <w:gridSpan w:val="2"/>
            <w:shd w:val="clear" w:color="auto" w:fill="00CF00"/>
          </w:tcPr>
          <w:p w14:paraId="4F3CC645" w14:textId="77777777" w:rsidR="00EC66B7" w:rsidRDefault="00EC66B7" w:rsidP="00BE50D6">
            <w:pPr>
              <w:rPr>
                <w:b/>
              </w:rPr>
            </w:pPr>
            <w:r>
              <w:rPr>
                <w:b/>
              </w:rPr>
              <w:t>Page Number</w:t>
            </w:r>
          </w:p>
        </w:tc>
        <w:tc>
          <w:tcPr>
            <w:tcW w:w="2126" w:type="dxa"/>
          </w:tcPr>
          <w:p w14:paraId="698F14B7" w14:textId="5A8F991E" w:rsidR="00EC66B7" w:rsidRDefault="00EC66B7" w:rsidP="00BE50D6">
            <w:pPr>
              <w:rPr>
                <w:b/>
              </w:rPr>
            </w:pPr>
            <w:r>
              <w:rPr>
                <w:b/>
              </w:rPr>
              <w:t>0</w:t>
            </w:r>
            <w:r w:rsidR="006067A6">
              <w:rPr>
                <w:b/>
              </w:rPr>
              <w:t>8</w:t>
            </w:r>
          </w:p>
        </w:tc>
      </w:tr>
      <w:tr w:rsidR="00EC66B7" w14:paraId="4F6B780B" w14:textId="77777777" w:rsidTr="00BE50D6">
        <w:tc>
          <w:tcPr>
            <w:tcW w:w="2247" w:type="dxa"/>
            <w:shd w:val="clear" w:color="auto" w:fill="00CF00"/>
          </w:tcPr>
          <w:p w14:paraId="62B4D7E6" w14:textId="77777777" w:rsidR="00EC66B7" w:rsidRDefault="00EC66B7" w:rsidP="00BE50D6">
            <w:pPr>
              <w:rPr>
                <w:b/>
              </w:rPr>
            </w:pPr>
            <w:r>
              <w:rPr>
                <w:b/>
              </w:rPr>
              <w:t>Template Type</w:t>
            </w:r>
          </w:p>
        </w:tc>
        <w:tc>
          <w:tcPr>
            <w:tcW w:w="4694" w:type="dxa"/>
            <w:gridSpan w:val="2"/>
          </w:tcPr>
          <w:p w14:paraId="4ECB7A8E" w14:textId="6533E347" w:rsidR="00EC66B7" w:rsidRPr="00B47B89" w:rsidRDefault="00B47B89" w:rsidP="00BE50D6">
            <w:pPr>
              <w:rPr>
                <w:rStyle w:val="SubtleEmphasis"/>
                <w:b/>
                <w:bCs/>
                <w:i w:val="0"/>
                <w:iCs w:val="0"/>
              </w:rPr>
            </w:pPr>
            <w:r w:rsidRPr="00B47B89">
              <w:rPr>
                <w:rStyle w:val="SubtleEmphasis"/>
                <w:b/>
                <w:bCs/>
                <w:i w:val="0"/>
                <w:iCs w:val="0"/>
              </w:rPr>
              <w:t>Animation</w:t>
            </w:r>
          </w:p>
        </w:tc>
        <w:tc>
          <w:tcPr>
            <w:tcW w:w="1701" w:type="dxa"/>
            <w:gridSpan w:val="2"/>
            <w:shd w:val="clear" w:color="auto" w:fill="00CF00"/>
          </w:tcPr>
          <w:p w14:paraId="6F2977EB" w14:textId="77777777" w:rsidR="00EC66B7" w:rsidRDefault="00EC66B7" w:rsidP="00BE50D6">
            <w:pPr>
              <w:rPr>
                <w:b/>
              </w:rPr>
            </w:pPr>
            <w:r>
              <w:rPr>
                <w:b/>
              </w:rPr>
              <w:t>Duration</w:t>
            </w:r>
          </w:p>
        </w:tc>
        <w:tc>
          <w:tcPr>
            <w:tcW w:w="2126" w:type="dxa"/>
          </w:tcPr>
          <w:p w14:paraId="24EA6683" w14:textId="4FFAEC72" w:rsidR="00EC66B7" w:rsidRDefault="00244CBF" w:rsidP="00BE50D6">
            <w:pPr>
              <w:rPr>
                <w:b/>
              </w:rPr>
            </w:pPr>
            <w:r>
              <w:rPr>
                <w:b/>
              </w:rPr>
              <w:t>6</w:t>
            </w:r>
            <w:r w:rsidR="00EC66B7">
              <w:rPr>
                <w:b/>
              </w:rPr>
              <w:t>0 seconds</w:t>
            </w:r>
          </w:p>
        </w:tc>
      </w:tr>
      <w:tr w:rsidR="00EC66B7" w14:paraId="54FBB39B" w14:textId="77777777" w:rsidTr="00BE50D6">
        <w:tc>
          <w:tcPr>
            <w:tcW w:w="10768" w:type="dxa"/>
            <w:gridSpan w:val="6"/>
            <w:shd w:val="clear" w:color="auto" w:fill="auto"/>
          </w:tcPr>
          <w:p w14:paraId="68E930A2" w14:textId="77777777" w:rsidR="00EC66B7" w:rsidRDefault="00EC66B7" w:rsidP="00BE50D6">
            <w:pPr>
              <w:rPr>
                <w:b/>
              </w:rPr>
            </w:pPr>
            <w:r>
              <w:rPr>
                <w:b/>
              </w:rPr>
              <w:t xml:space="preserve">Screen Visuals: </w:t>
            </w:r>
            <w:r>
              <w:rPr>
                <w:bCs/>
              </w:rPr>
              <w:t>NA</w:t>
            </w:r>
          </w:p>
        </w:tc>
      </w:tr>
      <w:tr w:rsidR="00EC66B7" w14:paraId="5054B04E" w14:textId="77777777" w:rsidTr="00BE50D6">
        <w:tc>
          <w:tcPr>
            <w:tcW w:w="3681" w:type="dxa"/>
            <w:gridSpan w:val="2"/>
            <w:shd w:val="clear" w:color="auto" w:fill="00CF00"/>
          </w:tcPr>
          <w:p w14:paraId="57262BB5" w14:textId="77777777" w:rsidR="00EC66B7" w:rsidRDefault="00EC66B7" w:rsidP="00BE50D6">
            <w:pPr>
              <w:jc w:val="center"/>
              <w:rPr>
                <w:b/>
              </w:rPr>
            </w:pPr>
            <w:r>
              <w:br w:type="page"/>
            </w:r>
            <w:r>
              <w:br w:type="page"/>
            </w:r>
            <w:r>
              <w:rPr>
                <w:b/>
              </w:rPr>
              <w:t>VO</w:t>
            </w:r>
          </w:p>
        </w:tc>
        <w:tc>
          <w:tcPr>
            <w:tcW w:w="3402" w:type="dxa"/>
            <w:gridSpan w:val="2"/>
            <w:shd w:val="clear" w:color="auto" w:fill="00CF00"/>
          </w:tcPr>
          <w:p w14:paraId="6E6795E5" w14:textId="77777777" w:rsidR="00EC66B7" w:rsidRDefault="00EC66B7" w:rsidP="00BE50D6">
            <w:pPr>
              <w:jc w:val="center"/>
              <w:rPr>
                <w:b/>
              </w:rPr>
            </w:pPr>
            <w:r>
              <w:rPr>
                <w:b/>
              </w:rPr>
              <w:t>On Screen Text (OST)</w:t>
            </w:r>
          </w:p>
        </w:tc>
        <w:tc>
          <w:tcPr>
            <w:tcW w:w="3685" w:type="dxa"/>
            <w:gridSpan w:val="2"/>
            <w:shd w:val="clear" w:color="auto" w:fill="00CF00"/>
          </w:tcPr>
          <w:p w14:paraId="16EE558D" w14:textId="77777777" w:rsidR="00EC66B7" w:rsidRDefault="00EC66B7" w:rsidP="00BE50D6">
            <w:pPr>
              <w:jc w:val="center"/>
              <w:rPr>
                <w:b/>
              </w:rPr>
            </w:pPr>
            <w:r>
              <w:rPr>
                <w:b/>
              </w:rPr>
              <w:t>Visuals and Notes to Developers</w:t>
            </w:r>
          </w:p>
        </w:tc>
      </w:tr>
      <w:tr w:rsidR="00EC66B7" w14:paraId="453B1844" w14:textId="77777777" w:rsidTr="00BE50D6">
        <w:tc>
          <w:tcPr>
            <w:tcW w:w="3681" w:type="dxa"/>
            <w:gridSpan w:val="2"/>
          </w:tcPr>
          <w:p w14:paraId="5BFC6F02" w14:textId="555B9EA7" w:rsidR="00EC66B7" w:rsidRPr="00230A80" w:rsidRDefault="006B03CB" w:rsidP="006B03CB">
            <w:pPr>
              <w:spacing w:line="276" w:lineRule="auto"/>
              <w:rPr>
                <w:bCs/>
              </w:rPr>
            </w:pPr>
            <w:r w:rsidRPr="006B03CB">
              <w:rPr>
                <w:bCs/>
              </w:rPr>
              <w:t>Preventing corruption, like safety, is everyone’s business, and therefore when using intermediaries such as customs brokers</w:t>
            </w:r>
            <w:r w:rsidR="00D90F4F">
              <w:rPr>
                <w:bCs/>
              </w:rPr>
              <w:t>, you must,</w:t>
            </w:r>
          </w:p>
        </w:tc>
        <w:tc>
          <w:tcPr>
            <w:tcW w:w="3402" w:type="dxa"/>
            <w:gridSpan w:val="2"/>
          </w:tcPr>
          <w:p w14:paraId="7E3B9549" w14:textId="36E25D70" w:rsidR="00EC66B7" w:rsidRPr="004F3885" w:rsidRDefault="00A75206" w:rsidP="00BE50D6">
            <w:pPr>
              <w:rPr>
                <w:bCs/>
              </w:rPr>
            </w:pPr>
            <w:r>
              <w:rPr>
                <w:bCs/>
              </w:rPr>
              <w:t>Prevent corruption</w:t>
            </w:r>
            <w:r w:rsidR="00D90F4F">
              <w:rPr>
                <w:bCs/>
              </w:rPr>
              <w:t xml:space="preserve"> when using intermediaries by:</w:t>
            </w:r>
          </w:p>
        </w:tc>
        <w:tc>
          <w:tcPr>
            <w:tcW w:w="3685" w:type="dxa"/>
            <w:gridSpan w:val="2"/>
          </w:tcPr>
          <w:p w14:paraId="56415E82" w14:textId="77777777" w:rsidR="00EC66B7" w:rsidRDefault="00A75206" w:rsidP="00A75206">
            <w:pPr>
              <w:pStyle w:val="ListParagraph"/>
              <w:numPr>
                <w:ilvl w:val="0"/>
                <w:numId w:val="12"/>
              </w:numPr>
              <w:rPr>
                <w:bCs/>
              </w:rPr>
            </w:pPr>
            <w:r w:rsidRPr="00A75206">
              <w:rPr>
                <w:bCs/>
              </w:rPr>
              <w:t>Build the infographic given below.</w:t>
            </w:r>
          </w:p>
          <w:p w14:paraId="71440A6D" w14:textId="77777777" w:rsidR="00A75206" w:rsidRDefault="00A75206" w:rsidP="00A75206">
            <w:pPr>
              <w:pStyle w:val="ListParagraph"/>
              <w:ind w:left="360"/>
              <w:rPr>
                <w:bCs/>
              </w:rPr>
            </w:pPr>
            <w:r>
              <w:rPr>
                <w:noProof/>
                <w:lang w:val="fr-FR" w:eastAsia="zh-CN" w:bidi="th-TH"/>
              </w:rPr>
              <w:drawing>
                <wp:inline distT="0" distB="0" distL="0" distR="0" wp14:anchorId="620E382D" wp14:editId="5EC0F634">
                  <wp:extent cx="1266825" cy="1232862"/>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71743" cy="1237648"/>
                          </a:xfrm>
                          <a:prstGeom prst="rect">
                            <a:avLst/>
                          </a:prstGeom>
                        </pic:spPr>
                      </pic:pic>
                    </a:graphicData>
                  </a:graphic>
                </wp:inline>
              </w:drawing>
            </w:r>
          </w:p>
          <w:p w14:paraId="4C4BC29C" w14:textId="77777777" w:rsidR="00A75206" w:rsidRPr="00A75206" w:rsidRDefault="00A75206" w:rsidP="00A75206">
            <w:pPr>
              <w:rPr>
                <w:bCs/>
              </w:rPr>
            </w:pPr>
            <w:r>
              <w:rPr>
                <w:bCs/>
              </w:rPr>
              <w:t xml:space="preserve">SS ID: </w:t>
            </w:r>
            <w:r w:rsidRPr="00A75206">
              <w:rPr>
                <w:bCs/>
              </w:rPr>
              <w:t>1719390877</w:t>
            </w:r>
          </w:p>
          <w:p w14:paraId="4EDB117F" w14:textId="593F9AA1" w:rsidR="00A75206" w:rsidRPr="00A75206" w:rsidRDefault="00A75206" w:rsidP="00A75206">
            <w:pPr>
              <w:pStyle w:val="ListParagraph"/>
              <w:numPr>
                <w:ilvl w:val="0"/>
                <w:numId w:val="12"/>
              </w:numPr>
              <w:rPr>
                <w:bCs/>
              </w:rPr>
            </w:pPr>
            <w:r>
              <w:rPr>
                <w:bCs/>
              </w:rPr>
              <w:t>Show in OST inside the center circle of the infographic.</w:t>
            </w:r>
          </w:p>
        </w:tc>
      </w:tr>
      <w:tr w:rsidR="006B03CB" w14:paraId="037A7E4E" w14:textId="77777777" w:rsidTr="00BE50D6">
        <w:tc>
          <w:tcPr>
            <w:tcW w:w="3681" w:type="dxa"/>
            <w:gridSpan w:val="2"/>
          </w:tcPr>
          <w:p w14:paraId="5A1FD150" w14:textId="208D30EC" w:rsidR="006B03CB" w:rsidRPr="006B03CB" w:rsidRDefault="006B03CB" w:rsidP="006B03CB">
            <w:pPr>
              <w:pStyle w:val="ListParagraph"/>
              <w:numPr>
                <w:ilvl w:val="0"/>
                <w:numId w:val="11"/>
              </w:numPr>
              <w:spacing w:line="276" w:lineRule="auto"/>
              <w:rPr>
                <w:bCs/>
              </w:rPr>
            </w:pPr>
            <w:r w:rsidRPr="006B03CB">
              <w:rPr>
                <w:bCs/>
              </w:rPr>
              <w:t xml:space="preserve">Conduct due diligence, </w:t>
            </w:r>
          </w:p>
        </w:tc>
        <w:tc>
          <w:tcPr>
            <w:tcW w:w="3402" w:type="dxa"/>
            <w:gridSpan w:val="2"/>
          </w:tcPr>
          <w:p w14:paraId="11ADD450" w14:textId="3326E998" w:rsidR="006B03CB" w:rsidRPr="004F3885" w:rsidRDefault="00A75206" w:rsidP="00BE50D6">
            <w:pPr>
              <w:rPr>
                <w:bCs/>
              </w:rPr>
            </w:pPr>
            <w:r w:rsidRPr="006B03CB">
              <w:rPr>
                <w:bCs/>
              </w:rPr>
              <w:t>Conduct</w:t>
            </w:r>
            <w:r w:rsidR="00D90F4F">
              <w:rPr>
                <w:bCs/>
              </w:rPr>
              <w:t>ing</w:t>
            </w:r>
            <w:r w:rsidRPr="006B03CB">
              <w:rPr>
                <w:bCs/>
              </w:rPr>
              <w:t xml:space="preserve"> due diligence</w:t>
            </w:r>
          </w:p>
        </w:tc>
        <w:tc>
          <w:tcPr>
            <w:tcW w:w="3685" w:type="dxa"/>
            <w:gridSpan w:val="2"/>
          </w:tcPr>
          <w:p w14:paraId="15514EA3" w14:textId="77777777" w:rsidR="006B03CB" w:rsidRDefault="00A75206" w:rsidP="00BE50D6">
            <w:pPr>
              <w:rPr>
                <w:bCs/>
              </w:rPr>
            </w:pPr>
            <w:r>
              <w:rPr>
                <w:bCs/>
              </w:rPr>
              <w:t>Add the icon and OST in 01 of the infographic in sync with the VO.</w:t>
            </w:r>
          </w:p>
          <w:p w14:paraId="75604AFC" w14:textId="77777777" w:rsidR="00A75206" w:rsidRDefault="00A75206" w:rsidP="00BE50D6">
            <w:pPr>
              <w:rPr>
                <w:bCs/>
              </w:rPr>
            </w:pPr>
            <w:r>
              <w:rPr>
                <w:noProof/>
                <w:lang w:val="fr-FR" w:eastAsia="zh-CN" w:bidi="th-TH"/>
              </w:rPr>
              <w:drawing>
                <wp:inline distT="0" distB="0" distL="0" distR="0" wp14:anchorId="1E47F279" wp14:editId="176BD29A">
                  <wp:extent cx="942975" cy="82691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45741" cy="829342"/>
                          </a:xfrm>
                          <a:prstGeom prst="rect">
                            <a:avLst/>
                          </a:prstGeom>
                        </pic:spPr>
                      </pic:pic>
                    </a:graphicData>
                  </a:graphic>
                </wp:inline>
              </w:drawing>
            </w:r>
          </w:p>
          <w:p w14:paraId="54B6CA44" w14:textId="7DC645BA" w:rsidR="00A75206" w:rsidRPr="00A75206" w:rsidRDefault="00A75206" w:rsidP="00BE50D6">
            <w:pPr>
              <w:rPr>
                <w:bCs/>
              </w:rPr>
            </w:pPr>
            <w:r>
              <w:rPr>
                <w:bCs/>
              </w:rPr>
              <w:t xml:space="preserve">SS ID: </w:t>
            </w:r>
            <w:r w:rsidRPr="00A75206">
              <w:rPr>
                <w:bCs/>
              </w:rPr>
              <w:t>1337290151</w:t>
            </w:r>
          </w:p>
        </w:tc>
      </w:tr>
      <w:tr w:rsidR="006B03CB" w14:paraId="707D1095" w14:textId="77777777" w:rsidTr="00BE50D6">
        <w:tc>
          <w:tcPr>
            <w:tcW w:w="3681" w:type="dxa"/>
            <w:gridSpan w:val="2"/>
          </w:tcPr>
          <w:p w14:paraId="3ABA3BA2" w14:textId="0F1D0594" w:rsidR="006B03CB" w:rsidRPr="006B03CB" w:rsidRDefault="006B03CB" w:rsidP="006B03CB">
            <w:pPr>
              <w:pStyle w:val="ListParagraph"/>
              <w:numPr>
                <w:ilvl w:val="0"/>
                <w:numId w:val="11"/>
              </w:numPr>
              <w:spacing w:line="276" w:lineRule="auto"/>
              <w:rPr>
                <w:bCs/>
              </w:rPr>
            </w:pPr>
            <w:r w:rsidRPr="006B03CB">
              <w:rPr>
                <w:bCs/>
              </w:rPr>
              <w:t>Formalize an agreement that includes Plastic Omnium anti-corruption clauses,</w:t>
            </w:r>
          </w:p>
        </w:tc>
        <w:tc>
          <w:tcPr>
            <w:tcW w:w="3402" w:type="dxa"/>
            <w:gridSpan w:val="2"/>
          </w:tcPr>
          <w:p w14:paraId="158E7685" w14:textId="25275354" w:rsidR="006B03CB" w:rsidRPr="004F3885" w:rsidRDefault="00A75206" w:rsidP="00BE50D6">
            <w:pPr>
              <w:rPr>
                <w:bCs/>
              </w:rPr>
            </w:pPr>
            <w:r w:rsidRPr="006B03CB">
              <w:rPr>
                <w:bCs/>
              </w:rPr>
              <w:t>Formaliz</w:t>
            </w:r>
            <w:r w:rsidR="00D90F4F">
              <w:rPr>
                <w:bCs/>
              </w:rPr>
              <w:t>ing</w:t>
            </w:r>
            <w:r w:rsidRPr="006B03CB">
              <w:rPr>
                <w:bCs/>
              </w:rPr>
              <w:t xml:space="preserve"> an agreement</w:t>
            </w:r>
          </w:p>
        </w:tc>
        <w:tc>
          <w:tcPr>
            <w:tcW w:w="3685" w:type="dxa"/>
            <w:gridSpan w:val="2"/>
          </w:tcPr>
          <w:p w14:paraId="53304B7B" w14:textId="760CD09C" w:rsidR="00A75206" w:rsidRDefault="00A75206" w:rsidP="00A75206">
            <w:pPr>
              <w:rPr>
                <w:bCs/>
              </w:rPr>
            </w:pPr>
            <w:r>
              <w:rPr>
                <w:bCs/>
              </w:rPr>
              <w:t>Add the icon and OST in 02 of the infographic in sync with the VO.</w:t>
            </w:r>
          </w:p>
          <w:p w14:paraId="64ABD5D3" w14:textId="021CCC73" w:rsidR="00A75206" w:rsidRDefault="00A75206" w:rsidP="00A75206">
            <w:pPr>
              <w:rPr>
                <w:bCs/>
              </w:rPr>
            </w:pPr>
            <w:r>
              <w:rPr>
                <w:noProof/>
                <w:lang w:val="fr-FR" w:eastAsia="zh-CN" w:bidi="th-TH"/>
              </w:rPr>
              <w:drawing>
                <wp:inline distT="0" distB="0" distL="0" distR="0" wp14:anchorId="25DC0A5B" wp14:editId="7A64C366">
                  <wp:extent cx="770329" cy="876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72495" cy="878764"/>
                          </a:xfrm>
                          <a:prstGeom prst="rect">
                            <a:avLst/>
                          </a:prstGeom>
                        </pic:spPr>
                      </pic:pic>
                    </a:graphicData>
                  </a:graphic>
                </wp:inline>
              </w:drawing>
            </w:r>
          </w:p>
          <w:p w14:paraId="1565766E" w14:textId="290B167A" w:rsidR="006B03CB" w:rsidRPr="00A75206" w:rsidRDefault="00A75206" w:rsidP="00BE50D6">
            <w:pPr>
              <w:rPr>
                <w:bCs/>
              </w:rPr>
            </w:pPr>
            <w:r>
              <w:rPr>
                <w:bCs/>
              </w:rPr>
              <w:t xml:space="preserve">SS ID: </w:t>
            </w:r>
            <w:r w:rsidRPr="00A75206">
              <w:rPr>
                <w:bCs/>
              </w:rPr>
              <w:t>302620247</w:t>
            </w:r>
          </w:p>
        </w:tc>
      </w:tr>
      <w:tr w:rsidR="006B03CB" w14:paraId="3FFF376E" w14:textId="77777777" w:rsidTr="00BE50D6">
        <w:tc>
          <w:tcPr>
            <w:tcW w:w="3681" w:type="dxa"/>
            <w:gridSpan w:val="2"/>
          </w:tcPr>
          <w:p w14:paraId="6AEC50AC" w14:textId="2D45BADE" w:rsidR="006B03CB" w:rsidRPr="006B03CB" w:rsidRDefault="006B03CB" w:rsidP="006B03CB">
            <w:pPr>
              <w:pStyle w:val="ListParagraph"/>
              <w:numPr>
                <w:ilvl w:val="0"/>
                <w:numId w:val="11"/>
              </w:numPr>
              <w:spacing w:line="276" w:lineRule="auto"/>
              <w:rPr>
                <w:bCs/>
              </w:rPr>
            </w:pPr>
            <w:r w:rsidRPr="006B03CB">
              <w:rPr>
                <w:bCs/>
              </w:rPr>
              <w:t xml:space="preserve">Monitor and audit the intermediary during the term of the contract, </w:t>
            </w:r>
          </w:p>
        </w:tc>
        <w:tc>
          <w:tcPr>
            <w:tcW w:w="3402" w:type="dxa"/>
            <w:gridSpan w:val="2"/>
          </w:tcPr>
          <w:p w14:paraId="06DFCF7F" w14:textId="0DD1A2F1" w:rsidR="006B03CB" w:rsidRPr="004F3885" w:rsidRDefault="00A75206" w:rsidP="00BE50D6">
            <w:pPr>
              <w:rPr>
                <w:bCs/>
              </w:rPr>
            </w:pPr>
            <w:r w:rsidRPr="006B03CB">
              <w:rPr>
                <w:bCs/>
              </w:rPr>
              <w:t>Monitor</w:t>
            </w:r>
            <w:r w:rsidR="00D90F4F">
              <w:rPr>
                <w:bCs/>
              </w:rPr>
              <w:t>ing</w:t>
            </w:r>
            <w:r w:rsidRPr="006B03CB">
              <w:rPr>
                <w:bCs/>
              </w:rPr>
              <w:t xml:space="preserve"> and audit</w:t>
            </w:r>
            <w:r w:rsidR="00D90F4F">
              <w:rPr>
                <w:bCs/>
              </w:rPr>
              <w:t>ing</w:t>
            </w:r>
            <w:r w:rsidRPr="006B03CB">
              <w:rPr>
                <w:bCs/>
              </w:rPr>
              <w:t xml:space="preserve"> the intermediary</w:t>
            </w:r>
          </w:p>
        </w:tc>
        <w:tc>
          <w:tcPr>
            <w:tcW w:w="3685" w:type="dxa"/>
            <w:gridSpan w:val="2"/>
          </w:tcPr>
          <w:p w14:paraId="67863A0B" w14:textId="39DE112F" w:rsidR="008B043C" w:rsidRDefault="008B043C" w:rsidP="008B043C">
            <w:pPr>
              <w:rPr>
                <w:bCs/>
              </w:rPr>
            </w:pPr>
            <w:r>
              <w:rPr>
                <w:bCs/>
              </w:rPr>
              <w:t>Add the icon and OST in 03 of the infographic in sync with the VO.</w:t>
            </w:r>
          </w:p>
          <w:p w14:paraId="0C5586F5" w14:textId="77777777" w:rsidR="006B03CB" w:rsidRDefault="008B043C" w:rsidP="00BE50D6">
            <w:pPr>
              <w:rPr>
                <w:bCs/>
              </w:rPr>
            </w:pPr>
            <w:r>
              <w:rPr>
                <w:noProof/>
                <w:lang w:val="fr-FR" w:eastAsia="zh-CN" w:bidi="th-TH"/>
              </w:rPr>
              <w:lastRenderedPageBreak/>
              <w:drawing>
                <wp:inline distT="0" distB="0" distL="0" distR="0" wp14:anchorId="1C8D101B" wp14:editId="3DE32E26">
                  <wp:extent cx="889946" cy="815340"/>
                  <wp:effectExtent l="0" t="0" r="571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93612" cy="818699"/>
                          </a:xfrm>
                          <a:prstGeom prst="rect">
                            <a:avLst/>
                          </a:prstGeom>
                        </pic:spPr>
                      </pic:pic>
                    </a:graphicData>
                  </a:graphic>
                </wp:inline>
              </w:drawing>
            </w:r>
          </w:p>
          <w:p w14:paraId="5327FC19" w14:textId="5BB25481" w:rsidR="008B043C" w:rsidRPr="008B043C" w:rsidRDefault="008B043C" w:rsidP="00BE50D6">
            <w:pPr>
              <w:rPr>
                <w:bCs/>
              </w:rPr>
            </w:pPr>
            <w:r>
              <w:rPr>
                <w:bCs/>
              </w:rPr>
              <w:t xml:space="preserve">SS ID: </w:t>
            </w:r>
            <w:r w:rsidRPr="008B043C">
              <w:rPr>
                <w:bCs/>
              </w:rPr>
              <w:t>478003201</w:t>
            </w:r>
          </w:p>
        </w:tc>
      </w:tr>
      <w:tr w:rsidR="006B03CB" w14:paraId="18538E78" w14:textId="77777777" w:rsidTr="00BE50D6">
        <w:tc>
          <w:tcPr>
            <w:tcW w:w="3681" w:type="dxa"/>
            <w:gridSpan w:val="2"/>
          </w:tcPr>
          <w:p w14:paraId="6CEFEBDC" w14:textId="4FD21C46" w:rsidR="006B03CB" w:rsidRPr="006B03CB" w:rsidRDefault="006B03CB" w:rsidP="006B03CB">
            <w:pPr>
              <w:pStyle w:val="ListParagraph"/>
              <w:numPr>
                <w:ilvl w:val="0"/>
                <w:numId w:val="11"/>
              </w:numPr>
              <w:spacing w:line="276" w:lineRule="auto"/>
              <w:rPr>
                <w:bCs/>
              </w:rPr>
            </w:pPr>
            <w:r w:rsidRPr="006B03CB">
              <w:rPr>
                <w:bCs/>
              </w:rPr>
              <w:lastRenderedPageBreak/>
              <w:t>Check that all payments correspond to legitimate services, and</w:t>
            </w:r>
          </w:p>
        </w:tc>
        <w:tc>
          <w:tcPr>
            <w:tcW w:w="3402" w:type="dxa"/>
            <w:gridSpan w:val="2"/>
          </w:tcPr>
          <w:p w14:paraId="4B3858C6" w14:textId="5618DC3D" w:rsidR="006B03CB" w:rsidRPr="004F3885" w:rsidRDefault="00A75206" w:rsidP="00BE50D6">
            <w:pPr>
              <w:rPr>
                <w:bCs/>
              </w:rPr>
            </w:pPr>
            <w:r w:rsidRPr="006B03CB">
              <w:rPr>
                <w:bCs/>
              </w:rPr>
              <w:t>Check</w:t>
            </w:r>
            <w:r w:rsidR="00D90F4F">
              <w:rPr>
                <w:bCs/>
              </w:rPr>
              <w:t>ing</w:t>
            </w:r>
            <w:r>
              <w:rPr>
                <w:bCs/>
              </w:rPr>
              <w:t xml:space="preserve"> </w:t>
            </w:r>
            <w:r w:rsidRPr="006B03CB">
              <w:rPr>
                <w:bCs/>
              </w:rPr>
              <w:t xml:space="preserve">payments </w:t>
            </w:r>
          </w:p>
        </w:tc>
        <w:tc>
          <w:tcPr>
            <w:tcW w:w="3685" w:type="dxa"/>
            <w:gridSpan w:val="2"/>
          </w:tcPr>
          <w:p w14:paraId="33E0FC46" w14:textId="435B9DAB" w:rsidR="002F66B6" w:rsidRDefault="002F66B6" w:rsidP="002F66B6">
            <w:pPr>
              <w:rPr>
                <w:bCs/>
              </w:rPr>
            </w:pPr>
            <w:r>
              <w:rPr>
                <w:bCs/>
              </w:rPr>
              <w:t>Add the icon and OST in 04 of the infographic in sync with the VO.</w:t>
            </w:r>
          </w:p>
          <w:p w14:paraId="0DEAFBDB" w14:textId="0D9AB7BA" w:rsidR="006B03CB" w:rsidRDefault="00570C67" w:rsidP="00BE50D6">
            <w:pPr>
              <w:rPr>
                <w:bCs/>
              </w:rPr>
            </w:pPr>
            <w:r>
              <w:rPr>
                <w:noProof/>
                <w:lang w:val="fr-FR" w:eastAsia="zh-CN" w:bidi="th-TH"/>
              </w:rPr>
              <w:drawing>
                <wp:inline distT="0" distB="0" distL="0" distR="0" wp14:anchorId="56FA2313" wp14:editId="02DBD9F9">
                  <wp:extent cx="819150" cy="846455"/>
                  <wp:effectExtent l="0" t="0" r="0" b="0"/>
                  <wp:docPr id="11287" name="Picture 11287" descr="Many receipts and hand holding magnifying glass. Many bills, checks and magnifier. Budget, finances, financial analysis, income and expenses, accounting concept. Modern flat design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y receipts and hand holding magnifying glass. Many bills, checks and magnifier. Budget, finances, financial analysis, income and expenses, accounting concept. Modern flat design vector illustration"/>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21792" cy="849185"/>
                          </a:xfrm>
                          <a:prstGeom prst="rect">
                            <a:avLst/>
                          </a:prstGeom>
                          <a:noFill/>
                          <a:ln>
                            <a:noFill/>
                          </a:ln>
                        </pic:spPr>
                      </pic:pic>
                    </a:graphicData>
                  </a:graphic>
                </wp:inline>
              </w:drawing>
            </w:r>
          </w:p>
          <w:p w14:paraId="4BB27587" w14:textId="14FAECB3" w:rsidR="002F66B6" w:rsidRPr="002F66B6" w:rsidRDefault="002F66B6" w:rsidP="00BE50D6">
            <w:pPr>
              <w:rPr>
                <w:bCs/>
              </w:rPr>
            </w:pPr>
            <w:r>
              <w:rPr>
                <w:bCs/>
              </w:rPr>
              <w:t xml:space="preserve">SS ID: </w:t>
            </w:r>
            <w:r w:rsidR="00570C67" w:rsidRPr="00570C67">
              <w:rPr>
                <w:bCs/>
              </w:rPr>
              <w:t>495947983</w:t>
            </w:r>
          </w:p>
        </w:tc>
      </w:tr>
      <w:tr w:rsidR="006B03CB" w14:paraId="23EA365E" w14:textId="77777777" w:rsidTr="00BE50D6">
        <w:tc>
          <w:tcPr>
            <w:tcW w:w="3681" w:type="dxa"/>
            <w:gridSpan w:val="2"/>
          </w:tcPr>
          <w:p w14:paraId="4337ACA2" w14:textId="4A938238" w:rsidR="006B03CB" w:rsidRPr="006B03CB" w:rsidRDefault="006B03CB" w:rsidP="006B03CB">
            <w:pPr>
              <w:pStyle w:val="ListParagraph"/>
              <w:numPr>
                <w:ilvl w:val="0"/>
                <w:numId w:val="11"/>
              </w:numPr>
              <w:spacing w:line="276" w:lineRule="auto"/>
              <w:rPr>
                <w:bCs/>
              </w:rPr>
            </w:pPr>
            <w:r w:rsidRPr="006B03CB">
              <w:rPr>
                <w:bCs/>
              </w:rPr>
              <w:t>Maintain detailed records concerning the intermediary and payments made.</w:t>
            </w:r>
          </w:p>
        </w:tc>
        <w:tc>
          <w:tcPr>
            <w:tcW w:w="3402" w:type="dxa"/>
            <w:gridSpan w:val="2"/>
          </w:tcPr>
          <w:p w14:paraId="49E69FC3" w14:textId="2B61E520" w:rsidR="006B03CB" w:rsidRPr="004F3885" w:rsidRDefault="00A75206" w:rsidP="00BE50D6">
            <w:pPr>
              <w:rPr>
                <w:bCs/>
              </w:rPr>
            </w:pPr>
            <w:r w:rsidRPr="006B03CB">
              <w:rPr>
                <w:bCs/>
              </w:rPr>
              <w:t>Maintain</w:t>
            </w:r>
            <w:r w:rsidR="00D90F4F">
              <w:rPr>
                <w:bCs/>
              </w:rPr>
              <w:t>ing</w:t>
            </w:r>
            <w:r w:rsidRPr="006B03CB">
              <w:rPr>
                <w:bCs/>
              </w:rPr>
              <w:t xml:space="preserve"> detailed records</w:t>
            </w:r>
          </w:p>
        </w:tc>
        <w:tc>
          <w:tcPr>
            <w:tcW w:w="3685" w:type="dxa"/>
            <w:gridSpan w:val="2"/>
          </w:tcPr>
          <w:p w14:paraId="37B41B37" w14:textId="2E298751" w:rsidR="002F66B6" w:rsidRDefault="002F66B6" w:rsidP="002F66B6">
            <w:pPr>
              <w:rPr>
                <w:bCs/>
              </w:rPr>
            </w:pPr>
            <w:r>
              <w:rPr>
                <w:bCs/>
              </w:rPr>
              <w:t>Add the icon and OST in 05 of the infographic in sync with the VO.</w:t>
            </w:r>
          </w:p>
          <w:p w14:paraId="0A38F4A3" w14:textId="4DD808BD" w:rsidR="002F66B6" w:rsidRDefault="00570C67" w:rsidP="002F66B6">
            <w:pPr>
              <w:rPr>
                <w:bCs/>
              </w:rPr>
            </w:pPr>
            <w:r>
              <w:rPr>
                <w:noProof/>
                <w:lang w:val="fr-FR" w:eastAsia="zh-CN" w:bidi="th-TH"/>
              </w:rPr>
              <w:drawing>
                <wp:inline distT="0" distB="0" distL="0" distR="0" wp14:anchorId="73D41DB6" wp14:editId="5FD28553">
                  <wp:extent cx="923925" cy="733237"/>
                  <wp:effectExtent l="0" t="0" r="0" b="0"/>
                  <wp:docPr id="11288" name="Picture 1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27912" cy="736401"/>
                          </a:xfrm>
                          <a:prstGeom prst="rect">
                            <a:avLst/>
                          </a:prstGeom>
                        </pic:spPr>
                      </pic:pic>
                    </a:graphicData>
                  </a:graphic>
                </wp:inline>
              </w:drawing>
            </w:r>
          </w:p>
          <w:p w14:paraId="2F8BDEAC" w14:textId="6E633F93" w:rsidR="006B03CB" w:rsidRPr="002F66B6" w:rsidRDefault="002F66B6" w:rsidP="00BE50D6">
            <w:pPr>
              <w:rPr>
                <w:bCs/>
              </w:rPr>
            </w:pPr>
            <w:r>
              <w:rPr>
                <w:bCs/>
              </w:rPr>
              <w:t xml:space="preserve">SS ID: </w:t>
            </w:r>
            <w:r w:rsidR="00570C67" w:rsidRPr="00570C67">
              <w:rPr>
                <w:bCs/>
              </w:rPr>
              <w:t>608736026</w:t>
            </w:r>
          </w:p>
        </w:tc>
      </w:tr>
      <w:tr w:rsidR="002F66B6" w14:paraId="73178578" w14:textId="77777777" w:rsidTr="00BE50D6">
        <w:tc>
          <w:tcPr>
            <w:tcW w:w="3681" w:type="dxa"/>
            <w:gridSpan w:val="2"/>
          </w:tcPr>
          <w:p w14:paraId="189A1EAB" w14:textId="452EFD09" w:rsidR="002F66B6" w:rsidRPr="00A75206" w:rsidRDefault="002F66B6" w:rsidP="002F66B6">
            <w:pPr>
              <w:spacing w:line="276" w:lineRule="auto"/>
              <w:jc w:val="center"/>
              <w:rPr>
                <w:bCs/>
              </w:rPr>
            </w:pPr>
            <w:r>
              <w:rPr>
                <w:bCs/>
              </w:rPr>
              <w:t>-</w:t>
            </w:r>
          </w:p>
        </w:tc>
        <w:tc>
          <w:tcPr>
            <w:tcW w:w="3402" w:type="dxa"/>
            <w:gridSpan w:val="2"/>
          </w:tcPr>
          <w:p w14:paraId="6B973AA5" w14:textId="36AE0F26" w:rsidR="002F66B6" w:rsidRPr="006B03CB" w:rsidRDefault="002F66B6" w:rsidP="002F66B6">
            <w:pPr>
              <w:rPr>
                <w:bCs/>
              </w:rPr>
            </w:pPr>
            <w:r w:rsidRPr="00C73C0C">
              <w:rPr>
                <w:rFonts w:cstheme="minorHAnsi"/>
                <w:i/>
                <w:iCs/>
                <w:color w:val="2F5496" w:themeColor="accent1" w:themeShade="BF"/>
              </w:rPr>
              <w:t xml:space="preserve">Select </w:t>
            </w:r>
            <w:r w:rsidRPr="00C73C0C">
              <w:rPr>
                <w:rFonts w:cstheme="minorHAnsi"/>
                <w:b/>
                <w:bCs/>
                <w:i/>
                <w:iCs/>
                <w:color w:val="2F5496" w:themeColor="accent1" w:themeShade="BF"/>
              </w:rPr>
              <w:t>Next</w:t>
            </w:r>
            <w:r w:rsidRPr="00C73C0C">
              <w:rPr>
                <w:rFonts w:cstheme="minorHAnsi"/>
                <w:i/>
                <w:iCs/>
                <w:color w:val="2F5496" w:themeColor="accent1" w:themeShade="BF"/>
              </w:rPr>
              <w:t xml:space="preserve"> to continue.</w:t>
            </w:r>
          </w:p>
        </w:tc>
        <w:tc>
          <w:tcPr>
            <w:tcW w:w="3685" w:type="dxa"/>
            <w:gridSpan w:val="2"/>
          </w:tcPr>
          <w:p w14:paraId="45A84055" w14:textId="77777777" w:rsidR="002F66B6" w:rsidRDefault="002F66B6" w:rsidP="002F66B6">
            <w:pPr>
              <w:pStyle w:val="ListParagraph"/>
              <w:numPr>
                <w:ilvl w:val="0"/>
                <w:numId w:val="4"/>
              </w:numPr>
              <w:spacing w:line="276" w:lineRule="auto"/>
              <w:ind w:left="360"/>
              <w:rPr>
                <w:rFonts w:cstheme="minorHAnsi"/>
              </w:rPr>
            </w:pPr>
            <w:r w:rsidRPr="00C73C0C">
              <w:rPr>
                <w:rFonts w:cstheme="minorHAnsi"/>
              </w:rPr>
              <w:t xml:space="preserve">Enable the </w:t>
            </w:r>
            <w:r w:rsidRPr="00C73C0C">
              <w:rPr>
                <w:rFonts w:cstheme="minorHAnsi"/>
                <w:b/>
                <w:bCs/>
              </w:rPr>
              <w:t>Next</w:t>
            </w:r>
            <w:r w:rsidRPr="00C73C0C">
              <w:rPr>
                <w:rFonts w:cstheme="minorHAnsi"/>
              </w:rPr>
              <w:t xml:space="preserve"> button.</w:t>
            </w:r>
          </w:p>
          <w:p w14:paraId="23B1B272" w14:textId="0C7D801B" w:rsidR="002F66B6" w:rsidRPr="002F66B6" w:rsidRDefault="002F66B6" w:rsidP="002F66B6">
            <w:pPr>
              <w:pStyle w:val="ListParagraph"/>
              <w:numPr>
                <w:ilvl w:val="0"/>
                <w:numId w:val="4"/>
              </w:numPr>
              <w:spacing w:line="276" w:lineRule="auto"/>
              <w:ind w:left="360"/>
              <w:rPr>
                <w:rFonts w:cstheme="minorHAnsi"/>
              </w:rPr>
            </w:pPr>
            <w:r w:rsidRPr="002F66B6">
              <w:rPr>
                <w:rFonts w:cstheme="minorHAnsi"/>
              </w:rPr>
              <w:t xml:space="preserve">Upon selecting the </w:t>
            </w:r>
            <w:r w:rsidRPr="002F66B6">
              <w:rPr>
                <w:rFonts w:cstheme="minorHAnsi"/>
                <w:b/>
                <w:bCs/>
              </w:rPr>
              <w:t>Next</w:t>
            </w:r>
            <w:r w:rsidRPr="002F66B6">
              <w:rPr>
                <w:rFonts w:cstheme="minorHAnsi"/>
              </w:rPr>
              <w:t xml:space="preserve"> button, move to the next page.</w:t>
            </w:r>
          </w:p>
        </w:tc>
      </w:tr>
    </w:tbl>
    <w:p w14:paraId="4DF2E5B4" w14:textId="071ECE76" w:rsidR="00EC66B7" w:rsidRDefault="00EC66B7"/>
    <w:tbl>
      <w:tblPr>
        <w:tblStyle w:val="TableGrid"/>
        <w:tblW w:w="10768" w:type="dxa"/>
        <w:tblLook w:val="04A0" w:firstRow="1" w:lastRow="0" w:firstColumn="1" w:lastColumn="0" w:noHBand="0" w:noVBand="1"/>
      </w:tblPr>
      <w:tblGrid>
        <w:gridCol w:w="2247"/>
        <w:gridCol w:w="1434"/>
        <w:gridCol w:w="3260"/>
        <w:gridCol w:w="142"/>
        <w:gridCol w:w="1559"/>
        <w:gridCol w:w="2126"/>
      </w:tblGrid>
      <w:tr w:rsidR="00F97EDC" w14:paraId="0D7CD2ED" w14:textId="77777777" w:rsidTr="00BE50D6">
        <w:tc>
          <w:tcPr>
            <w:tcW w:w="2247" w:type="dxa"/>
            <w:shd w:val="clear" w:color="auto" w:fill="00CF00"/>
          </w:tcPr>
          <w:p w14:paraId="7D0CAF9F" w14:textId="77777777" w:rsidR="00F97EDC" w:rsidRDefault="00F97EDC" w:rsidP="00F97EDC">
            <w:pPr>
              <w:rPr>
                <w:b/>
              </w:rPr>
            </w:pPr>
            <w:r>
              <w:rPr>
                <w:b/>
              </w:rPr>
              <w:t>Module Title</w:t>
            </w:r>
          </w:p>
        </w:tc>
        <w:tc>
          <w:tcPr>
            <w:tcW w:w="8521" w:type="dxa"/>
            <w:gridSpan w:val="5"/>
          </w:tcPr>
          <w:p w14:paraId="6ABA708D" w14:textId="55632421" w:rsidR="00F97EDC" w:rsidRPr="00F87EBA" w:rsidRDefault="00F97EDC" w:rsidP="00F97EDC">
            <w:pPr>
              <w:rPr>
                <w:b/>
              </w:rPr>
            </w:pPr>
            <w:r>
              <w:rPr>
                <w:b/>
              </w:rPr>
              <w:t>Understanding Corruption</w:t>
            </w:r>
          </w:p>
        </w:tc>
      </w:tr>
      <w:tr w:rsidR="00F97EDC" w14:paraId="30C91D0B" w14:textId="77777777" w:rsidTr="00BE50D6">
        <w:tc>
          <w:tcPr>
            <w:tcW w:w="2247" w:type="dxa"/>
            <w:shd w:val="clear" w:color="auto" w:fill="00CF00"/>
          </w:tcPr>
          <w:p w14:paraId="08B491B0" w14:textId="77777777" w:rsidR="00F97EDC" w:rsidRDefault="00F97EDC" w:rsidP="00F97EDC">
            <w:pPr>
              <w:rPr>
                <w:b/>
              </w:rPr>
            </w:pPr>
            <w:r>
              <w:rPr>
                <w:b/>
              </w:rPr>
              <w:t>Page Title</w:t>
            </w:r>
          </w:p>
        </w:tc>
        <w:tc>
          <w:tcPr>
            <w:tcW w:w="4694" w:type="dxa"/>
            <w:gridSpan w:val="2"/>
          </w:tcPr>
          <w:p w14:paraId="1245BA46" w14:textId="4ED91259" w:rsidR="00F97EDC" w:rsidRPr="00F97EDC" w:rsidRDefault="00F97EDC" w:rsidP="00F97EDC">
            <w:pPr>
              <w:pStyle w:val="Heading4"/>
              <w:outlineLvl w:val="3"/>
              <w:rPr>
                <w:b/>
                <w:bCs/>
                <w:i w:val="0"/>
                <w:iCs w:val="0"/>
              </w:rPr>
            </w:pPr>
            <w:bookmarkStart w:id="22" w:name="_Toc77791776"/>
            <w:r w:rsidRPr="00F97EDC">
              <w:rPr>
                <w:b/>
                <w:bCs/>
                <w:i w:val="0"/>
                <w:iCs w:val="0"/>
              </w:rPr>
              <w:t>Different Forms of Bribery</w:t>
            </w:r>
            <w:bookmarkEnd w:id="22"/>
          </w:p>
        </w:tc>
        <w:tc>
          <w:tcPr>
            <w:tcW w:w="1701" w:type="dxa"/>
            <w:gridSpan w:val="2"/>
            <w:shd w:val="clear" w:color="auto" w:fill="00CF00"/>
          </w:tcPr>
          <w:p w14:paraId="1807BECA" w14:textId="77777777" w:rsidR="00F97EDC" w:rsidRDefault="00F97EDC" w:rsidP="00F97EDC">
            <w:pPr>
              <w:rPr>
                <w:b/>
              </w:rPr>
            </w:pPr>
            <w:r>
              <w:rPr>
                <w:b/>
              </w:rPr>
              <w:t>Page Number</w:t>
            </w:r>
          </w:p>
        </w:tc>
        <w:tc>
          <w:tcPr>
            <w:tcW w:w="2126" w:type="dxa"/>
          </w:tcPr>
          <w:p w14:paraId="7C2EF710" w14:textId="62741BD2" w:rsidR="00F97EDC" w:rsidRDefault="00F97EDC" w:rsidP="00F97EDC">
            <w:pPr>
              <w:rPr>
                <w:b/>
              </w:rPr>
            </w:pPr>
            <w:r>
              <w:rPr>
                <w:b/>
              </w:rPr>
              <w:t>09</w:t>
            </w:r>
          </w:p>
        </w:tc>
      </w:tr>
      <w:tr w:rsidR="00F97EDC" w14:paraId="409C617C" w14:textId="77777777" w:rsidTr="00BE50D6">
        <w:tc>
          <w:tcPr>
            <w:tcW w:w="2247" w:type="dxa"/>
            <w:shd w:val="clear" w:color="auto" w:fill="00CF00"/>
          </w:tcPr>
          <w:p w14:paraId="2E6C0F21" w14:textId="77777777" w:rsidR="00F97EDC" w:rsidRDefault="00F97EDC" w:rsidP="00F97EDC">
            <w:pPr>
              <w:rPr>
                <w:b/>
              </w:rPr>
            </w:pPr>
            <w:r>
              <w:rPr>
                <w:b/>
              </w:rPr>
              <w:t>Template Type</w:t>
            </w:r>
          </w:p>
        </w:tc>
        <w:tc>
          <w:tcPr>
            <w:tcW w:w="4694" w:type="dxa"/>
            <w:gridSpan w:val="2"/>
          </w:tcPr>
          <w:p w14:paraId="028D408E" w14:textId="06403E3C" w:rsidR="00F97EDC" w:rsidRPr="00F97EDC" w:rsidRDefault="00F97EDC" w:rsidP="00F97EDC">
            <w:pPr>
              <w:rPr>
                <w:rStyle w:val="SubtleEmphasis"/>
                <w:b/>
                <w:bCs/>
                <w:i w:val="0"/>
                <w:iCs w:val="0"/>
              </w:rPr>
            </w:pPr>
            <w:r w:rsidRPr="00F97EDC">
              <w:rPr>
                <w:rStyle w:val="SubtleEmphasis"/>
                <w:b/>
                <w:bCs/>
                <w:i w:val="0"/>
                <w:iCs w:val="0"/>
              </w:rPr>
              <w:t>Interactive</w:t>
            </w:r>
            <w:r w:rsidR="000B1C8B">
              <w:rPr>
                <w:rStyle w:val="SubtleEmphasis"/>
                <w:b/>
                <w:bCs/>
                <w:i w:val="0"/>
                <w:iCs w:val="0"/>
              </w:rPr>
              <w:t xml:space="preserve"> </w:t>
            </w:r>
            <w:r w:rsidR="000B1C8B" w:rsidRPr="000B1C8B">
              <w:rPr>
                <w:rStyle w:val="SubtleEmphasis"/>
                <w:b/>
                <w:bCs/>
                <w:i w:val="0"/>
                <w:iCs w:val="0"/>
              </w:rPr>
              <w:t>(Click to View)</w:t>
            </w:r>
          </w:p>
        </w:tc>
        <w:tc>
          <w:tcPr>
            <w:tcW w:w="1701" w:type="dxa"/>
            <w:gridSpan w:val="2"/>
            <w:shd w:val="clear" w:color="auto" w:fill="00CF00"/>
          </w:tcPr>
          <w:p w14:paraId="7FF239B6" w14:textId="77777777" w:rsidR="00F97EDC" w:rsidRDefault="00F97EDC" w:rsidP="00F97EDC">
            <w:pPr>
              <w:rPr>
                <w:b/>
              </w:rPr>
            </w:pPr>
            <w:r>
              <w:rPr>
                <w:b/>
              </w:rPr>
              <w:t>Duration</w:t>
            </w:r>
          </w:p>
        </w:tc>
        <w:tc>
          <w:tcPr>
            <w:tcW w:w="2126" w:type="dxa"/>
          </w:tcPr>
          <w:p w14:paraId="0A9CE8D1" w14:textId="13840ACA" w:rsidR="00F97EDC" w:rsidRDefault="00B812F8" w:rsidP="00F97EDC">
            <w:pPr>
              <w:rPr>
                <w:b/>
              </w:rPr>
            </w:pPr>
            <w:r>
              <w:rPr>
                <w:b/>
              </w:rPr>
              <w:t>120</w:t>
            </w:r>
            <w:r w:rsidR="00F97EDC">
              <w:rPr>
                <w:b/>
              </w:rPr>
              <w:t xml:space="preserve"> seconds</w:t>
            </w:r>
          </w:p>
        </w:tc>
      </w:tr>
      <w:tr w:rsidR="00F97EDC" w14:paraId="2A423872" w14:textId="77777777" w:rsidTr="00BE50D6">
        <w:tc>
          <w:tcPr>
            <w:tcW w:w="10768" w:type="dxa"/>
            <w:gridSpan w:val="6"/>
            <w:shd w:val="clear" w:color="auto" w:fill="auto"/>
          </w:tcPr>
          <w:p w14:paraId="4A54976E" w14:textId="77777777" w:rsidR="00F97EDC" w:rsidRDefault="00F97EDC" w:rsidP="00F97EDC">
            <w:pPr>
              <w:rPr>
                <w:b/>
              </w:rPr>
            </w:pPr>
            <w:r>
              <w:rPr>
                <w:b/>
              </w:rPr>
              <w:t xml:space="preserve">Screen Visuals: </w:t>
            </w:r>
            <w:r>
              <w:rPr>
                <w:bCs/>
              </w:rPr>
              <w:t>NA</w:t>
            </w:r>
          </w:p>
        </w:tc>
      </w:tr>
      <w:tr w:rsidR="00F97EDC" w14:paraId="1E3670B3" w14:textId="77777777" w:rsidTr="00BE50D6">
        <w:tc>
          <w:tcPr>
            <w:tcW w:w="3681" w:type="dxa"/>
            <w:gridSpan w:val="2"/>
            <w:shd w:val="clear" w:color="auto" w:fill="00CF00"/>
          </w:tcPr>
          <w:p w14:paraId="497C2CF4" w14:textId="77777777" w:rsidR="00F97EDC" w:rsidRDefault="00F97EDC" w:rsidP="00F97EDC">
            <w:pPr>
              <w:jc w:val="center"/>
              <w:rPr>
                <w:b/>
              </w:rPr>
            </w:pPr>
            <w:r>
              <w:br w:type="page"/>
            </w:r>
            <w:r>
              <w:br w:type="page"/>
            </w:r>
            <w:r>
              <w:rPr>
                <w:b/>
              </w:rPr>
              <w:t>VO</w:t>
            </w:r>
          </w:p>
        </w:tc>
        <w:tc>
          <w:tcPr>
            <w:tcW w:w="3402" w:type="dxa"/>
            <w:gridSpan w:val="2"/>
            <w:shd w:val="clear" w:color="auto" w:fill="00CF00"/>
          </w:tcPr>
          <w:p w14:paraId="3BD567AE" w14:textId="77777777" w:rsidR="00F97EDC" w:rsidRDefault="00F97EDC" w:rsidP="00F97EDC">
            <w:pPr>
              <w:jc w:val="center"/>
              <w:rPr>
                <w:b/>
              </w:rPr>
            </w:pPr>
            <w:r>
              <w:rPr>
                <w:b/>
              </w:rPr>
              <w:t>On Screen Text (OST)</w:t>
            </w:r>
          </w:p>
        </w:tc>
        <w:tc>
          <w:tcPr>
            <w:tcW w:w="3685" w:type="dxa"/>
            <w:gridSpan w:val="2"/>
            <w:shd w:val="clear" w:color="auto" w:fill="00CF00"/>
          </w:tcPr>
          <w:p w14:paraId="04F74C4A" w14:textId="77777777" w:rsidR="00F97EDC" w:rsidRDefault="00F97EDC" w:rsidP="00F97EDC">
            <w:pPr>
              <w:jc w:val="center"/>
              <w:rPr>
                <w:b/>
              </w:rPr>
            </w:pPr>
            <w:r>
              <w:rPr>
                <w:b/>
              </w:rPr>
              <w:t>Visuals and Notes to Developers</w:t>
            </w:r>
          </w:p>
        </w:tc>
      </w:tr>
      <w:tr w:rsidR="00F97EDC" w14:paraId="5A20FCBA" w14:textId="77777777" w:rsidTr="00BE50D6">
        <w:tc>
          <w:tcPr>
            <w:tcW w:w="3681" w:type="dxa"/>
            <w:gridSpan w:val="2"/>
          </w:tcPr>
          <w:p w14:paraId="298E5740" w14:textId="1DD0B7AE" w:rsidR="00F97EDC" w:rsidRPr="00230A80" w:rsidRDefault="00784908" w:rsidP="00F97EDC">
            <w:pPr>
              <w:spacing w:line="276" w:lineRule="auto"/>
              <w:rPr>
                <w:bCs/>
              </w:rPr>
            </w:pPr>
            <w:r w:rsidRPr="00784908">
              <w:rPr>
                <w:bCs/>
              </w:rPr>
              <w:t>Accepting and offering benefits, advantages, and gifts and invitations are different types of corruption and bribery.</w:t>
            </w:r>
          </w:p>
        </w:tc>
        <w:tc>
          <w:tcPr>
            <w:tcW w:w="3402" w:type="dxa"/>
            <w:gridSpan w:val="2"/>
          </w:tcPr>
          <w:p w14:paraId="54B5EC05" w14:textId="6B233FD9" w:rsidR="00F97EDC" w:rsidRPr="004F3885" w:rsidRDefault="00784908" w:rsidP="00784908">
            <w:pPr>
              <w:jc w:val="center"/>
              <w:rPr>
                <w:bCs/>
              </w:rPr>
            </w:pPr>
            <w:r>
              <w:rPr>
                <w:bCs/>
              </w:rPr>
              <w:t>-</w:t>
            </w:r>
          </w:p>
        </w:tc>
        <w:tc>
          <w:tcPr>
            <w:tcW w:w="3685" w:type="dxa"/>
            <w:gridSpan w:val="2"/>
          </w:tcPr>
          <w:p w14:paraId="06A8B3ED" w14:textId="058389CB" w:rsidR="00F97EDC" w:rsidRDefault="00784908" w:rsidP="00784908">
            <w:pPr>
              <w:pStyle w:val="ListParagraph"/>
              <w:numPr>
                <w:ilvl w:val="0"/>
                <w:numId w:val="11"/>
              </w:numPr>
              <w:rPr>
                <w:bCs/>
              </w:rPr>
            </w:pPr>
            <w:r w:rsidRPr="00784908">
              <w:rPr>
                <w:bCs/>
              </w:rPr>
              <w:t>Fade in three</w:t>
            </w:r>
            <w:r w:rsidR="00241470">
              <w:rPr>
                <w:bCs/>
              </w:rPr>
              <w:t xml:space="preserve"> </w:t>
            </w:r>
            <w:r w:rsidR="00AD6BC0">
              <w:rPr>
                <w:bCs/>
              </w:rPr>
              <w:t>images with labels</w:t>
            </w:r>
            <w:r w:rsidR="00241470">
              <w:rPr>
                <w:bCs/>
              </w:rPr>
              <w:t xml:space="preserve">– </w:t>
            </w:r>
            <w:r w:rsidR="00241470" w:rsidRPr="00241470">
              <w:rPr>
                <w:b/>
              </w:rPr>
              <w:t>Benefits</w:t>
            </w:r>
            <w:r w:rsidR="00241470">
              <w:rPr>
                <w:b/>
              </w:rPr>
              <w:t xml:space="preserve">, </w:t>
            </w:r>
            <w:r w:rsidR="00241470" w:rsidRPr="00241470">
              <w:rPr>
                <w:b/>
              </w:rPr>
              <w:t>Advantages</w:t>
            </w:r>
            <w:r w:rsidR="00241470">
              <w:rPr>
                <w:b/>
              </w:rPr>
              <w:t xml:space="preserve">, </w:t>
            </w:r>
            <w:r w:rsidR="00241470" w:rsidRPr="00241470">
              <w:rPr>
                <w:b/>
              </w:rPr>
              <w:t>Gifts and Invitations</w:t>
            </w:r>
            <w:r w:rsidR="00AD6BC0">
              <w:rPr>
                <w:b/>
              </w:rPr>
              <w:t xml:space="preserve"> </w:t>
            </w:r>
            <w:r w:rsidR="00AD6BC0">
              <w:rPr>
                <w:bCs/>
              </w:rPr>
              <w:t>on the screen in sync with the VO.</w:t>
            </w:r>
          </w:p>
          <w:p w14:paraId="0ED36E02" w14:textId="5EB2A873" w:rsidR="006C3C52" w:rsidRPr="002A5099" w:rsidRDefault="003B66A8" w:rsidP="002A5099">
            <w:pPr>
              <w:pStyle w:val="ListParagraph"/>
              <w:ind w:left="360"/>
              <w:rPr>
                <w:bCs/>
              </w:rPr>
            </w:pPr>
            <w:r>
              <w:rPr>
                <w:noProof/>
                <w:lang w:val="fr-FR" w:eastAsia="zh-CN" w:bidi="th-TH"/>
              </w:rPr>
              <w:drawing>
                <wp:inline distT="0" distB="0" distL="0" distR="0" wp14:anchorId="19A253C0" wp14:editId="43272A0A">
                  <wp:extent cx="1608533" cy="1266825"/>
                  <wp:effectExtent l="0" t="0" r="0" b="0"/>
                  <wp:docPr id="11301" name="Picture 1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12650" cy="1270068"/>
                          </a:xfrm>
                          <a:prstGeom prst="rect">
                            <a:avLst/>
                          </a:prstGeom>
                        </pic:spPr>
                      </pic:pic>
                    </a:graphicData>
                  </a:graphic>
                </wp:inline>
              </w:drawing>
            </w:r>
          </w:p>
          <w:p w14:paraId="273EDDB6" w14:textId="06D14DB1" w:rsidR="006C3C52" w:rsidRDefault="006C3C52" w:rsidP="006C3C52">
            <w:pPr>
              <w:pStyle w:val="ListParagraph"/>
              <w:ind w:left="360"/>
              <w:rPr>
                <w:b/>
              </w:rPr>
            </w:pPr>
            <w:r w:rsidRPr="006C3C52">
              <w:rPr>
                <w:b/>
              </w:rPr>
              <w:t>Benefits</w:t>
            </w:r>
          </w:p>
          <w:p w14:paraId="269E2597" w14:textId="03B0C4C3" w:rsidR="006C3C52" w:rsidRDefault="006C3C52" w:rsidP="006C3C52">
            <w:pPr>
              <w:pStyle w:val="ListParagraph"/>
              <w:ind w:left="360"/>
              <w:rPr>
                <w:bCs/>
              </w:rPr>
            </w:pPr>
            <w:r>
              <w:rPr>
                <w:bCs/>
              </w:rPr>
              <w:t xml:space="preserve">SS ID: </w:t>
            </w:r>
            <w:r w:rsidR="003B66A8" w:rsidRPr="003B66A8">
              <w:rPr>
                <w:bCs/>
              </w:rPr>
              <w:t>474877678</w:t>
            </w:r>
          </w:p>
          <w:p w14:paraId="28F83F6A" w14:textId="029E578C" w:rsidR="006C3C52" w:rsidRDefault="006C3C52" w:rsidP="006C3C52">
            <w:pPr>
              <w:pStyle w:val="ListParagraph"/>
              <w:ind w:left="360"/>
              <w:rPr>
                <w:bCs/>
              </w:rPr>
            </w:pPr>
          </w:p>
          <w:p w14:paraId="0F913D5A" w14:textId="660AFDFB" w:rsidR="00487B1D" w:rsidRDefault="00487B1D" w:rsidP="006C3C52">
            <w:pPr>
              <w:pStyle w:val="ListParagraph"/>
              <w:ind w:left="360"/>
              <w:rPr>
                <w:bCs/>
              </w:rPr>
            </w:pPr>
            <w:r>
              <w:rPr>
                <w:noProof/>
                <w:lang w:val="fr-FR" w:eastAsia="zh-CN" w:bidi="th-TH"/>
              </w:rPr>
              <w:lastRenderedPageBreak/>
              <w:drawing>
                <wp:inline distT="0" distB="0" distL="0" distR="0" wp14:anchorId="7338C6FE" wp14:editId="6DDA2D5B">
                  <wp:extent cx="1619250" cy="1365567"/>
                  <wp:effectExtent l="0" t="0" r="0" b="6350"/>
                  <wp:docPr id="11300" name="Picture 11300" descr="Contract bribe concept. Businessman pay for contract. Corruption in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act bribe concept. Businessman pay for contract. Corruption in business."/>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21743" cy="1367669"/>
                          </a:xfrm>
                          <a:prstGeom prst="rect">
                            <a:avLst/>
                          </a:prstGeom>
                          <a:noFill/>
                          <a:ln>
                            <a:noFill/>
                          </a:ln>
                        </pic:spPr>
                      </pic:pic>
                    </a:graphicData>
                  </a:graphic>
                </wp:inline>
              </w:drawing>
            </w:r>
          </w:p>
          <w:p w14:paraId="4EBE8530" w14:textId="192BD56A" w:rsidR="00487B1D" w:rsidRDefault="00487B1D" w:rsidP="006C3C52">
            <w:pPr>
              <w:pStyle w:val="ListParagraph"/>
              <w:ind w:left="360"/>
              <w:rPr>
                <w:b/>
              </w:rPr>
            </w:pPr>
            <w:r w:rsidRPr="00487B1D">
              <w:rPr>
                <w:b/>
              </w:rPr>
              <w:t>Advantages</w:t>
            </w:r>
          </w:p>
          <w:p w14:paraId="41A6FF87" w14:textId="06F52005" w:rsidR="00487B1D" w:rsidRDefault="00487B1D" w:rsidP="006C3C52">
            <w:pPr>
              <w:pStyle w:val="ListParagraph"/>
              <w:ind w:left="360"/>
              <w:rPr>
                <w:bCs/>
              </w:rPr>
            </w:pPr>
            <w:r>
              <w:rPr>
                <w:bCs/>
              </w:rPr>
              <w:t xml:space="preserve">SS ID: </w:t>
            </w:r>
            <w:r w:rsidRPr="00487B1D">
              <w:rPr>
                <w:bCs/>
              </w:rPr>
              <w:t>1611072637</w:t>
            </w:r>
          </w:p>
          <w:p w14:paraId="04DA03F0" w14:textId="50848AD6" w:rsidR="002A5099" w:rsidRDefault="002A5099" w:rsidP="006C3C52">
            <w:pPr>
              <w:pStyle w:val="ListParagraph"/>
              <w:ind w:left="360"/>
              <w:rPr>
                <w:bCs/>
              </w:rPr>
            </w:pPr>
          </w:p>
          <w:p w14:paraId="07CF1F58" w14:textId="495B69ED" w:rsidR="002A5099" w:rsidRDefault="002A5099" w:rsidP="006C3C52">
            <w:pPr>
              <w:pStyle w:val="ListParagraph"/>
              <w:ind w:left="360"/>
              <w:rPr>
                <w:bCs/>
              </w:rPr>
            </w:pPr>
            <w:r>
              <w:rPr>
                <w:noProof/>
                <w:lang w:val="fr-FR" w:eastAsia="zh-CN" w:bidi="th-TH"/>
              </w:rPr>
              <w:drawing>
                <wp:inline distT="0" distB="0" distL="0" distR="0" wp14:anchorId="5C833C4D" wp14:editId="31AD4731">
                  <wp:extent cx="1594217" cy="874395"/>
                  <wp:effectExtent l="0" t="0" r="6350" b="1905"/>
                  <wp:docPr id="11302" name="Picture 1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3570" cy="890494"/>
                          </a:xfrm>
                          <a:prstGeom prst="rect">
                            <a:avLst/>
                          </a:prstGeom>
                        </pic:spPr>
                      </pic:pic>
                    </a:graphicData>
                  </a:graphic>
                </wp:inline>
              </w:drawing>
            </w:r>
          </w:p>
          <w:p w14:paraId="52FB82A3" w14:textId="569985D3" w:rsidR="002A5099" w:rsidRPr="002A5099" w:rsidRDefault="002A5099" w:rsidP="006C3C52">
            <w:pPr>
              <w:pStyle w:val="ListParagraph"/>
              <w:ind w:left="360"/>
              <w:rPr>
                <w:b/>
              </w:rPr>
            </w:pPr>
            <w:r w:rsidRPr="002A5099">
              <w:rPr>
                <w:b/>
              </w:rPr>
              <w:t>Gifts and Invitations</w:t>
            </w:r>
          </w:p>
          <w:p w14:paraId="35412B1F" w14:textId="1D1D6441" w:rsidR="00487B1D" w:rsidRPr="00487B1D" w:rsidRDefault="002A5099" w:rsidP="006C3C52">
            <w:pPr>
              <w:pStyle w:val="ListParagraph"/>
              <w:ind w:left="360"/>
              <w:rPr>
                <w:bCs/>
              </w:rPr>
            </w:pPr>
            <w:r>
              <w:rPr>
                <w:bCs/>
              </w:rPr>
              <w:t xml:space="preserve">SS ID: </w:t>
            </w:r>
            <w:r w:rsidRPr="002A5099">
              <w:rPr>
                <w:bCs/>
              </w:rPr>
              <w:t>2003639879</w:t>
            </w:r>
          </w:p>
          <w:p w14:paraId="622C5761" w14:textId="7FDFF361" w:rsidR="00241470" w:rsidRPr="00784908" w:rsidRDefault="00241470" w:rsidP="00784908">
            <w:pPr>
              <w:pStyle w:val="ListParagraph"/>
              <w:numPr>
                <w:ilvl w:val="0"/>
                <w:numId w:val="11"/>
              </w:numPr>
              <w:rPr>
                <w:bCs/>
              </w:rPr>
            </w:pPr>
            <w:r>
              <w:rPr>
                <w:bCs/>
              </w:rPr>
              <w:t xml:space="preserve">Make these </w:t>
            </w:r>
            <w:r w:rsidR="00AD6BC0">
              <w:rPr>
                <w:bCs/>
              </w:rPr>
              <w:t>images</w:t>
            </w:r>
            <w:r>
              <w:rPr>
                <w:bCs/>
              </w:rPr>
              <w:t xml:space="preserve"> clickable.</w:t>
            </w:r>
          </w:p>
        </w:tc>
      </w:tr>
      <w:tr w:rsidR="00784908" w14:paraId="424CF5AE" w14:textId="77777777" w:rsidTr="00BE50D6">
        <w:tc>
          <w:tcPr>
            <w:tcW w:w="3681" w:type="dxa"/>
            <w:gridSpan w:val="2"/>
          </w:tcPr>
          <w:p w14:paraId="6A4957CA" w14:textId="3DDCE490" w:rsidR="00784908" w:rsidRPr="00784908" w:rsidRDefault="00241470" w:rsidP="00F97EDC">
            <w:pPr>
              <w:spacing w:line="276" w:lineRule="auto"/>
              <w:rPr>
                <w:bCs/>
              </w:rPr>
            </w:pPr>
            <w:r w:rsidRPr="00241470">
              <w:rPr>
                <w:bCs/>
              </w:rPr>
              <w:lastRenderedPageBreak/>
              <w:t xml:space="preserve">Select each </w:t>
            </w:r>
            <w:r w:rsidR="00AD6BC0">
              <w:rPr>
                <w:bCs/>
              </w:rPr>
              <w:t>image</w:t>
            </w:r>
            <w:r w:rsidRPr="00241470">
              <w:rPr>
                <w:bCs/>
              </w:rPr>
              <w:t xml:space="preserve"> to learn more.</w:t>
            </w:r>
          </w:p>
        </w:tc>
        <w:tc>
          <w:tcPr>
            <w:tcW w:w="3402" w:type="dxa"/>
            <w:gridSpan w:val="2"/>
          </w:tcPr>
          <w:p w14:paraId="1AB9C5D7" w14:textId="005C93BE" w:rsidR="00784908" w:rsidRPr="00241470" w:rsidRDefault="00241470" w:rsidP="00241470">
            <w:pPr>
              <w:rPr>
                <w:bCs/>
                <w:i/>
                <w:iCs/>
                <w:color w:val="2F5496" w:themeColor="accent1" w:themeShade="BF"/>
              </w:rPr>
            </w:pPr>
            <w:r w:rsidRPr="00241470">
              <w:rPr>
                <w:bCs/>
                <w:i/>
                <w:iCs/>
                <w:color w:val="2F5496" w:themeColor="accent1" w:themeShade="BF"/>
              </w:rPr>
              <w:t xml:space="preserve">Select each </w:t>
            </w:r>
            <w:r w:rsidR="00AD6BC0">
              <w:rPr>
                <w:bCs/>
                <w:i/>
                <w:iCs/>
                <w:color w:val="2F5496" w:themeColor="accent1" w:themeShade="BF"/>
              </w:rPr>
              <w:t>image</w:t>
            </w:r>
            <w:r w:rsidRPr="00241470">
              <w:rPr>
                <w:bCs/>
                <w:i/>
                <w:iCs/>
                <w:color w:val="2F5496" w:themeColor="accent1" w:themeShade="BF"/>
              </w:rPr>
              <w:t xml:space="preserve"> to learn more.</w:t>
            </w:r>
          </w:p>
        </w:tc>
        <w:tc>
          <w:tcPr>
            <w:tcW w:w="3685" w:type="dxa"/>
            <w:gridSpan w:val="2"/>
          </w:tcPr>
          <w:p w14:paraId="63E77A55" w14:textId="7E2D8D6C" w:rsidR="00784908" w:rsidRPr="00241470" w:rsidRDefault="00241470" w:rsidP="00F97EDC">
            <w:pPr>
              <w:rPr>
                <w:bCs/>
              </w:rPr>
            </w:pPr>
            <w:r>
              <w:rPr>
                <w:bCs/>
              </w:rPr>
              <w:t xml:space="preserve">Fade in the </w:t>
            </w:r>
            <w:proofErr w:type="spellStart"/>
            <w:r>
              <w:rPr>
                <w:bCs/>
              </w:rPr>
              <w:t>i</w:t>
            </w:r>
            <w:proofErr w:type="spellEnd"/>
            <w:r>
              <w:rPr>
                <w:bCs/>
              </w:rPr>
              <w:t>-text in sync with the VO.</w:t>
            </w:r>
          </w:p>
        </w:tc>
      </w:tr>
      <w:tr w:rsidR="00241470" w14:paraId="6C27C46C" w14:textId="77777777" w:rsidTr="00BE50D6">
        <w:tc>
          <w:tcPr>
            <w:tcW w:w="3681" w:type="dxa"/>
            <w:gridSpan w:val="2"/>
          </w:tcPr>
          <w:p w14:paraId="57AE8863" w14:textId="5DC70CED" w:rsidR="00241470" w:rsidRPr="00784908" w:rsidRDefault="00241470" w:rsidP="00241470">
            <w:pPr>
              <w:spacing w:line="276" w:lineRule="auto"/>
              <w:rPr>
                <w:bCs/>
              </w:rPr>
            </w:pPr>
            <w:r w:rsidRPr="00241470">
              <w:rPr>
                <w:bCs/>
              </w:rPr>
              <w:t>Examples of benefits that qualify as bribery may be cash or cash equivalents (</w:t>
            </w:r>
            <w:r>
              <w:rPr>
                <w:bCs/>
              </w:rPr>
              <w:t>for example</w:t>
            </w:r>
            <w:r w:rsidRPr="00241470">
              <w:rPr>
                <w:bCs/>
              </w:rPr>
              <w:t>, gift cards); reimbursements; hosted travel, meals, or entertainment; scholarships; charitable contributions; offers of employment; donations; gifts; loans; fees; rewards; property; avoidance of a loss, liability, penalty, forfeiture, punishment, or other disadvantage; and other, non-monetary gifts.</w:t>
            </w:r>
          </w:p>
        </w:tc>
        <w:tc>
          <w:tcPr>
            <w:tcW w:w="3402" w:type="dxa"/>
            <w:gridSpan w:val="2"/>
          </w:tcPr>
          <w:p w14:paraId="069D112C" w14:textId="77777777" w:rsidR="00D94517" w:rsidRDefault="00241470" w:rsidP="00241470">
            <w:pPr>
              <w:rPr>
                <w:bCs/>
              </w:rPr>
            </w:pPr>
            <w:r w:rsidRPr="00241470">
              <w:rPr>
                <w:bCs/>
              </w:rPr>
              <w:t>Examples of benefits that qualify as bribery may be</w:t>
            </w:r>
            <w:r w:rsidR="00D94517">
              <w:rPr>
                <w:bCs/>
              </w:rPr>
              <w:t>:</w:t>
            </w:r>
          </w:p>
          <w:p w14:paraId="37E2F5EC" w14:textId="4FE9952E" w:rsidR="00D94517" w:rsidRDefault="00D94517" w:rsidP="00D94517">
            <w:pPr>
              <w:pStyle w:val="ListParagraph"/>
              <w:numPr>
                <w:ilvl w:val="0"/>
                <w:numId w:val="24"/>
              </w:numPr>
              <w:rPr>
                <w:bCs/>
              </w:rPr>
            </w:pPr>
            <w:r>
              <w:rPr>
                <w:bCs/>
              </w:rPr>
              <w:t>C</w:t>
            </w:r>
            <w:r w:rsidR="00241470" w:rsidRPr="0011280D">
              <w:rPr>
                <w:bCs/>
              </w:rPr>
              <w:t>ash or cash equivalents (e.g., gift cards)</w:t>
            </w:r>
          </w:p>
          <w:p w14:paraId="5994A655" w14:textId="3E197CAD" w:rsidR="00D94517" w:rsidRDefault="00D94517" w:rsidP="00D94517">
            <w:pPr>
              <w:pStyle w:val="ListParagraph"/>
              <w:numPr>
                <w:ilvl w:val="0"/>
                <w:numId w:val="24"/>
              </w:numPr>
              <w:rPr>
                <w:bCs/>
              </w:rPr>
            </w:pPr>
            <w:r>
              <w:rPr>
                <w:bCs/>
              </w:rPr>
              <w:t>R</w:t>
            </w:r>
            <w:r w:rsidR="00241470" w:rsidRPr="0011280D">
              <w:rPr>
                <w:bCs/>
              </w:rPr>
              <w:t>eimbursements</w:t>
            </w:r>
          </w:p>
          <w:p w14:paraId="30915AC6" w14:textId="506BD8E5" w:rsidR="00D94517" w:rsidRDefault="00D94517" w:rsidP="00D94517">
            <w:pPr>
              <w:pStyle w:val="ListParagraph"/>
              <w:numPr>
                <w:ilvl w:val="0"/>
                <w:numId w:val="24"/>
              </w:numPr>
              <w:rPr>
                <w:bCs/>
              </w:rPr>
            </w:pPr>
            <w:r>
              <w:rPr>
                <w:bCs/>
              </w:rPr>
              <w:t>H</w:t>
            </w:r>
            <w:r w:rsidR="00241470" w:rsidRPr="0011280D">
              <w:rPr>
                <w:bCs/>
              </w:rPr>
              <w:t xml:space="preserve">osted travel, meals, or entertainment </w:t>
            </w:r>
          </w:p>
          <w:p w14:paraId="5CCA81D4" w14:textId="65304D2A" w:rsidR="00D94517" w:rsidRDefault="00D94517" w:rsidP="00D94517">
            <w:pPr>
              <w:pStyle w:val="ListParagraph"/>
              <w:numPr>
                <w:ilvl w:val="0"/>
                <w:numId w:val="24"/>
              </w:numPr>
              <w:rPr>
                <w:bCs/>
              </w:rPr>
            </w:pPr>
            <w:r>
              <w:rPr>
                <w:bCs/>
              </w:rPr>
              <w:t>S</w:t>
            </w:r>
            <w:r w:rsidR="00241470" w:rsidRPr="0011280D">
              <w:rPr>
                <w:bCs/>
              </w:rPr>
              <w:t>cholarships</w:t>
            </w:r>
          </w:p>
          <w:p w14:paraId="380FEFD5" w14:textId="5AB80F2E" w:rsidR="00D94517" w:rsidRDefault="00D94517" w:rsidP="00D94517">
            <w:pPr>
              <w:pStyle w:val="ListParagraph"/>
              <w:numPr>
                <w:ilvl w:val="0"/>
                <w:numId w:val="24"/>
              </w:numPr>
              <w:rPr>
                <w:bCs/>
              </w:rPr>
            </w:pPr>
            <w:r>
              <w:rPr>
                <w:bCs/>
              </w:rPr>
              <w:t>C</w:t>
            </w:r>
            <w:r w:rsidR="00241470" w:rsidRPr="0011280D">
              <w:rPr>
                <w:bCs/>
              </w:rPr>
              <w:t>haritable contributions</w:t>
            </w:r>
          </w:p>
          <w:p w14:paraId="352E14D0" w14:textId="2EC53823" w:rsidR="00D94517" w:rsidRDefault="00D94517" w:rsidP="00D94517">
            <w:pPr>
              <w:pStyle w:val="ListParagraph"/>
              <w:numPr>
                <w:ilvl w:val="0"/>
                <w:numId w:val="24"/>
              </w:numPr>
              <w:rPr>
                <w:bCs/>
              </w:rPr>
            </w:pPr>
            <w:r>
              <w:rPr>
                <w:bCs/>
              </w:rPr>
              <w:t>O</w:t>
            </w:r>
            <w:r w:rsidRPr="0011280D">
              <w:rPr>
                <w:bCs/>
              </w:rPr>
              <w:t xml:space="preserve">ffers </w:t>
            </w:r>
            <w:r w:rsidR="00241470" w:rsidRPr="0011280D">
              <w:rPr>
                <w:bCs/>
              </w:rPr>
              <w:t>of employment</w:t>
            </w:r>
          </w:p>
          <w:p w14:paraId="3605F7DD" w14:textId="38D52785" w:rsidR="00D94517" w:rsidRDefault="00D94517" w:rsidP="00D94517">
            <w:pPr>
              <w:pStyle w:val="ListParagraph"/>
              <w:numPr>
                <w:ilvl w:val="0"/>
                <w:numId w:val="24"/>
              </w:numPr>
              <w:rPr>
                <w:bCs/>
              </w:rPr>
            </w:pPr>
            <w:r>
              <w:rPr>
                <w:bCs/>
              </w:rPr>
              <w:t>D</w:t>
            </w:r>
            <w:r w:rsidRPr="0011280D">
              <w:rPr>
                <w:bCs/>
              </w:rPr>
              <w:t>onations</w:t>
            </w:r>
          </w:p>
          <w:p w14:paraId="699B98EA" w14:textId="6A8A0EED" w:rsidR="00D94517" w:rsidRDefault="00D94517" w:rsidP="00D94517">
            <w:pPr>
              <w:pStyle w:val="ListParagraph"/>
              <w:numPr>
                <w:ilvl w:val="0"/>
                <w:numId w:val="24"/>
              </w:numPr>
              <w:rPr>
                <w:bCs/>
              </w:rPr>
            </w:pPr>
            <w:r>
              <w:rPr>
                <w:bCs/>
              </w:rPr>
              <w:t>G</w:t>
            </w:r>
            <w:r w:rsidRPr="0011280D">
              <w:rPr>
                <w:bCs/>
              </w:rPr>
              <w:t>ifts</w:t>
            </w:r>
          </w:p>
          <w:p w14:paraId="4DC74D11" w14:textId="1FCEC1F9" w:rsidR="00D94517" w:rsidRDefault="00D94517" w:rsidP="00D94517">
            <w:pPr>
              <w:pStyle w:val="ListParagraph"/>
              <w:numPr>
                <w:ilvl w:val="0"/>
                <w:numId w:val="24"/>
              </w:numPr>
              <w:rPr>
                <w:bCs/>
              </w:rPr>
            </w:pPr>
            <w:r>
              <w:rPr>
                <w:bCs/>
              </w:rPr>
              <w:t>L</w:t>
            </w:r>
            <w:r w:rsidRPr="0011280D">
              <w:rPr>
                <w:bCs/>
              </w:rPr>
              <w:t>oans</w:t>
            </w:r>
          </w:p>
          <w:p w14:paraId="644E4965" w14:textId="0724510A" w:rsidR="00D94517" w:rsidRDefault="00D94517" w:rsidP="00D94517">
            <w:pPr>
              <w:pStyle w:val="ListParagraph"/>
              <w:numPr>
                <w:ilvl w:val="0"/>
                <w:numId w:val="24"/>
              </w:numPr>
              <w:rPr>
                <w:bCs/>
              </w:rPr>
            </w:pPr>
            <w:r>
              <w:rPr>
                <w:bCs/>
              </w:rPr>
              <w:t>F</w:t>
            </w:r>
            <w:r w:rsidRPr="0011280D">
              <w:rPr>
                <w:bCs/>
              </w:rPr>
              <w:t>ees</w:t>
            </w:r>
          </w:p>
          <w:p w14:paraId="22D8F002" w14:textId="67E7E3A4" w:rsidR="00D94517" w:rsidRDefault="00D94517" w:rsidP="00D94517">
            <w:pPr>
              <w:pStyle w:val="ListParagraph"/>
              <w:numPr>
                <w:ilvl w:val="0"/>
                <w:numId w:val="24"/>
              </w:numPr>
              <w:rPr>
                <w:bCs/>
              </w:rPr>
            </w:pPr>
            <w:r>
              <w:rPr>
                <w:bCs/>
              </w:rPr>
              <w:t>R</w:t>
            </w:r>
            <w:r w:rsidRPr="0011280D">
              <w:rPr>
                <w:bCs/>
              </w:rPr>
              <w:t>ewards</w:t>
            </w:r>
          </w:p>
          <w:p w14:paraId="7451B58A" w14:textId="2BED3EA3" w:rsidR="00D94517" w:rsidRDefault="00D94517" w:rsidP="00D94517">
            <w:pPr>
              <w:pStyle w:val="ListParagraph"/>
              <w:numPr>
                <w:ilvl w:val="0"/>
                <w:numId w:val="24"/>
              </w:numPr>
              <w:rPr>
                <w:bCs/>
              </w:rPr>
            </w:pPr>
            <w:r>
              <w:rPr>
                <w:bCs/>
              </w:rPr>
              <w:t>P</w:t>
            </w:r>
            <w:r w:rsidRPr="0011280D">
              <w:rPr>
                <w:bCs/>
              </w:rPr>
              <w:t>roperty</w:t>
            </w:r>
          </w:p>
          <w:p w14:paraId="51B61CA6" w14:textId="4788C470" w:rsidR="00D94517" w:rsidRDefault="00D94517" w:rsidP="00D94517">
            <w:pPr>
              <w:pStyle w:val="ListParagraph"/>
              <w:numPr>
                <w:ilvl w:val="0"/>
                <w:numId w:val="24"/>
              </w:numPr>
              <w:rPr>
                <w:bCs/>
              </w:rPr>
            </w:pPr>
            <w:r>
              <w:rPr>
                <w:bCs/>
              </w:rPr>
              <w:t>A</w:t>
            </w:r>
            <w:r w:rsidRPr="0011280D">
              <w:rPr>
                <w:bCs/>
              </w:rPr>
              <w:t xml:space="preserve">voidance </w:t>
            </w:r>
            <w:r w:rsidR="00241470" w:rsidRPr="0011280D">
              <w:rPr>
                <w:bCs/>
              </w:rPr>
              <w:t xml:space="preserve">of a </w:t>
            </w:r>
          </w:p>
          <w:p w14:paraId="5BDEB2AE" w14:textId="64E4D2A1" w:rsidR="00D94517" w:rsidRDefault="00241470" w:rsidP="00D94517">
            <w:pPr>
              <w:pStyle w:val="ListParagraph"/>
              <w:numPr>
                <w:ilvl w:val="1"/>
                <w:numId w:val="24"/>
              </w:numPr>
              <w:rPr>
                <w:bCs/>
              </w:rPr>
            </w:pPr>
            <w:r w:rsidRPr="0011280D">
              <w:rPr>
                <w:bCs/>
              </w:rPr>
              <w:t xml:space="preserve">loss </w:t>
            </w:r>
          </w:p>
          <w:p w14:paraId="1C61D455" w14:textId="39715171" w:rsidR="00D94517" w:rsidRDefault="00241470" w:rsidP="00D94517">
            <w:pPr>
              <w:pStyle w:val="ListParagraph"/>
              <w:numPr>
                <w:ilvl w:val="1"/>
                <w:numId w:val="24"/>
              </w:numPr>
              <w:rPr>
                <w:bCs/>
              </w:rPr>
            </w:pPr>
            <w:r w:rsidRPr="0011280D">
              <w:rPr>
                <w:bCs/>
              </w:rPr>
              <w:t xml:space="preserve">liability </w:t>
            </w:r>
          </w:p>
          <w:p w14:paraId="698AAA60" w14:textId="4B4E258E" w:rsidR="00D94517" w:rsidRDefault="00241470" w:rsidP="00D94517">
            <w:pPr>
              <w:pStyle w:val="ListParagraph"/>
              <w:numPr>
                <w:ilvl w:val="1"/>
                <w:numId w:val="24"/>
              </w:numPr>
              <w:rPr>
                <w:bCs/>
              </w:rPr>
            </w:pPr>
            <w:r w:rsidRPr="0011280D">
              <w:rPr>
                <w:bCs/>
              </w:rPr>
              <w:t xml:space="preserve">penalty </w:t>
            </w:r>
          </w:p>
          <w:p w14:paraId="12B83FC2" w14:textId="100399B2" w:rsidR="00D94517" w:rsidRDefault="00241470" w:rsidP="00D94517">
            <w:pPr>
              <w:pStyle w:val="ListParagraph"/>
              <w:numPr>
                <w:ilvl w:val="1"/>
                <w:numId w:val="24"/>
              </w:numPr>
              <w:rPr>
                <w:bCs/>
              </w:rPr>
            </w:pPr>
            <w:r w:rsidRPr="0011280D">
              <w:rPr>
                <w:bCs/>
              </w:rPr>
              <w:t xml:space="preserve">forfeiture </w:t>
            </w:r>
          </w:p>
          <w:p w14:paraId="303257A4" w14:textId="34BE1CDA" w:rsidR="00D94517" w:rsidRDefault="00241470" w:rsidP="0011633A">
            <w:pPr>
              <w:pStyle w:val="ListParagraph"/>
              <w:numPr>
                <w:ilvl w:val="1"/>
                <w:numId w:val="24"/>
              </w:numPr>
              <w:rPr>
                <w:bCs/>
              </w:rPr>
            </w:pPr>
            <w:r w:rsidRPr="0011280D">
              <w:rPr>
                <w:bCs/>
              </w:rPr>
              <w:t>punishment</w:t>
            </w:r>
            <w:r w:rsidR="00D94517">
              <w:rPr>
                <w:bCs/>
              </w:rPr>
              <w:t>,</w:t>
            </w:r>
            <w:r w:rsidRPr="0011280D">
              <w:rPr>
                <w:bCs/>
              </w:rPr>
              <w:t xml:space="preserve"> or other disadvantage</w:t>
            </w:r>
            <w:r w:rsidRPr="0011633A">
              <w:rPr>
                <w:bCs/>
              </w:rPr>
              <w:t xml:space="preserve"> </w:t>
            </w:r>
          </w:p>
          <w:p w14:paraId="5DB32BCF" w14:textId="7C65A38B" w:rsidR="00241470" w:rsidRPr="0011280D" w:rsidRDefault="00D94517" w:rsidP="0011633A">
            <w:pPr>
              <w:pStyle w:val="ListParagraph"/>
              <w:numPr>
                <w:ilvl w:val="0"/>
                <w:numId w:val="24"/>
              </w:numPr>
              <w:rPr>
                <w:bCs/>
              </w:rPr>
            </w:pPr>
            <w:r>
              <w:rPr>
                <w:bCs/>
              </w:rPr>
              <w:t>N</w:t>
            </w:r>
            <w:r w:rsidR="00241470" w:rsidRPr="0011280D">
              <w:rPr>
                <w:bCs/>
              </w:rPr>
              <w:t>on-monetary gifts.</w:t>
            </w:r>
          </w:p>
        </w:tc>
        <w:tc>
          <w:tcPr>
            <w:tcW w:w="3685" w:type="dxa"/>
            <w:gridSpan w:val="2"/>
          </w:tcPr>
          <w:p w14:paraId="3DA488FA" w14:textId="336BA3B0" w:rsidR="00241470" w:rsidRPr="00241470" w:rsidRDefault="00241470" w:rsidP="00241470">
            <w:pPr>
              <w:rPr>
                <w:bCs/>
              </w:rPr>
            </w:pPr>
            <w:r>
              <w:rPr>
                <w:bCs/>
              </w:rPr>
              <w:t xml:space="preserve">Show the OST as a pop-up text </w:t>
            </w:r>
            <w:r w:rsidR="002A5099">
              <w:rPr>
                <w:bCs/>
              </w:rPr>
              <w:t xml:space="preserve">in sync with VO </w:t>
            </w:r>
            <w:r w:rsidR="006C3C52">
              <w:rPr>
                <w:bCs/>
              </w:rPr>
              <w:t xml:space="preserve">on the one half and image on another half of the screen </w:t>
            </w:r>
            <w:r>
              <w:rPr>
                <w:bCs/>
              </w:rPr>
              <w:t xml:space="preserve">when learner clicks on the </w:t>
            </w:r>
            <w:r>
              <w:rPr>
                <w:b/>
              </w:rPr>
              <w:t>Benefits</w:t>
            </w:r>
            <w:r w:rsidR="006C3C52">
              <w:rPr>
                <w:bCs/>
              </w:rPr>
              <w:t xml:space="preserve"> image</w:t>
            </w:r>
            <w:r>
              <w:rPr>
                <w:bCs/>
              </w:rPr>
              <w:t>.</w:t>
            </w:r>
            <w:r w:rsidR="002A5099">
              <w:rPr>
                <w:bCs/>
              </w:rPr>
              <w:t xml:space="preserve"> </w:t>
            </w:r>
          </w:p>
        </w:tc>
      </w:tr>
      <w:tr w:rsidR="002A5099" w14:paraId="147AA85E" w14:textId="77777777" w:rsidTr="00BE50D6">
        <w:tc>
          <w:tcPr>
            <w:tcW w:w="3681" w:type="dxa"/>
            <w:gridSpan w:val="2"/>
          </w:tcPr>
          <w:p w14:paraId="280D7EC2" w14:textId="4BBD9EAB" w:rsidR="002A5099" w:rsidRPr="00784908" w:rsidRDefault="002A5099" w:rsidP="002A5099">
            <w:pPr>
              <w:spacing w:line="276" w:lineRule="auto"/>
              <w:rPr>
                <w:bCs/>
              </w:rPr>
            </w:pPr>
            <w:r w:rsidRPr="00241470">
              <w:rPr>
                <w:bCs/>
              </w:rPr>
              <w:t xml:space="preserve">Examples of advantages that could be unduly obtained by Plastic Omnium are winning a contract or avoiding contract termination; influencing a </w:t>
            </w:r>
            <w:r w:rsidRPr="00241470">
              <w:rPr>
                <w:bCs/>
              </w:rPr>
              <w:lastRenderedPageBreak/>
              <w:t>procurement process; circumventing the rules for importation of products; evading taxes, duties, or penalties; obtaining exceptions to regulations; obtaining operational permits or business licenses; and gaining access to non-public bid tender information.</w:t>
            </w:r>
          </w:p>
        </w:tc>
        <w:tc>
          <w:tcPr>
            <w:tcW w:w="3402" w:type="dxa"/>
            <w:gridSpan w:val="2"/>
          </w:tcPr>
          <w:p w14:paraId="19F03510" w14:textId="77777777" w:rsidR="002A5099" w:rsidRDefault="002A5099" w:rsidP="002A5099">
            <w:pPr>
              <w:rPr>
                <w:bCs/>
              </w:rPr>
            </w:pPr>
            <w:r w:rsidRPr="00241470">
              <w:rPr>
                <w:bCs/>
              </w:rPr>
              <w:lastRenderedPageBreak/>
              <w:t>Examples of advantages that could be unduly obtained by Plastic Omnium are</w:t>
            </w:r>
            <w:r>
              <w:rPr>
                <w:bCs/>
              </w:rPr>
              <w:t>:</w:t>
            </w:r>
          </w:p>
          <w:p w14:paraId="43D43A6B" w14:textId="77777777" w:rsidR="002A5099" w:rsidRDefault="002A5099" w:rsidP="002A5099">
            <w:pPr>
              <w:pStyle w:val="ListParagraph"/>
              <w:numPr>
                <w:ilvl w:val="0"/>
                <w:numId w:val="34"/>
              </w:numPr>
              <w:rPr>
                <w:bCs/>
              </w:rPr>
            </w:pPr>
            <w:r w:rsidRPr="000B1C8B">
              <w:rPr>
                <w:bCs/>
              </w:rPr>
              <w:t>Winning a contract or avoiding contract termination</w:t>
            </w:r>
          </w:p>
          <w:p w14:paraId="2CBECECE" w14:textId="77777777" w:rsidR="002A5099" w:rsidRDefault="002A5099" w:rsidP="002A5099">
            <w:pPr>
              <w:pStyle w:val="ListParagraph"/>
              <w:numPr>
                <w:ilvl w:val="0"/>
                <w:numId w:val="34"/>
              </w:numPr>
              <w:rPr>
                <w:bCs/>
              </w:rPr>
            </w:pPr>
            <w:r w:rsidRPr="000B1C8B">
              <w:rPr>
                <w:bCs/>
              </w:rPr>
              <w:lastRenderedPageBreak/>
              <w:t xml:space="preserve">Influencing a procurement process </w:t>
            </w:r>
          </w:p>
          <w:p w14:paraId="743D6B2E" w14:textId="77777777" w:rsidR="002A5099" w:rsidRDefault="002A5099" w:rsidP="002A5099">
            <w:pPr>
              <w:pStyle w:val="ListParagraph"/>
              <w:numPr>
                <w:ilvl w:val="0"/>
                <w:numId w:val="34"/>
              </w:numPr>
              <w:rPr>
                <w:bCs/>
              </w:rPr>
            </w:pPr>
            <w:r w:rsidRPr="000B1C8B">
              <w:rPr>
                <w:bCs/>
              </w:rPr>
              <w:t>Circumventing the rules for importation of products</w:t>
            </w:r>
          </w:p>
          <w:p w14:paraId="166A0EB7" w14:textId="45C3009F" w:rsidR="002A5099" w:rsidRDefault="002A5099" w:rsidP="002A5099">
            <w:pPr>
              <w:pStyle w:val="ListParagraph"/>
              <w:numPr>
                <w:ilvl w:val="0"/>
                <w:numId w:val="34"/>
              </w:numPr>
              <w:rPr>
                <w:bCs/>
              </w:rPr>
            </w:pPr>
            <w:r>
              <w:rPr>
                <w:bCs/>
              </w:rPr>
              <w:t>E</w:t>
            </w:r>
            <w:r w:rsidRPr="00F569B9">
              <w:rPr>
                <w:bCs/>
              </w:rPr>
              <w:t>vading taxes, duties, or penalties</w:t>
            </w:r>
          </w:p>
          <w:p w14:paraId="3C7C7A91" w14:textId="77777777" w:rsidR="002A5099" w:rsidRDefault="002A5099" w:rsidP="002A5099">
            <w:pPr>
              <w:pStyle w:val="ListParagraph"/>
              <w:numPr>
                <w:ilvl w:val="0"/>
                <w:numId w:val="34"/>
              </w:numPr>
              <w:rPr>
                <w:bCs/>
              </w:rPr>
            </w:pPr>
            <w:r>
              <w:rPr>
                <w:bCs/>
              </w:rPr>
              <w:t>O</w:t>
            </w:r>
            <w:r w:rsidRPr="00F569B9">
              <w:rPr>
                <w:bCs/>
              </w:rPr>
              <w:t>btaining exceptions to regulations</w:t>
            </w:r>
          </w:p>
          <w:p w14:paraId="1E108128" w14:textId="77777777" w:rsidR="002A5099" w:rsidRDefault="002A5099" w:rsidP="002A5099">
            <w:pPr>
              <w:pStyle w:val="ListParagraph"/>
              <w:numPr>
                <w:ilvl w:val="0"/>
                <w:numId w:val="34"/>
              </w:numPr>
              <w:rPr>
                <w:bCs/>
              </w:rPr>
            </w:pPr>
            <w:r>
              <w:rPr>
                <w:bCs/>
              </w:rPr>
              <w:t>O</w:t>
            </w:r>
            <w:r w:rsidRPr="00F569B9">
              <w:rPr>
                <w:bCs/>
              </w:rPr>
              <w:t>btaining operational permits or business licenses</w:t>
            </w:r>
          </w:p>
          <w:p w14:paraId="28C4964B" w14:textId="4095C6FB" w:rsidR="002A5099" w:rsidRPr="00F569B9" w:rsidRDefault="002A5099" w:rsidP="002A5099">
            <w:pPr>
              <w:pStyle w:val="ListParagraph"/>
              <w:numPr>
                <w:ilvl w:val="0"/>
                <w:numId w:val="34"/>
              </w:numPr>
              <w:rPr>
                <w:bCs/>
              </w:rPr>
            </w:pPr>
            <w:r>
              <w:rPr>
                <w:bCs/>
              </w:rPr>
              <w:t>G</w:t>
            </w:r>
            <w:r w:rsidRPr="00F569B9">
              <w:rPr>
                <w:bCs/>
              </w:rPr>
              <w:t>aining access to non-public bid tender information.</w:t>
            </w:r>
          </w:p>
        </w:tc>
        <w:tc>
          <w:tcPr>
            <w:tcW w:w="3685" w:type="dxa"/>
            <w:gridSpan w:val="2"/>
          </w:tcPr>
          <w:p w14:paraId="18C68F78" w14:textId="556D26C0" w:rsidR="002A5099" w:rsidRPr="00241470" w:rsidRDefault="002A5099" w:rsidP="002A5099">
            <w:pPr>
              <w:rPr>
                <w:bCs/>
              </w:rPr>
            </w:pPr>
            <w:r>
              <w:rPr>
                <w:bCs/>
              </w:rPr>
              <w:lastRenderedPageBreak/>
              <w:t xml:space="preserve">Show the OST as a pop-up text in sync with VO on the one half and image on another half of the screen when learner clicks on the </w:t>
            </w:r>
            <w:r>
              <w:rPr>
                <w:b/>
              </w:rPr>
              <w:t>Advantages</w:t>
            </w:r>
            <w:r>
              <w:rPr>
                <w:bCs/>
              </w:rPr>
              <w:t xml:space="preserve"> image.</w:t>
            </w:r>
          </w:p>
        </w:tc>
      </w:tr>
      <w:tr w:rsidR="002A5099" w14:paraId="16F43867" w14:textId="77777777" w:rsidTr="00BE50D6">
        <w:tc>
          <w:tcPr>
            <w:tcW w:w="3681" w:type="dxa"/>
            <w:gridSpan w:val="2"/>
          </w:tcPr>
          <w:p w14:paraId="6071DFD3" w14:textId="64163183" w:rsidR="002A5099" w:rsidRPr="00784908" w:rsidRDefault="002A5099" w:rsidP="002A5099">
            <w:pPr>
              <w:spacing w:line="276" w:lineRule="auto"/>
              <w:rPr>
                <w:bCs/>
              </w:rPr>
            </w:pPr>
            <w:r w:rsidRPr="00241470">
              <w:rPr>
                <w:bCs/>
              </w:rPr>
              <w:t xml:space="preserve">Gifts or invitations (to an event, restaurant, etc.) can be a mere courtesy and as such are an inherent part of business relations. However, they can often be perceived as corrupt practices and a means of influencing a decision in </w:t>
            </w:r>
            <w:proofErr w:type="spellStart"/>
            <w:r w:rsidRPr="00241470">
              <w:rPr>
                <w:bCs/>
              </w:rPr>
              <w:t>favour</w:t>
            </w:r>
            <w:proofErr w:type="spellEnd"/>
            <w:r w:rsidRPr="00241470">
              <w:rPr>
                <w:bCs/>
              </w:rPr>
              <w:t xml:space="preserve"> of Plastic Omnium. If you are the recipient of such a gift or invitation, please remember that it can also create a conflict of interest contrary to our policy.</w:t>
            </w:r>
            <w:r>
              <w:rPr>
                <w:bCs/>
              </w:rPr>
              <w:t xml:space="preserve"> </w:t>
            </w:r>
            <w:r w:rsidRPr="00241470">
              <w:rPr>
                <w:bCs/>
              </w:rPr>
              <w:t>As a general rule, no gift should be given or received other than one of nominal value (such as stationery stamped with the logo of the company concerned or a box of chocolates for Christmas). An invitation for a meal can be accepted only if the meal is part of a professional activity – say, during a day of meetings – and is organized to discuss matters related to business. The key point is that no gift or invitation should induce the recipient to offer any reward in return, such as a commission or contract, or make them feel indebted to the giving party. For further information, you can refer to the Plastic Omnium group policy on gifts and invitations on TOPNET.</w:t>
            </w:r>
          </w:p>
        </w:tc>
        <w:tc>
          <w:tcPr>
            <w:tcW w:w="3402" w:type="dxa"/>
            <w:gridSpan w:val="2"/>
          </w:tcPr>
          <w:p w14:paraId="308E36D6" w14:textId="77777777" w:rsidR="002A5099" w:rsidRDefault="002A5099" w:rsidP="002A5099">
            <w:pPr>
              <w:pStyle w:val="ListParagraph"/>
              <w:numPr>
                <w:ilvl w:val="0"/>
                <w:numId w:val="38"/>
              </w:numPr>
              <w:rPr>
                <w:bCs/>
              </w:rPr>
            </w:pPr>
            <w:r w:rsidRPr="002A5099">
              <w:rPr>
                <w:bCs/>
              </w:rPr>
              <w:t xml:space="preserve">Gifts or invitations (to an event, restaurant, etc.) can be a mere courtesy and as such are an inherent part of business relations. However, they can often be perceived as corrupt practices and a means of influencing a decision in </w:t>
            </w:r>
            <w:proofErr w:type="spellStart"/>
            <w:r w:rsidRPr="002A5099">
              <w:rPr>
                <w:bCs/>
              </w:rPr>
              <w:t>favour</w:t>
            </w:r>
            <w:proofErr w:type="spellEnd"/>
            <w:r w:rsidRPr="002A5099">
              <w:rPr>
                <w:bCs/>
              </w:rPr>
              <w:t xml:space="preserve"> of Plastic Omnium.</w:t>
            </w:r>
          </w:p>
          <w:p w14:paraId="2215B140" w14:textId="77777777" w:rsidR="002A5099" w:rsidRDefault="002A5099" w:rsidP="002A5099">
            <w:pPr>
              <w:pStyle w:val="ListParagraph"/>
              <w:numPr>
                <w:ilvl w:val="0"/>
                <w:numId w:val="38"/>
              </w:numPr>
              <w:rPr>
                <w:bCs/>
              </w:rPr>
            </w:pPr>
            <w:r w:rsidRPr="002A5099">
              <w:rPr>
                <w:bCs/>
              </w:rPr>
              <w:t>If you are the recipient of such a gift or invitation, please remember that it can also create a conflict of interest contrary to our policy.</w:t>
            </w:r>
          </w:p>
          <w:p w14:paraId="3E098820" w14:textId="77777777" w:rsidR="002A5099" w:rsidRDefault="002A5099" w:rsidP="002A5099">
            <w:pPr>
              <w:pStyle w:val="ListParagraph"/>
              <w:numPr>
                <w:ilvl w:val="0"/>
                <w:numId w:val="38"/>
              </w:numPr>
              <w:rPr>
                <w:bCs/>
              </w:rPr>
            </w:pPr>
            <w:r w:rsidRPr="002A5099">
              <w:rPr>
                <w:bCs/>
              </w:rPr>
              <w:t xml:space="preserve">As a general rule, no gift should be given or received other than one of nominal value (such as stationery stamped with the logo of the company concerned or a box of chocolates for Christmas). </w:t>
            </w:r>
          </w:p>
          <w:p w14:paraId="1F532618" w14:textId="77777777" w:rsidR="002A5099" w:rsidRDefault="002A5099" w:rsidP="002A5099">
            <w:pPr>
              <w:pStyle w:val="ListParagraph"/>
              <w:numPr>
                <w:ilvl w:val="0"/>
                <w:numId w:val="38"/>
              </w:numPr>
              <w:rPr>
                <w:bCs/>
              </w:rPr>
            </w:pPr>
            <w:r w:rsidRPr="002A5099">
              <w:rPr>
                <w:bCs/>
              </w:rPr>
              <w:t xml:space="preserve">An invitation for a meal can be accepted only if the meal is part of a professional activity – say, during a day of meetings – and is organized to discuss matters related to business. </w:t>
            </w:r>
          </w:p>
          <w:p w14:paraId="2DE1C544" w14:textId="77777777" w:rsidR="002A5099" w:rsidRDefault="002A5099" w:rsidP="002A5099">
            <w:pPr>
              <w:pStyle w:val="ListParagraph"/>
              <w:numPr>
                <w:ilvl w:val="0"/>
                <w:numId w:val="38"/>
              </w:numPr>
              <w:rPr>
                <w:bCs/>
              </w:rPr>
            </w:pPr>
            <w:r w:rsidRPr="002A5099">
              <w:rPr>
                <w:bCs/>
              </w:rPr>
              <w:t xml:space="preserve">The key point is that no gift or invitation should induce the recipient to offer any reward in return, such as a commission or contract, or make them feel indebted to the giving party.  </w:t>
            </w:r>
          </w:p>
          <w:p w14:paraId="0BA49E09" w14:textId="54D2966D" w:rsidR="002A5099" w:rsidRPr="002A5099" w:rsidRDefault="002A5099" w:rsidP="002A5099">
            <w:pPr>
              <w:pStyle w:val="ListParagraph"/>
              <w:numPr>
                <w:ilvl w:val="0"/>
                <w:numId w:val="38"/>
              </w:numPr>
              <w:rPr>
                <w:bCs/>
              </w:rPr>
            </w:pPr>
            <w:r w:rsidRPr="002A5099">
              <w:rPr>
                <w:bCs/>
              </w:rPr>
              <w:t xml:space="preserve">For further information, you can refer to the </w:t>
            </w:r>
            <w:commentRangeStart w:id="23"/>
            <w:r w:rsidRPr="002A5099">
              <w:rPr>
                <w:bCs/>
              </w:rPr>
              <w:t>Plastic Omnium group policy on gifts and invitations on TOPNET</w:t>
            </w:r>
            <w:commentRangeEnd w:id="23"/>
            <w:r>
              <w:rPr>
                <w:rStyle w:val="CommentReference"/>
              </w:rPr>
              <w:commentReference w:id="23"/>
            </w:r>
            <w:r w:rsidRPr="002A5099">
              <w:rPr>
                <w:bCs/>
              </w:rPr>
              <w:t>.</w:t>
            </w:r>
          </w:p>
        </w:tc>
        <w:tc>
          <w:tcPr>
            <w:tcW w:w="3685" w:type="dxa"/>
            <w:gridSpan w:val="2"/>
          </w:tcPr>
          <w:p w14:paraId="454F86D3" w14:textId="40D6338F" w:rsidR="002A5099" w:rsidRPr="002A5099" w:rsidRDefault="002A5099" w:rsidP="002A5099">
            <w:pPr>
              <w:rPr>
                <w:b/>
              </w:rPr>
            </w:pPr>
            <w:r w:rsidRPr="002A5099">
              <w:rPr>
                <w:bCs/>
              </w:rPr>
              <w:t xml:space="preserve">Show the OST as a pop-up text in sync with VO on the one half and image on another half of the screen when learner clicks on the </w:t>
            </w:r>
            <w:r w:rsidRPr="002A5099">
              <w:rPr>
                <w:b/>
              </w:rPr>
              <w:t xml:space="preserve">Gifts and Invitations </w:t>
            </w:r>
            <w:r w:rsidRPr="002A5099">
              <w:rPr>
                <w:bCs/>
              </w:rPr>
              <w:t>image.</w:t>
            </w:r>
          </w:p>
        </w:tc>
      </w:tr>
      <w:tr w:rsidR="00241470" w14:paraId="7467BB82" w14:textId="77777777" w:rsidTr="00BE50D6">
        <w:tc>
          <w:tcPr>
            <w:tcW w:w="3681" w:type="dxa"/>
            <w:gridSpan w:val="2"/>
          </w:tcPr>
          <w:p w14:paraId="2980B265" w14:textId="2CFDB441" w:rsidR="00241470" w:rsidRPr="00784908" w:rsidRDefault="00241470" w:rsidP="00241470">
            <w:pPr>
              <w:spacing w:line="276" w:lineRule="auto"/>
              <w:jc w:val="center"/>
              <w:rPr>
                <w:bCs/>
              </w:rPr>
            </w:pPr>
            <w:r>
              <w:rPr>
                <w:bCs/>
              </w:rPr>
              <w:lastRenderedPageBreak/>
              <w:t>-</w:t>
            </w:r>
          </w:p>
        </w:tc>
        <w:tc>
          <w:tcPr>
            <w:tcW w:w="3402" w:type="dxa"/>
            <w:gridSpan w:val="2"/>
          </w:tcPr>
          <w:p w14:paraId="49489BAA" w14:textId="1BF8EDBE" w:rsidR="00241470" w:rsidRDefault="00241470" w:rsidP="00241470">
            <w:pPr>
              <w:jc w:val="center"/>
              <w:rPr>
                <w:bCs/>
              </w:rPr>
            </w:pPr>
            <w:r w:rsidRPr="00C73C0C">
              <w:rPr>
                <w:rFonts w:cstheme="minorHAnsi"/>
                <w:i/>
                <w:iCs/>
                <w:color w:val="2F5496" w:themeColor="accent1" w:themeShade="BF"/>
              </w:rPr>
              <w:t xml:space="preserve">Select </w:t>
            </w:r>
            <w:r w:rsidRPr="00C73C0C">
              <w:rPr>
                <w:rFonts w:cstheme="minorHAnsi"/>
                <w:b/>
                <w:bCs/>
                <w:i/>
                <w:iCs/>
                <w:color w:val="2F5496" w:themeColor="accent1" w:themeShade="BF"/>
              </w:rPr>
              <w:t>Next</w:t>
            </w:r>
            <w:r w:rsidRPr="00C73C0C">
              <w:rPr>
                <w:rFonts w:cstheme="minorHAnsi"/>
                <w:i/>
                <w:iCs/>
                <w:color w:val="2F5496" w:themeColor="accent1" w:themeShade="BF"/>
              </w:rPr>
              <w:t xml:space="preserve"> to continue.</w:t>
            </w:r>
          </w:p>
        </w:tc>
        <w:tc>
          <w:tcPr>
            <w:tcW w:w="3685" w:type="dxa"/>
            <w:gridSpan w:val="2"/>
          </w:tcPr>
          <w:p w14:paraId="663DC0A8" w14:textId="77777777" w:rsidR="00241470" w:rsidRDefault="00241470" w:rsidP="00241470">
            <w:pPr>
              <w:pStyle w:val="ListParagraph"/>
              <w:numPr>
                <w:ilvl w:val="0"/>
                <w:numId w:val="4"/>
              </w:numPr>
              <w:spacing w:line="276" w:lineRule="auto"/>
              <w:ind w:left="360"/>
              <w:rPr>
                <w:rFonts w:cstheme="minorHAnsi"/>
              </w:rPr>
            </w:pPr>
            <w:r w:rsidRPr="00C73C0C">
              <w:rPr>
                <w:rFonts w:cstheme="minorHAnsi"/>
              </w:rPr>
              <w:t xml:space="preserve">Enable the </w:t>
            </w:r>
            <w:r w:rsidRPr="00C73C0C">
              <w:rPr>
                <w:rFonts w:cstheme="minorHAnsi"/>
                <w:b/>
                <w:bCs/>
              </w:rPr>
              <w:t>Next</w:t>
            </w:r>
            <w:r w:rsidRPr="00C73C0C">
              <w:rPr>
                <w:rFonts w:cstheme="minorHAnsi"/>
              </w:rPr>
              <w:t xml:space="preserve"> button.</w:t>
            </w:r>
          </w:p>
          <w:p w14:paraId="0188B3D6" w14:textId="46272185" w:rsidR="00241470" w:rsidRPr="00241470" w:rsidRDefault="00241470" w:rsidP="00241470">
            <w:pPr>
              <w:pStyle w:val="ListParagraph"/>
              <w:numPr>
                <w:ilvl w:val="0"/>
                <w:numId w:val="4"/>
              </w:numPr>
              <w:spacing w:line="276" w:lineRule="auto"/>
              <w:ind w:left="360"/>
              <w:rPr>
                <w:rFonts w:cstheme="minorHAnsi"/>
              </w:rPr>
            </w:pPr>
            <w:r w:rsidRPr="00241470">
              <w:rPr>
                <w:rFonts w:cstheme="minorHAnsi"/>
              </w:rPr>
              <w:t xml:space="preserve">Upon selecting the </w:t>
            </w:r>
            <w:r w:rsidRPr="00241470">
              <w:rPr>
                <w:rFonts w:cstheme="minorHAnsi"/>
                <w:b/>
                <w:bCs/>
              </w:rPr>
              <w:t>Next</w:t>
            </w:r>
            <w:r w:rsidRPr="00241470">
              <w:rPr>
                <w:rFonts w:cstheme="minorHAnsi"/>
              </w:rPr>
              <w:t xml:space="preserve"> button, move to the next page.</w:t>
            </w:r>
          </w:p>
        </w:tc>
      </w:tr>
    </w:tbl>
    <w:p w14:paraId="43E32B9B" w14:textId="3E8C5944" w:rsidR="00EC66B7" w:rsidRDefault="00EC66B7"/>
    <w:tbl>
      <w:tblPr>
        <w:tblStyle w:val="TableGrid"/>
        <w:tblW w:w="10768" w:type="dxa"/>
        <w:tblLook w:val="04A0" w:firstRow="1" w:lastRow="0" w:firstColumn="1" w:lastColumn="0" w:noHBand="0" w:noVBand="1"/>
      </w:tblPr>
      <w:tblGrid>
        <w:gridCol w:w="2247"/>
        <w:gridCol w:w="1434"/>
        <w:gridCol w:w="3260"/>
        <w:gridCol w:w="142"/>
        <w:gridCol w:w="1559"/>
        <w:gridCol w:w="2126"/>
      </w:tblGrid>
      <w:tr w:rsidR="00EC66B7" w14:paraId="36E52948" w14:textId="77777777" w:rsidTr="00BE50D6">
        <w:tc>
          <w:tcPr>
            <w:tcW w:w="2247" w:type="dxa"/>
            <w:shd w:val="clear" w:color="auto" w:fill="00CF00"/>
          </w:tcPr>
          <w:p w14:paraId="7E702E56" w14:textId="77777777" w:rsidR="00EC66B7" w:rsidRDefault="00EC66B7" w:rsidP="00BE50D6">
            <w:pPr>
              <w:rPr>
                <w:b/>
              </w:rPr>
            </w:pPr>
            <w:r>
              <w:rPr>
                <w:b/>
              </w:rPr>
              <w:t>Module Title</w:t>
            </w:r>
          </w:p>
        </w:tc>
        <w:tc>
          <w:tcPr>
            <w:tcW w:w="8521" w:type="dxa"/>
            <w:gridSpan w:val="5"/>
          </w:tcPr>
          <w:p w14:paraId="30AEA463" w14:textId="0D052CF1" w:rsidR="00EC66B7" w:rsidRPr="00F87EBA" w:rsidRDefault="008E4DA7" w:rsidP="00BE50D6">
            <w:pPr>
              <w:rPr>
                <w:b/>
              </w:rPr>
            </w:pPr>
            <w:r>
              <w:rPr>
                <w:b/>
              </w:rPr>
              <w:t>Understanding Corruption</w:t>
            </w:r>
          </w:p>
        </w:tc>
      </w:tr>
      <w:tr w:rsidR="00076CA0" w14:paraId="54027DD6" w14:textId="77777777" w:rsidTr="00BE50D6">
        <w:tc>
          <w:tcPr>
            <w:tcW w:w="2247" w:type="dxa"/>
            <w:shd w:val="clear" w:color="auto" w:fill="00CF00"/>
          </w:tcPr>
          <w:p w14:paraId="106D754B" w14:textId="77777777" w:rsidR="00EC66B7" w:rsidRDefault="00EC66B7" w:rsidP="00BE50D6">
            <w:pPr>
              <w:rPr>
                <w:b/>
              </w:rPr>
            </w:pPr>
            <w:r>
              <w:rPr>
                <w:b/>
              </w:rPr>
              <w:t>Page Title</w:t>
            </w:r>
          </w:p>
        </w:tc>
        <w:tc>
          <w:tcPr>
            <w:tcW w:w="4694" w:type="dxa"/>
            <w:gridSpan w:val="2"/>
          </w:tcPr>
          <w:p w14:paraId="52397252" w14:textId="7204EDD2" w:rsidR="00EC66B7" w:rsidRPr="008E4DA7" w:rsidRDefault="008E4DA7" w:rsidP="00BE50D6">
            <w:pPr>
              <w:pStyle w:val="Heading4"/>
              <w:outlineLvl w:val="3"/>
              <w:rPr>
                <w:b/>
                <w:bCs/>
                <w:i w:val="0"/>
                <w:iCs w:val="0"/>
              </w:rPr>
            </w:pPr>
            <w:bookmarkStart w:id="24" w:name="_Toc77791777"/>
            <w:r w:rsidRPr="008E4DA7">
              <w:rPr>
                <w:b/>
                <w:bCs/>
                <w:i w:val="0"/>
                <w:iCs w:val="0"/>
              </w:rPr>
              <w:t>Conflicts of Interest</w:t>
            </w:r>
            <w:bookmarkEnd w:id="24"/>
          </w:p>
        </w:tc>
        <w:tc>
          <w:tcPr>
            <w:tcW w:w="1701" w:type="dxa"/>
            <w:gridSpan w:val="2"/>
            <w:shd w:val="clear" w:color="auto" w:fill="00CF00"/>
          </w:tcPr>
          <w:p w14:paraId="00E396D9" w14:textId="77777777" w:rsidR="00EC66B7" w:rsidRDefault="00EC66B7" w:rsidP="00BE50D6">
            <w:pPr>
              <w:rPr>
                <w:b/>
              </w:rPr>
            </w:pPr>
            <w:r>
              <w:rPr>
                <w:b/>
              </w:rPr>
              <w:t>Page Number</w:t>
            </w:r>
          </w:p>
        </w:tc>
        <w:tc>
          <w:tcPr>
            <w:tcW w:w="2126" w:type="dxa"/>
          </w:tcPr>
          <w:p w14:paraId="361EBB41" w14:textId="5E62E236" w:rsidR="00EC66B7" w:rsidRDefault="00241470" w:rsidP="00BE50D6">
            <w:pPr>
              <w:rPr>
                <w:b/>
              </w:rPr>
            </w:pPr>
            <w:r>
              <w:rPr>
                <w:b/>
              </w:rPr>
              <w:t>10</w:t>
            </w:r>
          </w:p>
        </w:tc>
      </w:tr>
      <w:tr w:rsidR="00076CA0" w14:paraId="33BEB181" w14:textId="77777777" w:rsidTr="00BE50D6">
        <w:tc>
          <w:tcPr>
            <w:tcW w:w="2247" w:type="dxa"/>
            <w:shd w:val="clear" w:color="auto" w:fill="00CF00"/>
          </w:tcPr>
          <w:p w14:paraId="7EA25C25" w14:textId="77777777" w:rsidR="00EC66B7" w:rsidRDefault="00EC66B7" w:rsidP="00BE50D6">
            <w:pPr>
              <w:rPr>
                <w:b/>
              </w:rPr>
            </w:pPr>
            <w:r>
              <w:rPr>
                <w:b/>
              </w:rPr>
              <w:t>Template Type</w:t>
            </w:r>
          </w:p>
        </w:tc>
        <w:tc>
          <w:tcPr>
            <w:tcW w:w="4694" w:type="dxa"/>
            <w:gridSpan w:val="2"/>
          </w:tcPr>
          <w:p w14:paraId="35B5FCBD" w14:textId="44589FF1" w:rsidR="00EC66B7" w:rsidRPr="008E4DA7" w:rsidRDefault="008E4DA7" w:rsidP="00BE50D6">
            <w:pPr>
              <w:rPr>
                <w:rStyle w:val="SubtleEmphasis"/>
                <w:b/>
                <w:bCs/>
                <w:i w:val="0"/>
                <w:iCs w:val="0"/>
              </w:rPr>
            </w:pPr>
            <w:r w:rsidRPr="008E4DA7">
              <w:rPr>
                <w:rStyle w:val="SubtleEmphasis"/>
                <w:b/>
                <w:bCs/>
                <w:i w:val="0"/>
                <w:iCs w:val="0"/>
              </w:rPr>
              <w:t>Animation</w:t>
            </w:r>
          </w:p>
        </w:tc>
        <w:tc>
          <w:tcPr>
            <w:tcW w:w="1701" w:type="dxa"/>
            <w:gridSpan w:val="2"/>
            <w:shd w:val="clear" w:color="auto" w:fill="00CF00"/>
          </w:tcPr>
          <w:p w14:paraId="21ADBDE5" w14:textId="77777777" w:rsidR="00EC66B7" w:rsidRDefault="00EC66B7" w:rsidP="00BE50D6">
            <w:pPr>
              <w:rPr>
                <w:b/>
              </w:rPr>
            </w:pPr>
            <w:r>
              <w:rPr>
                <w:b/>
              </w:rPr>
              <w:t>Duration</w:t>
            </w:r>
          </w:p>
        </w:tc>
        <w:tc>
          <w:tcPr>
            <w:tcW w:w="2126" w:type="dxa"/>
          </w:tcPr>
          <w:p w14:paraId="215ACEDD" w14:textId="06BD989C" w:rsidR="00EC66B7" w:rsidRDefault="00244CBF" w:rsidP="00BE50D6">
            <w:pPr>
              <w:rPr>
                <w:b/>
              </w:rPr>
            </w:pPr>
            <w:r>
              <w:rPr>
                <w:b/>
              </w:rPr>
              <w:t>6</w:t>
            </w:r>
            <w:r w:rsidR="00EC66B7">
              <w:rPr>
                <w:b/>
              </w:rPr>
              <w:t>0 seconds</w:t>
            </w:r>
          </w:p>
        </w:tc>
      </w:tr>
      <w:tr w:rsidR="00EC66B7" w14:paraId="31A001C4" w14:textId="77777777" w:rsidTr="00BE50D6">
        <w:tc>
          <w:tcPr>
            <w:tcW w:w="10768" w:type="dxa"/>
            <w:gridSpan w:val="6"/>
            <w:shd w:val="clear" w:color="auto" w:fill="auto"/>
          </w:tcPr>
          <w:p w14:paraId="35AC64B3" w14:textId="77777777" w:rsidR="00EC66B7" w:rsidRDefault="00EC66B7" w:rsidP="00BE50D6">
            <w:pPr>
              <w:rPr>
                <w:b/>
              </w:rPr>
            </w:pPr>
            <w:r>
              <w:rPr>
                <w:b/>
              </w:rPr>
              <w:t xml:space="preserve">Screen Visuals: </w:t>
            </w:r>
            <w:r>
              <w:rPr>
                <w:bCs/>
              </w:rPr>
              <w:t>NA</w:t>
            </w:r>
          </w:p>
        </w:tc>
      </w:tr>
      <w:tr w:rsidR="00782005" w14:paraId="2E986E5F" w14:textId="77777777" w:rsidTr="00BE50D6">
        <w:tc>
          <w:tcPr>
            <w:tcW w:w="3681" w:type="dxa"/>
            <w:gridSpan w:val="2"/>
            <w:shd w:val="clear" w:color="auto" w:fill="00CF00"/>
          </w:tcPr>
          <w:p w14:paraId="627094C4" w14:textId="77777777" w:rsidR="00EC66B7" w:rsidRDefault="00EC66B7" w:rsidP="00BE50D6">
            <w:pPr>
              <w:jc w:val="center"/>
              <w:rPr>
                <w:b/>
              </w:rPr>
            </w:pPr>
            <w:r>
              <w:br w:type="page"/>
            </w:r>
            <w:r>
              <w:br w:type="page"/>
            </w:r>
            <w:r>
              <w:rPr>
                <w:b/>
              </w:rPr>
              <w:t>VO</w:t>
            </w:r>
          </w:p>
        </w:tc>
        <w:tc>
          <w:tcPr>
            <w:tcW w:w="3402" w:type="dxa"/>
            <w:gridSpan w:val="2"/>
            <w:shd w:val="clear" w:color="auto" w:fill="00CF00"/>
          </w:tcPr>
          <w:p w14:paraId="140817DF" w14:textId="77777777" w:rsidR="00EC66B7" w:rsidRDefault="00EC66B7" w:rsidP="00BE50D6">
            <w:pPr>
              <w:jc w:val="center"/>
              <w:rPr>
                <w:b/>
              </w:rPr>
            </w:pPr>
            <w:r>
              <w:rPr>
                <w:b/>
              </w:rPr>
              <w:t>On Screen Text (OST)</w:t>
            </w:r>
          </w:p>
        </w:tc>
        <w:tc>
          <w:tcPr>
            <w:tcW w:w="3685" w:type="dxa"/>
            <w:gridSpan w:val="2"/>
            <w:shd w:val="clear" w:color="auto" w:fill="00CF00"/>
          </w:tcPr>
          <w:p w14:paraId="1588725F" w14:textId="77777777" w:rsidR="00EC66B7" w:rsidRDefault="00EC66B7" w:rsidP="00BE50D6">
            <w:pPr>
              <w:jc w:val="center"/>
              <w:rPr>
                <w:b/>
              </w:rPr>
            </w:pPr>
            <w:r>
              <w:rPr>
                <w:b/>
              </w:rPr>
              <w:t>Visuals and Notes to Developers</w:t>
            </w:r>
          </w:p>
        </w:tc>
      </w:tr>
      <w:tr w:rsidR="00782005" w14:paraId="77EF659D" w14:textId="77777777" w:rsidTr="00BE50D6">
        <w:tc>
          <w:tcPr>
            <w:tcW w:w="3681" w:type="dxa"/>
            <w:gridSpan w:val="2"/>
          </w:tcPr>
          <w:p w14:paraId="28CEED68" w14:textId="249C1257" w:rsidR="00EC66B7" w:rsidRPr="00230A80" w:rsidRDefault="0052534A" w:rsidP="0052534A">
            <w:pPr>
              <w:spacing w:line="276" w:lineRule="auto"/>
              <w:rPr>
                <w:bCs/>
              </w:rPr>
            </w:pPr>
            <w:r w:rsidRPr="0052534A">
              <w:rPr>
                <w:bCs/>
              </w:rPr>
              <w:t xml:space="preserve">As we have seen, a gift or an invitation received by a Plastic Omnium employee can also create a conflict of interest. </w:t>
            </w:r>
          </w:p>
        </w:tc>
        <w:tc>
          <w:tcPr>
            <w:tcW w:w="3402" w:type="dxa"/>
            <w:gridSpan w:val="2"/>
          </w:tcPr>
          <w:p w14:paraId="0065D9DB" w14:textId="0CB9EE20" w:rsidR="00EC66B7" w:rsidRDefault="00BB46D6" w:rsidP="00BE50D6">
            <w:pPr>
              <w:rPr>
                <w:bCs/>
              </w:rPr>
            </w:pPr>
            <w:r w:rsidRPr="00BB46D6">
              <w:rPr>
                <w:bCs/>
              </w:rPr>
              <w:t>A conflict of interest</w:t>
            </w:r>
            <w:r w:rsidR="00D94517">
              <w:rPr>
                <w:bCs/>
              </w:rPr>
              <w:t xml:space="preserve"> arises when</w:t>
            </w:r>
            <w:r w:rsidR="00C4495F">
              <w:rPr>
                <w:bCs/>
              </w:rPr>
              <w:t xml:space="preserve"> an employee</w:t>
            </w:r>
            <w:r w:rsidR="006478CD">
              <w:rPr>
                <w:bCs/>
              </w:rPr>
              <w:t>:</w:t>
            </w:r>
          </w:p>
          <w:p w14:paraId="25767FC8" w14:textId="0E51CAFC" w:rsidR="006478CD" w:rsidRPr="006478CD" w:rsidRDefault="00C4495F" w:rsidP="006478CD">
            <w:pPr>
              <w:pStyle w:val="ListParagraph"/>
              <w:numPr>
                <w:ilvl w:val="0"/>
                <w:numId w:val="19"/>
              </w:numPr>
              <w:rPr>
                <w:bCs/>
              </w:rPr>
            </w:pPr>
            <w:r>
              <w:rPr>
                <w:bCs/>
              </w:rPr>
              <w:t>R</w:t>
            </w:r>
            <w:r w:rsidR="006478CD">
              <w:rPr>
                <w:bCs/>
              </w:rPr>
              <w:t>eceives a gift or an invitation</w:t>
            </w:r>
            <w:r>
              <w:rPr>
                <w:bCs/>
              </w:rPr>
              <w:t xml:space="preserve"> from a third-party.</w:t>
            </w:r>
          </w:p>
        </w:tc>
        <w:tc>
          <w:tcPr>
            <w:tcW w:w="3685" w:type="dxa"/>
            <w:gridSpan w:val="2"/>
          </w:tcPr>
          <w:p w14:paraId="2854185B" w14:textId="0DA47C12" w:rsidR="00EC66B7" w:rsidRPr="00884711" w:rsidRDefault="00B812F8" w:rsidP="00884711">
            <w:pPr>
              <w:pStyle w:val="ListParagraph"/>
              <w:numPr>
                <w:ilvl w:val="0"/>
                <w:numId w:val="19"/>
              </w:numPr>
              <w:rPr>
                <w:bCs/>
              </w:rPr>
            </w:pPr>
            <w:r w:rsidRPr="00884711">
              <w:rPr>
                <w:bCs/>
              </w:rPr>
              <w:t>Use the previous image from page 5</w:t>
            </w:r>
            <w:r w:rsidR="00BB46D6" w:rsidRPr="00884711">
              <w:rPr>
                <w:bCs/>
              </w:rPr>
              <w:t>.</w:t>
            </w:r>
          </w:p>
          <w:p w14:paraId="7A38868B" w14:textId="708E6678" w:rsidR="00B812F8" w:rsidRPr="00B165CC" w:rsidRDefault="00B812F8" w:rsidP="00B812F8">
            <w:pPr>
              <w:rPr>
                <w:bCs/>
                <w:color w:val="FF0000"/>
              </w:rPr>
            </w:pPr>
            <w:r>
              <w:rPr>
                <w:noProof/>
                <w:lang w:val="fr-FR" w:eastAsia="zh-CN" w:bidi="th-TH"/>
              </w:rPr>
              <w:drawing>
                <wp:inline distT="0" distB="0" distL="0" distR="0" wp14:anchorId="03546D3E" wp14:editId="58EF8311">
                  <wp:extent cx="1028700" cy="1020887"/>
                  <wp:effectExtent l="0" t="0" r="0" b="8255"/>
                  <wp:docPr id="11290" name="Picture 1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30265" cy="1022440"/>
                          </a:xfrm>
                          <a:prstGeom prst="rect">
                            <a:avLst/>
                          </a:prstGeom>
                        </pic:spPr>
                      </pic:pic>
                    </a:graphicData>
                  </a:graphic>
                </wp:inline>
              </w:drawing>
            </w:r>
            <w:r w:rsidRPr="00B165CC">
              <w:rPr>
                <w:bCs/>
                <w:color w:val="FF0000"/>
              </w:rPr>
              <w:t>[</w:t>
            </w:r>
            <w:r>
              <w:rPr>
                <w:bCs/>
                <w:color w:val="FF0000"/>
              </w:rPr>
              <w:t>Show a person</w:t>
            </w:r>
            <w:r w:rsidR="00884711">
              <w:rPr>
                <w:bCs/>
                <w:color w:val="FF0000"/>
              </w:rPr>
              <w:t xml:space="preserve"> on left</w:t>
            </w:r>
            <w:r w:rsidR="007D0108">
              <w:rPr>
                <w:bCs/>
                <w:color w:val="FF0000"/>
              </w:rPr>
              <w:t xml:space="preserve"> (man)</w:t>
            </w:r>
            <w:r>
              <w:rPr>
                <w:bCs/>
                <w:color w:val="FF0000"/>
              </w:rPr>
              <w:t xml:space="preserve"> holding a gift instead of money in his hand]</w:t>
            </w:r>
          </w:p>
          <w:p w14:paraId="51FB3EC1" w14:textId="77777777" w:rsidR="00811CF8" w:rsidRDefault="00B812F8" w:rsidP="00884711">
            <w:r>
              <w:rPr>
                <w:bCs/>
              </w:rPr>
              <w:t xml:space="preserve">SS ID: </w:t>
            </w:r>
            <w:r w:rsidRPr="0006792B">
              <w:t>1118624414</w:t>
            </w:r>
            <w:r>
              <w:t xml:space="preserve"> </w:t>
            </w:r>
          </w:p>
          <w:p w14:paraId="4E10DCB2" w14:textId="2D2AEAEE" w:rsidR="00884711" w:rsidRPr="00884711" w:rsidRDefault="00884711" w:rsidP="00884711">
            <w:pPr>
              <w:pStyle w:val="ListParagraph"/>
              <w:numPr>
                <w:ilvl w:val="0"/>
                <w:numId w:val="36"/>
              </w:numPr>
            </w:pPr>
            <w:r>
              <w:t>Show OST next to person on right in the image.</w:t>
            </w:r>
          </w:p>
        </w:tc>
      </w:tr>
      <w:tr w:rsidR="00782005" w14:paraId="11639233" w14:textId="77777777" w:rsidTr="00BE50D6">
        <w:tc>
          <w:tcPr>
            <w:tcW w:w="3681" w:type="dxa"/>
            <w:gridSpan w:val="2"/>
          </w:tcPr>
          <w:p w14:paraId="4B8EE079" w14:textId="2207F752" w:rsidR="0052534A" w:rsidRPr="0052534A" w:rsidRDefault="0052534A" w:rsidP="0052534A">
            <w:pPr>
              <w:spacing w:line="276" w:lineRule="auto"/>
              <w:rPr>
                <w:bCs/>
              </w:rPr>
            </w:pPr>
            <w:r w:rsidRPr="0052534A">
              <w:rPr>
                <w:bCs/>
              </w:rPr>
              <w:t>A conflict of interest exists when Plastic Omnium employees have private or personal interests</w:t>
            </w:r>
            <w:r w:rsidR="00884711">
              <w:rPr>
                <w:bCs/>
              </w:rPr>
              <w:t xml:space="preserve"> </w:t>
            </w:r>
            <w:r w:rsidR="00884711" w:rsidRPr="0052534A">
              <w:rPr>
                <w:bCs/>
              </w:rPr>
              <w:t>that are likely to influence their individual, impartial, or objective performance of professional duties within the company.</w:t>
            </w:r>
          </w:p>
        </w:tc>
        <w:tc>
          <w:tcPr>
            <w:tcW w:w="3402" w:type="dxa"/>
            <w:gridSpan w:val="2"/>
          </w:tcPr>
          <w:p w14:paraId="43464F5C" w14:textId="4F163BFB" w:rsidR="0052534A" w:rsidRPr="006478CD" w:rsidRDefault="00C4495F" w:rsidP="006478CD">
            <w:pPr>
              <w:pStyle w:val="ListParagraph"/>
              <w:numPr>
                <w:ilvl w:val="0"/>
                <w:numId w:val="19"/>
              </w:numPr>
              <w:rPr>
                <w:bCs/>
              </w:rPr>
            </w:pPr>
            <w:r>
              <w:rPr>
                <w:bCs/>
              </w:rPr>
              <w:t>Has</w:t>
            </w:r>
            <w:r w:rsidR="00E67430" w:rsidRPr="006478CD">
              <w:rPr>
                <w:bCs/>
              </w:rPr>
              <w:t xml:space="preserve"> personal interests </w:t>
            </w:r>
            <w:r>
              <w:rPr>
                <w:bCs/>
              </w:rPr>
              <w:t>that are likely to influence their objective performance of duties.</w:t>
            </w:r>
          </w:p>
        </w:tc>
        <w:tc>
          <w:tcPr>
            <w:tcW w:w="3685" w:type="dxa"/>
            <w:gridSpan w:val="2"/>
          </w:tcPr>
          <w:p w14:paraId="506FF415" w14:textId="2F9386E5" w:rsidR="0052534A" w:rsidRDefault="00884711" w:rsidP="00BE50D6">
            <w:pPr>
              <w:rPr>
                <w:bCs/>
              </w:rPr>
            </w:pPr>
            <w:r>
              <w:rPr>
                <w:bCs/>
              </w:rPr>
              <w:t>Retain</w:t>
            </w:r>
            <w:r w:rsidR="00A575EB">
              <w:rPr>
                <w:bCs/>
              </w:rPr>
              <w:t xml:space="preserve"> the</w:t>
            </w:r>
            <w:r>
              <w:rPr>
                <w:bCs/>
              </w:rPr>
              <w:t xml:space="preserve"> previous</w:t>
            </w:r>
            <w:r w:rsidR="00A575EB">
              <w:rPr>
                <w:bCs/>
              </w:rPr>
              <w:t xml:space="preserve"> image and </w:t>
            </w:r>
            <w:r>
              <w:rPr>
                <w:bCs/>
              </w:rPr>
              <w:t xml:space="preserve">show </w:t>
            </w:r>
            <w:r w:rsidR="00A575EB">
              <w:rPr>
                <w:bCs/>
              </w:rPr>
              <w:t xml:space="preserve">OST </w:t>
            </w:r>
            <w:r>
              <w:t xml:space="preserve">next to person on right </w:t>
            </w:r>
            <w:r w:rsidR="00A575EB">
              <w:rPr>
                <w:bCs/>
              </w:rPr>
              <w:t>in sync with the VO.</w:t>
            </w:r>
          </w:p>
          <w:p w14:paraId="7941AF60" w14:textId="3AADF61E" w:rsidR="00A575EB" w:rsidRDefault="00A575EB" w:rsidP="00BE50D6">
            <w:pPr>
              <w:rPr>
                <w:bCs/>
              </w:rPr>
            </w:pPr>
          </w:p>
          <w:p w14:paraId="7B5F483F" w14:textId="3EC7A5A7" w:rsidR="00A575EB" w:rsidRPr="00A575EB" w:rsidRDefault="00A575EB" w:rsidP="00BE50D6">
            <w:pPr>
              <w:rPr>
                <w:bCs/>
              </w:rPr>
            </w:pPr>
          </w:p>
        </w:tc>
      </w:tr>
      <w:tr w:rsidR="00076CA0" w14:paraId="31026536" w14:textId="77777777" w:rsidTr="00BE50D6">
        <w:tc>
          <w:tcPr>
            <w:tcW w:w="3681" w:type="dxa"/>
            <w:gridSpan w:val="2"/>
          </w:tcPr>
          <w:p w14:paraId="63A09560" w14:textId="43F1962B" w:rsidR="00076CA0" w:rsidRDefault="00076CA0" w:rsidP="00076CA0">
            <w:pPr>
              <w:spacing w:line="276" w:lineRule="auto"/>
              <w:jc w:val="center"/>
              <w:rPr>
                <w:bCs/>
              </w:rPr>
            </w:pPr>
            <w:r>
              <w:rPr>
                <w:bCs/>
              </w:rPr>
              <w:t>-</w:t>
            </w:r>
          </w:p>
        </w:tc>
        <w:tc>
          <w:tcPr>
            <w:tcW w:w="3402" w:type="dxa"/>
            <w:gridSpan w:val="2"/>
          </w:tcPr>
          <w:p w14:paraId="228F7492" w14:textId="261AC963" w:rsidR="00076CA0" w:rsidRDefault="00076CA0" w:rsidP="00076CA0">
            <w:pPr>
              <w:jc w:val="center"/>
              <w:rPr>
                <w:bCs/>
              </w:rPr>
            </w:pPr>
            <w:r>
              <w:rPr>
                <w:bCs/>
              </w:rPr>
              <w:t>-</w:t>
            </w:r>
          </w:p>
        </w:tc>
        <w:tc>
          <w:tcPr>
            <w:tcW w:w="3685" w:type="dxa"/>
            <w:gridSpan w:val="2"/>
          </w:tcPr>
          <w:p w14:paraId="7477BFB4" w14:textId="4862367A" w:rsidR="00076CA0" w:rsidRDefault="00076CA0" w:rsidP="00E67430">
            <w:pPr>
              <w:rPr>
                <w:bCs/>
              </w:rPr>
            </w:pPr>
            <w:r>
              <w:rPr>
                <w:bCs/>
              </w:rPr>
              <w:t>Clear the screen.</w:t>
            </w:r>
          </w:p>
        </w:tc>
      </w:tr>
      <w:tr w:rsidR="00782005" w14:paraId="2B26749A" w14:textId="77777777" w:rsidTr="00BE50D6">
        <w:tc>
          <w:tcPr>
            <w:tcW w:w="3681" w:type="dxa"/>
            <w:gridSpan w:val="2"/>
          </w:tcPr>
          <w:p w14:paraId="30D1A9A0" w14:textId="4C601365" w:rsidR="0052534A" w:rsidRPr="0052534A" w:rsidRDefault="0052534A" w:rsidP="0052534A">
            <w:pPr>
              <w:spacing w:line="276" w:lineRule="auto"/>
              <w:rPr>
                <w:bCs/>
              </w:rPr>
            </w:pPr>
            <w:r w:rsidRPr="0052534A">
              <w:rPr>
                <w:bCs/>
              </w:rPr>
              <w:t>Examples of conflict of interest are receiving compensation such as a gift,</w:t>
            </w:r>
            <w:r w:rsidR="00B92A54">
              <w:rPr>
                <w:bCs/>
              </w:rPr>
              <w:t>—</w:t>
            </w:r>
            <w:r w:rsidRPr="0052534A">
              <w:rPr>
                <w:bCs/>
              </w:rPr>
              <w:t xml:space="preserve"> </w:t>
            </w:r>
          </w:p>
        </w:tc>
        <w:tc>
          <w:tcPr>
            <w:tcW w:w="3402" w:type="dxa"/>
            <w:gridSpan w:val="2"/>
          </w:tcPr>
          <w:p w14:paraId="6685D3E5" w14:textId="77777777" w:rsidR="0052534A" w:rsidRDefault="00B92A54" w:rsidP="00BE50D6">
            <w:pPr>
              <w:rPr>
                <w:bCs/>
              </w:rPr>
            </w:pPr>
            <w:r>
              <w:rPr>
                <w:bCs/>
              </w:rPr>
              <w:t>Examples of conflict of interest:</w:t>
            </w:r>
          </w:p>
          <w:p w14:paraId="76651A51" w14:textId="54797D74" w:rsidR="00B92A54" w:rsidRPr="00B92A54" w:rsidRDefault="00B92A54" w:rsidP="00B92A54">
            <w:pPr>
              <w:pStyle w:val="ListParagraph"/>
              <w:numPr>
                <w:ilvl w:val="0"/>
                <w:numId w:val="19"/>
              </w:numPr>
              <w:rPr>
                <w:bCs/>
              </w:rPr>
            </w:pPr>
            <w:r>
              <w:rPr>
                <w:bCs/>
              </w:rPr>
              <w:t>Receiving gift</w:t>
            </w:r>
          </w:p>
        </w:tc>
        <w:tc>
          <w:tcPr>
            <w:tcW w:w="3685" w:type="dxa"/>
            <w:gridSpan w:val="2"/>
          </w:tcPr>
          <w:p w14:paraId="0444A3FD" w14:textId="6739433D" w:rsidR="00884711" w:rsidRPr="00884711" w:rsidRDefault="00884711" w:rsidP="00884711">
            <w:pPr>
              <w:pStyle w:val="ListParagraph"/>
              <w:numPr>
                <w:ilvl w:val="0"/>
                <w:numId w:val="19"/>
              </w:numPr>
              <w:rPr>
                <w:bCs/>
              </w:rPr>
            </w:pPr>
            <w:r>
              <w:rPr>
                <w:bCs/>
              </w:rPr>
              <w:t xml:space="preserve">Show only the person on </w:t>
            </w:r>
            <w:r w:rsidR="00A82BE1">
              <w:rPr>
                <w:bCs/>
              </w:rPr>
              <w:t>left</w:t>
            </w:r>
            <w:r>
              <w:rPr>
                <w:bCs/>
              </w:rPr>
              <w:t xml:space="preserve"> </w:t>
            </w:r>
            <w:r w:rsidR="00AE3BE3">
              <w:rPr>
                <w:bCs/>
              </w:rPr>
              <w:t>(</w:t>
            </w:r>
            <w:r w:rsidR="00A82BE1">
              <w:rPr>
                <w:bCs/>
              </w:rPr>
              <w:t>man</w:t>
            </w:r>
            <w:r w:rsidR="00AE3BE3">
              <w:rPr>
                <w:bCs/>
              </w:rPr>
              <w:t xml:space="preserve">) </w:t>
            </w:r>
            <w:r>
              <w:rPr>
                <w:bCs/>
              </w:rPr>
              <w:t>from the previous image.</w:t>
            </w:r>
          </w:p>
          <w:p w14:paraId="3AFCD476" w14:textId="77777777" w:rsidR="00884711" w:rsidRDefault="00076CA0" w:rsidP="00884711">
            <w:pPr>
              <w:pStyle w:val="ListParagraph"/>
              <w:numPr>
                <w:ilvl w:val="0"/>
                <w:numId w:val="19"/>
              </w:numPr>
              <w:rPr>
                <w:bCs/>
              </w:rPr>
            </w:pPr>
            <w:r w:rsidRPr="00884711">
              <w:rPr>
                <w:bCs/>
              </w:rPr>
              <w:t xml:space="preserve">Show the image </w:t>
            </w:r>
            <w:r w:rsidR="00884711">
              <w:rPr>
                <w:bCs/>
              </w:rPr>
              <w:t>around her.</w:t>
            </w:r>
          </w:p>
          <w:p w14:paraId="68853559" w14:textId="2952A331" w:rsidR="0052534A" w:rsidRPr="00884711" w:rsidRDefault="00884711" w:rsidP="00884711">
            <w:pPr>
              <w:pStyle w:val="ListParagraph"/>
              <w:numPr>
                <w:ilvl w:val="0"/>
                <w:numId w:val="19"/>
              </w:numPr>
              <w:rPr>
                <w:bCs/>
              </w:rPr>
            </w:pPr>
            <w:r>
              <w:rPr>
                <w:bCs/>
              </w:rPr>
              <w:t xml:space="preserve">Show </w:t>
            </w:r>
            <w:r w:rsidR="00076CA0" w:rsidRPr="00884711">
              <w:rPr>
                <w:bCs/>
              </w:rPr>
              <w:t>OST in sync with the VO.</w:t>
            </w:r>
          </w:p>
          <w:p w14:paraId="15FA1847" w14:textId="77777777" w:rsidR="00076CA0" w:rsidRDefault="00076CA0" w:rsidP="00BE50D6">
            <w:pPr>
              <w:rPr>
                <w:bCs/>
              </w:rPr>
            </w:pPr>
            <w:r>
              <w:rPr>
                <w:noProof/>
                <w:lang w:val="fr-FR" w:eastAsia="zh-CN" w:bidi="th-TH"/>
              </w:rPr>
              <w:drawing>
                <wp:inline distT="0" distB="0" distL="0" distR="0" wp14:anchorId="77BB9E7A" wp14:editId="70395596">
                  <wp:extent cx="1781175" cy="9940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86823" cy="997217"/>
                          </a:xfrm>
                          <a:prstGeom prst="rect">
                            <a:avLst/>
                          </a:prstGeom>
                        </pic:spPr>
                      </pic:pic>
                    </a:graphicData>
                  </a:graphic>
                </wp:inline>
              </w:drawing>
            </w:r>
          </w:p>
          <w:p w14:paraId="1FAF824D" w14:textId="5B67D46E" w:rsidR="00076CA0" w:rsidRPr="00076CA0" w:rsidRDefault="00076CA0" w:rsidP="00BE50D6">
            <w:pPr>
              <w:rPr>
                <w:bCs/>
              </w:rPr>
            </w:pPr>
            <w:r>
              <w:rPr>
                <w:bCs/>
              </w:rPr>
              <w:t xml:space="preserve">SS ID: </w:t>
            </w:r>
            <w:r w:rsidRPr="00076CA0">
              <w:rPr>
                <w:bCs/>
              </w:rPr>
              <w:t>781371163</w:t>
            </w:r>
          </w:p>
        </w:tc>
      </w:tr>
      <w:tr w:rsidR="00B92A54" w14:paraId="28E8C0BD" w14:textId="77777777" w:rsidTr="00BE50D6">
        <w:tc>
          <w:tcPr>
            <w:tcW w:w="3681" w:type="dxa"/>
            <w:gridSpan w:val="2"/>
          </w:tcPr>
          <w:p w14:paraId="4C7DD53F" w14:textId="7D796438" w:rsidR="00B92A54" w:rsidRPr="0052534A" w:rsidRDefault="00B92A54" w:rsidP="0052534A">
            <w:pPr>
              <w:spacing w:line="276" w:lineRule="auto"/>
              <w:rPr>
                <w:bCs/>
              </w:rPr>
            </w:pPr>
            <w:r>
              <w:rPr>
                <w:bCs/>
              </w:rPr>
              <w:t>—</w:t>
            </w:r>
            <w:r w:rsidRPr="0052534A">
              <w:rPr>
                <w:bCs/>
              </w:rPr>
              <w:t>an invitation, or a job offer for a family member from a supplier during a tender request</w:t>
            </w:r>
            <w:r>
              <w:rPr>
                <w:bCs/>
              </w:rPr>
              <w:t>—</w:t>
            </w:r>
            <w:r w:rsidRPr="0052534A">
              <w:rPr>
                <w:bCs/>
              </w:rPr>
              <w:t xml:space="preserve"> </w:t>
            </w:r>
          </w:p>
        </w:tc>
        <w:tc>
          <w:tcPr>
            <w:tcW w:w="3402" w:type="dxa"/>
            <w:gridSpan w:val="2"/>
          </w:tcPr>
          <w:p w14:paraId="126AA450" w14:textId="1473E7D0" w:rsidR="00B92A54" w:rsidRPr="00B92A54" w:rsidRDefault="00B92A54" w:rsidP="00B92A54">
            <w:pPr>
              <w:pStyle w:val="ListParagraph"/>
              <w:numPr>
                <w:ilvl w:val="0"/>
                <w:numId w:val="19"/>
              </w:numPr>
              <w:rPr>
                <w:bCs/>
              </w:rPr>
            </w:pPr>
            <w:r>
              <w:rPr>
                <w:bCs/>
              </w:rPr>
              <w:t xml:space="preserve">Receiving an invitation or a </w:t>
            </w:r>
            <w:r w:rsidRPr="0052534A">
              <w:rPr>
                <w:bCs/>
              </w:rPr>
              <w:t>job offer for a family member from a supplier</w:t>
            </w:r>
          </w:p>
        </w:tc>
        <w:tc>
          <w:tcPr>
            <w:tcW w:w="3685" w:type="dxa"/>
            <w:gridSpan w:val="2"/>
          </w:tcPr>
          <w:p w14:paraId="1B44A76C" w14:textId="5D283479" w:rsidR="00AE3BE3" w:rsidRDefault="00AE3BE3" w:rsidP="00AE3BE3">
            <w:pPr>
              <w:pStyle w:val="ListParagraph"/>
              <w:numPr>
                <w:ilvl w:val="0"/>
                <w:numId w:val="19"/>
              </w:numPr>
              <w:rPr>
                <w:bCs/>
              </w:rPr>
            </w:pPr>
            <w:r>
              <w:rPr>
                <w:bCs/>
              </w:rPr>
              <w:t>Add</w:t>
            </w:r>
            <w:r w:rsidRPr="00884711">
              <w:rPr>
                <w:bCs/>
              </w:rPr>
              <w:t xml:space="preserve"> the image </w:t>
            </w:r>
            <w:r>
              <w:rPr>
                <w:bCs/>
              </w:rPr>
              <w:t>around the lady.</w:t>
            </w:r>
          </w:p>
          <w:p w14:paraId="33D79A13" w14:textId="77777777" w:rsidR="00AE3BE3" w:rsidRPr="00884711" w:rsidRDefault="00AE3BE3" w:rsidP="00AE3BE3">
            <w:pPr>
              <w:pStyle w:val="ListParagraph"/>
              <w:numPr>
                <w:ilvl w:val="0"/>
                <w:numId w:val="19"/>
              </w:numPr>
              <w:rPr>
                <w:bCs/>
              </w:rPr>
            </w:pPr>
            <w:r>
              <w:rPr>
                <w:bCs/>
              </w:rPr>
              <w:t xml:space="preserve">Show </w:t>
            </w:r>
            <w:r w:rsidRPr="00884711">
              <w:rPr>
                <w:bCs/>
              </w:rPr>
              <w:t>OST in sync with the VO.</w:t>
            </w:r>
          </w:p>
          <w:p w14:paraId="3D7C0ECF" w14:textId="77777777" w:rsidR="00076CA0" w:rsidRDefault="00076CA0" w:rsidP="00BE50D6">
            <w:pPr>
              <w:rPr>
                <w:bCs/>
              </w:rPr>
            </w:pPr>
            <w:r>
              <w:rPr>
                <w:noProof/>
                <w:lang w:val="fr-FR" w:eastAsia="zh-CN" w:bidi="th-TH"/>
              </w:rPr>
              <w:lastRenderedPageBreak/>
              <w:drawing>
                <wp:inline distT="0" distB="0" distL="0" distR="0" wp14:anchorId="47A267CC" wp14:editId="7458988F">
                  <wp:extent cx="1028700" cy="1062991"/>
                  <wp:effectExtent l="0" t="0" r="0" b="3810"/>
                  <wp:docPr id="43" name="Picture 43" descr="Open envelope with Job offer message. Flat design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envelope with Job offer message. Flat design vector illustration."/>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031210" cy="1065585"/>
                          </a:xfrm>
                          <a:prstGeom prst="rect">
                            <a:avLst/>
                          </a:prstGeom>
                          <a:noFill/>
                          <a:ln>
                            <a:noFill/>
                          </a:ln>
                        </pic:spPr>
                      </pic:pic>
                    </a:graphicData>
                  </a:graphic>
                </wp:inline>
              </w:drawing>
            </w:r>
          </w:p>
          <w:p w14:paraId="202E3D0C" w14:textId="2C43FA44" w:rsidR="00076CA0" w:rsidRPr="00076CA0" w:rsidRDefault="00076CA0" w:rsidP="00BE50D6">
            <w:pPr>
              <w:rPr>
                <w:bCs/>
              </w:rPr>
            </w:pPr>
            <w:r>
              <w:rPr>
                <w:bCs/>
              </w:rPr>
              <w:t xml:space="preserve">SS ID: </w:t>
            </w:r>
            <w:r w:rsidRPr="00076CA0">
              <w:rPr>
                <w:bCs/>
              </w:rPr>
              <w:t>1027409377</w:t>
            </w:r>
          </w:p>
        </w:tc>
      </w:tr>
      <w:tr w:rsidR="00B92A54" w14:paraId="277310D6" w14:textId="77777777" w:rsidTr="00BE50D6">
        <w:tc>
          <w:tcPr>
            <w:tcW w:w="3681" w:type="dxa"/>
            <w:gridSpan w:val="2"/>
          </w:tcPr>
          <w:p w14:paraId="4B35F48D" w14:textId="3506A704" w:rsidR="00B92A54" w:rsidRDefault="00B92A54" w:rsidP="0052534A">
            <w:pPr>
              <w:spacing w:line="276" w:lineRule="auto"/>
              <w:rPr>
                <w:bCs/>
              </w:rPr>
            </w:pPr>
            <w:r>
              <w:rPr>
                <w:bCs/>
              </w:rPr>
              <w:lastRenderedPageBreak/>
              <w:t>—</w:t>
            </w:r>
            <w:r w:rsidRPr="0052534A">
              <w:rPr>
                <w:bCs/>
              </w:rPr>
              <w:t>and buying goods or services provided by a company owned by one’s spouse or a family member or in which one’s spouse or a family member has a management role.</w:t>
            </w:r>
          </w:p>
        </w:tc>
        <w:tc>
          <w:tcPr>
            <w:tcW w:w="3402" w:type="dxa"/>
            <w:gridSpan w:val="2"/>
          </w:tcPr>
          <w:p w14:paraId="6FF3953E" w14:textId="260F6BC8" w:rsidR="00B92A54" w:rsidRDefault="00B92A54" w:rsidP="00B92A54">
            <w:pPr>
              <w:pStyle w:val="ListParagraph"/>
              <w:numPr>
                <w:ilvl w:val="0"/>
                <w:numId w:val="19"/>
              </w:numPr>
              <w:rPr>
                <w:bCs/>
              </w:rPr>
            </w:pPr>
            <w:r>
              <w:rPr>
                <w:bCs/>
              </w:rPr>
              <w:t>B</w:t>
            </w:r>
            <w:r w:rsidRPr="0052534A">
              <w:rPr>
                <w:bCs/>
              </w:rPr>
              <w:t>uying goods or services provided by a company owned by one’s spouse or a family member</w:t>
            </w:r>
          </w:p>
        </w:tc>
        <w:tc>
          <w:tcPr>
            <w:tcW w:w="3685" w:type="dxa"/>
            <w:gridSpan w:val="2"/>
          </w:tcPr>
          <w:p w14:paraId="14415C2F" w14:textId="37C9BF58" w:rsidR="00AE3BE3" w:rsidRDefault="00AE3BE3" w:rsidP="00AE3BE3">
            <w:pPr>
              <w:pStyle w:val="ListParagraph"/>
              <w:numPr>
                <w:ilvl w:val="0"/>
                <w:numId w:val="19"/>
              </w:numPr>
              <w:rPr>
                <w:bCs/>
              </w:rPr>
            </w:pPr>
            <w:r>
              <w:rPr>
                <w:bCs/>
              </w:rPr>
              <w:t>Add</w:t>
            </w:r>
            <w:r w:rsidRPr="00884711">
              <w:rPr>
                <w:bCs/>
              </w:rPr>
              <w:t xml:space="preserve"> the image </w:t>
            </w:r>
            <w:r>
              <w:rPr>
                <w:bCs/>
              </w:rPr>
              <w:t xml:space="preserve">around the </w:t>
            </w:r>
            <w:r w:rsidR="00A82BE1">
              <w:rPr>
                <w:bCs/>
              </w:rPr>
              <w:t>man to show extended family</w:t>
            </w:r>
            <w:r>
              <w:rPr>
                <w:bCs/>
              </w:rPr>
              <w:t xml:space="preserve">. </w:t>
            </w:r>
          </w:p>
          <w:p w14:paraId="2A7A4620" w14:textId="77777777" w:rsidR="00AE3BE3" w:rsidRPr="00884711" w:rsidRDefault="00AE3BE3" w:rsidP="00AE3BE3">
            <w:pPr>
              <w:pStyle w:val="ListParagraph"/>
              <w:numPr>
                <w:ilvl w:val="0"/>
                <w:numId w:val="19"/>
              </w:numPr>
              <w:rPr>
                <w:bCs/>
              </w:rPr>
            </w:pPr>
            <w:r>
              <w:rPr>
                <w:bCs/>
              </w:rPr>
              <w:t xml:space="preserve">Show </w:t>
            </w:r>
            <w:r w:rsidRPr="00884711">
              <w:rPr>
                <w:bCs/>
              </w:rPr>
              <w:t>OST in sync with the VO.</w:t>
            </w:r>
          </w:p>
          <w:p w14:paraId="4A39490B" w14:textId="4B1FC1AD" w:rsidR="00B92A54" w:rsidRDefault="00AE3BE3" w:rsidP="00BE50D6">
            <w:pPr>
              <w:rPr>
                <w:bCs/>
              </w:rPr>
            </w:pPr>
            <w:r>
              <w:rPr>
                <w:noProof/>
                <w:lang w:val="fr-FR" w:eastAsia="zh-CN" w:bidi="th-TH"/>
              </w:rPr>
              <w:drawing>
                <wp:inline distT="0" distB="0" distL="0" distR="0" wp14:anchorId="1C55D4B4" wp14:editId="50F21F7A">
                  <wp:extent cx="1038225" cy="854593"/>
                  <wp:effectExtent l="0" t="0" r="0" b="3175"/>
                  <wp:docPr id="11292" name="Picture 1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040566" cy="856520"/>
                          </a:xfrm>
                          <a:prstGeom prst="rect">
                            <a:avLst/>
                          </a:prstGeom>
                        </pic:spPr>
                      </pic:pic>
                    </a:graphicData>
                  </a:graphic>
                </wp:inline>
              </w:drawing>
            </w:r>
          </w:p>
          <w:p w14:paraId="6EB16B6C" w14:textId="7432DA0B" w:rsidR="00782005" w:rsidRPr="00076CA0" w:rsidRDefault="00782005" w:rsidP="00BE50D6">
            <w:pPr>
              <w:rPr>
                <w:bCs/>
              </w:rPr>
            </w:pPr>
            <w:r>
              <w:rPr>
                <w:bCs/>
              </w:rPr>
              <w:t xml:space="preserve">SS ID: </w:t>
            </w:r>
            <w:r w:rsidR="00AE3BE3" w:rsidRPr="00AE3BE3">
              <w:rPr>
                <w:bCs/>
              </w:rPr>
              <w:t>1925993144</w:t>
            </w:r>
          </w:p>
        </w:tc>
      </w:tr>
      <w:tr w:rsidR="007F4196" w14:paraId="5F18F0D7" w14:textId="77777777" w:rsidTr="00BE50D6">
        <w:tc>
          <w:tcPr>
            <w:tcW w:w="3681" w:type="dxa"/>
            <w:gridSpan w:val="2"/>
          </w:tcPr>
          <w:p w14:paraId="1460FA6A" w14:textId="715D5F27" w:rsidR="007F4196" w:rsidRPr="0052534A" w:rsidRDefault="007F4196" w:rsidP="007F4196">
            <w:pPr>
              <w:spacing w:line="276" w:lineRule="auto"/>
              <w:rPr>
                <w:bCs/>
              </w:rPr>
            </w:pPr>
            <w:r w:rsidRPr="0052534A">
              <w:rPr>
                <w:bCs/>
              </w:rPr>
              <w:t>You can refer to the Plastic Omnium group policy on conflict of interest on TOPNET for further information.</w:t>
            </w:r>
          </w:p>
        </w:tc>
        <w:tc>
          <w:tcPr>
            <w:tcW w:w="3402" w:type="dxa"/>
            <w:gridSpan w:val="2"/>
          </w:tcPr>
          <w:p w14:paraId="67738401" w14:textId="429EF0BB" w:rsidR="007F4196" w:rsidRPr="004F3885" w:rsidRDefault="007F4196" w:rsidP="007F4196">
            <w:pPr>
              <w:rPr>
                <w:bCs/>
              </w:rPr>
            </w:pPr>
            <w:r w:rsidRPr="0052534A">
              <w:rPr>
                <w:bCs/>
              </w:rPr>
              <w:t>You can refer to the Plastic Omnium group policy on conflict of interest on TOPNET for further information.</w:t>
            </w:r>
          </w:p>
        </w:tc>
        <w:tc>
          <w:tcPr>
            <w:tcW w:w="3685" w:type="dxa"/>
            <w:gridSpan w:val="2"/>
          </w:tcPr>
          <w:p w14:paraId="7A766E8B" w14:textId="77777777" w:rsidR="007F4196" w:rsidRDefault="007F4196" w:rsidP="007F4196">
            <w:pPr>
              <w:rPr>
                <w:bCs/>
              </w:rPr>
            </w:pPr>
            <w:r>
              <w:rPr>
                <w:bCs/>
              </w:rPr>
              <w:t>Fade in the icon and show OST in sync with the VO.</w:t>
            </w:r>
          </w:p>
          <w:p w14:paraId="2C7BCE26" w14:textId="2433D40C" w:rsidR="007F4196" w:rsidRDefault="00884711" w:rsidP="007F4196">
            <w:pPr>
              <w:rPr>
                <w:bCs/>
              </w:rPr>
            </w:pPr>
            <w:r>
              <w:rPr>
                <w:noProof/>
                <w:lang w:val="fr-FR" w:eastAsia="zh-CN" w:bidi="th-TH"/>
              </w:rPr>
              <w:drawing>
                <wp:inline distT="0" distB="0" distL="0" distR="0" wp14:anchorId="735A9883" wp14:editId="7599D6B8">
                  <wp:extent cx="611028" cy="571500"/>
                  <wp:effectExtent l="0" t="0" r="0" b="0"/>
                  <wp:docPr id="11291" name="Picture 1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733" cy="573095"/>
                          </a:xfrm>
                          <a:prstGeom prst="rect">
                            <a:avLst/>
                          </a:prstGeom>
                        </pic:spPr>
                      </pic:pic>
                    </a:graphicData>
                  </a:graphic>
                </wp:inline>
              </w:drawing>
            </w:r>
          </w:p>
          <w:p w14:paraId="559C0FDA" w14:textId="745FD3EB" w:rsidR="007F4196" w:rsidRPr="007F4196" w:rsidRDefault="007F4196" w:rsidP="007F4196">
            <w:pPr>
              <w:rPr>
                <w:bCs/>
              </w:rPr>
            </w:pPr>
            <w:r>
              <w:rPr>
                <w:bCs/>
              </w:rPr>
              <w:t xml:space="preserve">SS ID: </w:t>
            </w:r>
            <w:r w:rsidR="00884711" w:rsidRPr="00884711">
              <w:rPr>
                <w:bCs/>
              </w:rPr>
              <w:t>1902132976</w:t>
            </w:r>
          </w:p>
        </w:tc>
      </w:tr>
      <w:tr w:rsidR="007F4196" w14:paraId="3F4C7086" w14:textId="77777777" w:rsidTr="00BE50D6">
        <w:tc>
          <w:tcPr>
            <w:tcW w:w="3681" w:type="dxa"/>
            <w:gridSpan w:val="2"/>
          </w:tcPr>
          <w:p w14:paraId="5D1B75BB" w14:textId="7F721BFE" w:rsidR="007F4196" w:rsidRPr="0052534A" w:rsidRDefault="007F4196" w:rsidP="007F4196">
            <w:pPr>
              <w:spacing w:line="276" w:lineRule="auto"/>
              <w:jc w:val="center"/>
              <w:rPr>
                <w:bCs/>
              </w:rPr>
            </w:pPr>
            <w:r>
              <w:rPr>
                <w:bCs/>
              </w:rPr>
              <w:t>-</w:t>
            </w:r>
          </w:p>
        </w:tc>
        <w:tc>
          <w:tcPr>
            <w:tcW w:w="3402" w:type="dxa"/>
            <w:gridSpan w:val="2"/>
          </w:tcPr>
          <w:p w14:paraId="01805F47" w14:textId="57A8CFAA" w:rsidR="007F4196" w:rsidRPr="004F3885" w:rsidRDefault="007F4196" w:rsidP="007F4196">
            <w:pPr>
              <w:rPr>
                <w:bCs/>
              </w:rPr>
            </w:pPr>
            <w:r w:rsidRPr="00C73C0C">
              <w:rPr>
                <w:rFonts w:cstheme="minorHAnsi"/>
                <w:i/>
                <w:iCs/>
                <w:color w:val="2F5496" w:themeColor="accent1" w:themeShade="BF"/>
              </w:rPr>
              <w:t xml:space="preserve">Select </w:t>
            </w:r>
            <w:r w:rsidRPr="00C73C0C">
              <w:rPr>
                <w:rFonts w:cstheme="minorHAnsi"/>
                <w:b/>
                <w:bCs/>
                <w:i/>
                <w:iCs/>
                <w:color w:val="2F5496" w:themeColor="accent1" w:themeShade="BF"/>
              </w:rPr>
              <w:t>Next</w:t>
            </w:r>
            <w:r w:rsidRPr="00C73C0C">
              <w:rPr>
                <w:rFonts w:cstheme="minorHAnsi"/>
                <w:i/>
                <w:iCs/>
                <w:color w:val="2F5496" w:themeColor="accent1" w:themeShade="BF"/>
              </w:rPr>
              <w:t xml:space="preserve"> to continue.</w:t>
            </w:r>
          </w:p>
        </w:tc>
        <w:tc>
          <w:tcPr>
            <w:tcW w:w="3685" w:type="dxa"/>
            <w:gridSpan w:val="2"/>
          </w:tcPr>
          <w:p w14:paraId="4E07D4FF" w14:textId="77777777" w:rsidR="007F4196" w:rsidRDefault="007F4196" w:rsidP="007F4196">
            <w:pPr>
              <w:pStyle w:val="ListParagraph"/>
              <w:numPr>
                <w:ilvl w:val="0"/>
                <w:numId w:val="4"/>
              </w:numPr>
              <w:spacing w:line="276" w:lineRule="auto"/>
              <w:ind w:left="360"/>
              <w:rPr>
                <w:rFonts w:cstheme="minorHAnsi"/>
              </w:rPr>
            </w:pPr>
            <w:r w:rsidRPr="00C73C0C">
              <w:rPr>
                <w:rFonts w:cstheme="minorHAnsi"/>
              </w:rPr>
              <w:t xml:space="preserve">Enable the </w:t>
            </w:r>
            <w:r w:rsidRPr="00C73C0C">
              <w:rPr>
                <w:rFonts w:cstheme="minorHAnsi"/>
                <w:b/>
                <w:bCs/>
              </w:rPr>
              <w:t>Next</w:t>
            </w:r>
            <w:r w:rsidRPr="00C73C0C">
              <w:rPr>
                <w:rFonts w:cstheme="minorHAnsi"/>
              </w:rPr>
              <w:t xml:space="preserve"> button.</w:t>
            </w:r>
          </w:p>
          <w:p w14:paraId="34D3E030" w14:textId="647A9736" w:rsidR="007F4196" w:rsidRPr="006E401F" w:rsidRDefault="007F4196" w:rsidP="007F4196">
            <w:pPr>
              <w:pStyle w:val="ListParagraph"/>
              <w:numPr>
                <w:ilvl w:val="0"/>
                <w:numId w:val="4"/>
              </w:numPr>
              <w:spacing w:line="276" w:lineRule="auto"/>
              <w:ind w:left="360"/>
              <w:rPr>
                <w:rFonts w:cstheme="minorHAnsi"/>
              </w:rPr>
            </w:pPr>
            <w:r w:rsidRPr="006E401F">
              <w:rPr>
                <w:rFonts w:cstheme="minorHAnsi"/>
              </w:rPr>
              <w:t xml:space="preserve">Upon selecting the </w:t>
            </w:r>
            <w:r w:rsidRPr="006E401F">
              <w:rPr>
                <w:rFonts w:cstheme="minorHAnsi"/>
                <w:b/>
                <w:bCs/>
              </w:rPr>
              <w:t>Next</w:t>
            </w:r>
            <w:r w:rsidRPr="006E401F">
              <w:rPr>
                <w:rFonts w:cstheme="minorHAnsi"/>
              </w:rPr>
              <w:t xml:space="preserve"> button, move to the next page.</w:t>
            </w:r>
          </w:p>
        </w:tc>
      </w:tr>
    </w:tbl>
    <w:p w14:paraId="29495C8C" w14:textId="361A26C8" w:rsidR="00EC66B7" w:rsidRDefault="00EC66B7"/>
    <w:tbl>
      <w:tblPr>
        <w:tblStyle w:val="TableGrid"/>
        <w:tblW w:w="10768" w:type="dxa"/>
        <w:tblLook w:val="04A0" w:firstRow="1" w:lastRow="0" w:firstColumn="1" w:lastColumn="0" w:noHBand="0" w:noVBand="1"/>
      </w:tblPr>
      <w:tblGrid>
        <w:gridCol w:w="2247"/>
        <w:gridCol w:w="1434"/>
        <w:gridCol w:w="3260"/>
        <w:gridCol w:w="142"/>
        <w:gridCol w:w="1559"/>
        <w:gridCol w:w="2126"/>
      </w:tblGrid>
      <w:tr w:rsidR="00EC66B7" w14:paraId="34B15F01" w14:textId="77777777" w:rsidTr="00BE50D6">
        <w:tc>
          <w:tcPr>
            <w:tcW w:w="2247" w:type="dxa"/>
            <w:shd w:val="clear" w:color="auto" w:fill="00CF00"/>
          </w:tcPr>
          <w:p w14:paraId="74621CFB" w14:textId="77777777" w:rsidR="00EC66B7" w:rsidRDefault="00EC66B7" w:rsidP="00BE50D6">
            <w:pPr>
              <w:rPr>
                <w:b/>
              </w:rPr>
            </w:pPr>
            <w:r>
              <w:rPr>
                <w:b/>
              </w:rPr>
              <w:t>Module Title</w:t>
            </w:r>
          </w:p>
        </w:tc>
        <w:tc>
          <w:tcPr>
            <w:tcW w:w="8521" w:type="dxa"/>
            <w:gridSpan w:val="5"/>
          </w:tcPr>
          <w:p w14:paraId="72FED153" w14:textId="57DE002F" w:rsidR="00EC66B7" w:rsidRPr="00F87EBA" w:rsidRDefault="00BB46D6" w:rsidP="00BE50D6">
            <w:pPr>
              <w:rPr>
                <w:b/>
              </w:rPr>
            </w:pPr>
            <w:r>
              <w:rPr>
                <w:b/>
              </w:rPr>
              <w:t>Understanding Corruption</w:t>
            </w:r>
          </w:p>
        </w:tc>
      </w:tr>
      <w:tr w:rsidR="00EC66B7" w14:paraId="3462CD90" w14:textId="77777777" w:rsidTr="00BE50D6">
        <w:tc>
          <w:tcPr>
            <w:tcW w:w="2247" w:type="dxa"/>
            <w:shd w:val="clear" w:color="auto" w:fill="00CF00"/>
          </w:tcPr>
          <w:p w14:paraId="13967AF7" w14:textId="77777777" w:rsidR="00EC66B7" w:rsidRDefault="00EC66B7" w:rsidP="00BE50D6">
            <w:pPr>
              <w:rPr>
                <w:b/>
              </w:rPr>
            </w:pPr>
            <w:r>
              <w:rPr>
                <w:b/>
              </w:rPr>
              <w:t>Page Title</w:t>
            </w:r>
          </w:p>
        </w:tc>
        <w:tc>
          <w:tcPr>
            <w:tcW w:w="4694" w:type="dxa"/>
            <w:gridSpan w:val="2"/>
          </w:tcPr>
          <w:p w14:paraId="0EF801CB" w14:textId="28CDC15A" w:rsidR="00EC66B7" w:rsidRPr="00BB46D6" w:rsidRDefault="00BB46D6" w:rsidP="00BE50D6">
            <w:pPr>
              <w:pStyle w:val="Heading4"/>
              <w:outlineLvl w:val="3"/>
              <w:rPr>
                <w:b/>
                <w:bCs/>
                <w:i w:val="0"/>
                <w:iCs w:val="0"/>
              </w:rPr>
            </w:pPr>
            <w:bookmarkStart w:id="25" w:name="_Toc77791778"/>
            <w:r w:rsidRPr="00BB46D6">
              <w:rPr>
                <w:b/>
                <w:bCs/>
                <w:i w:val="0"/>
                <w:iCs w:val="0"/>
              </w:rPr>
              <w:t>Sanctions</w:t>
            </w:r>
            <w:bookmarkEnd w:id="25"/>
          </w:p>
        </w:tc>
        <w:tc>
          <w:tcPr>
            <w:tcW w:w="1701" w:type="dxa"/>
            <w:gridSpan w:val="2"/>
            <w:shd w:val="clear" w:color="auto" w:fill="00CF00"/>
          </w:tcPr>
          <w:p w14:paraId="5B6974BA" w14:textId="77777777" w:rsidR="00EC66B7" w:rsidRDefault="00EC66B7" w:rsidP="00BE50D6">
            <w:pPr>
              <w:rPr>
                <w:b/>
              </w:rPr>
            </w:pPr>
            <w:r>
              <w:rPr>
                <w:b/>
              </w:rPr>
              <w:t>Page Number</w:t>
            </w:r>
          </w:p>
        </w:tc>
        <w:tc>
          <w:tcPr>
            <w:tcW w:w="2126" w:type="dxa"/>
          </w:tcPr>
          <w:p w14:paraId="77AFF54F" w14:textId="551F5F6E" w:rsidR="00EC66B7" w:rsidRDefault="00BB46D6" w:rsidP="00BE50D6">
            <w:pPr>
              <w:rPr>
                <w:b/>
              </w:rPr>
            </w:pPr>
            <w:r>
              <w:rPr>
                <w:b/>
              </w:rPr>
              <w:t>11</w:t>
            </w:r>
          </w:p>
        </w:tc>
      </w:tr>
      <w:tr w:rsidR="00EC66B7" w14:paraId="58EE4024" w14:textId="77777777" w:rsidTr="00BE50D6">
        <w:tc>
          <w:tcPr>
            <w:tcW w:w="2247" w:type="dxa"/>
            <w:shd w:val="clear" w:color="auto" w:fill="00CF00"/>
          </w:tcPr>
          <w:p w14:paraId="4D74DC83" w14:textId="77777777" w:rsidR="00EC66B7" w:rsidRDefault="00EC66B7" w:rsidP="00BE50D6">
            <w:pPr>
              <w:rPr>
                <w:b/>
              </w:rPr>
            </w:pPr>
            <w:r>
              <w:rPr>
                <w:b/>
              </w:rPr>
              <w:t>Template Type</w:t>
            </w:r>
          </w:p>
        </w:tc>
        <w:tc>
          <w:tcPr>
            <w:tcW w:w="4694" w:type="dxa"/>
            <w:gridSpan w:val="2"/>
          </w:tcPr>
          <w:p w14:paraId="173C6735" w14:textId="11AB9249" w:rsidR="00EC66B7" w:rsidRPr="00BB46D6" w:rsidRDefault="00BB46D6" w:rsidP="00BE50D6">
            <w:pPr>
              <w:rPr>
                <w:rStyle w:val="SubtleEmphasis"/>
                <w:b/>
                <w:bCs/>
                <w:i w:val="0"/>
                <w:iCs w:val="0"/>
              </w:rPr>
            </w:pPr>
            <w:r w:rsidRPr="00BB46D6">
              <w:rPr>
                <w:rStyle w:val="SubtleEmphasis"/>
                <w:b/>
                <w:bCs/>
                <w:i w:val="0"/>
                <w:iCs w:val="0"/>
              </w:rPr>
              <w:t>Interactive</w:t>
            </w:r>
            <w:r w:rsidR="00B812F8">
              <w:rPr>
                <w:rStyle w:val="SubtleEmphasis"/>
                <w:b/>
                <w:bCs/>
                <w:i w:val="0"/>
                <w:iCs w:val="0"/>
              </w:rPr>
              <w:t xml:space="preserve"> </w:t>
            </w:r>
            <w:r w:rsidR="00B812F8" w:rsidRPr="00B812F8">
              <w:rPr>
                <w:rStyle w:val="SubtleEmphasis"/>
                <w:b/>
                <w:i w:val="0"/>
                <w:iCs w:val="0"/>
              </w:rPr>
              <w:t>(Click to View)</w:t>
            </w:r>
          </w:p>
        </w:tc>
        <w:tc>
          <w:tcPr>
            <w:tcW w:w="1701" w:type="dxa"/>
            <w:gridSpan w:val="2"/>
            <w:shd w:val="clear" w:color="auto" w:fill="00CF00"/>
          </w:tcPr>
          <w:p w14:paraId="03501906" w14:textId="77777777" w:rsidR="00EC66B7" w:rsidRDefault="00EC66B7" w:rsidP="00BE50D6">
            <w:pPr>
              <w:rPr>
                <w:b/>
              </w:rPr>
            </w:pPr>
            <w:r>
              <w:rPr>
                <w:b/>
              </w:rPr>
              <w:t>Duration</w:t>
            </w:r>
          </w:p>
        </w:tc>
        <w:tc>
          <w:tcPr>
            <w:tcW w:w="2126" w:type="dxa"/>
          </w:tcPr>
          <w:p w14:paraId="32DCBA92" w14:textId="00426813" w:rsidR="00EC66B7" w:rsidRDefault="00244CBF" w:rsidP="00BE50D6">
            <w:pPr>
              <w:rPr>
                <w:b/>
              </w:rPr>
            </w:pPr>
            <w:r>
              <w:rPr>
                <w:b/>
              </w:rPr>
              <w:t>6</w:t>
            </w:r>
            <w:r w:rsidR="00EC66B7">
              <w:rPr>
                <w:b/>
              </w:rPr>
              <w:t>0 seconds</w:t>
            </w:r>
          </w:p>
        </w:tc>
      </w:tr>
      <w:tr w:rsidR="00EC66B7" w14:paraId="21402D6C" w14:textId="77777777" w:rsidTr="00BE50D6">
        <w:tc>
          <w:tcPr>
            <w:tcW w:w="10768" w:type="dxa"/>
            <w:gridSpan w:val="6"/>
            <w:shd w:val="clear" w:color="auto" w:fill="auto"/>
          </w:tcPr>
          <w:p w14:paraId="471F9266" w14:textId="77777777" w:rsidR="00EC66B7" w:rsidRDefault="00EC66B7" w:rsidP="00BE50D6">
            <w:pPr>
              <w:rPr>
                <w:b/>
              </w:rPr>
            </w:pPr>
            <w:r>
              <w:rPr>
                <w:b/>
              </w:rPr>
              <w:t xml:space="preserve">Screen Visuals: </w:t>
            </w:r>
            <w:r>
              <w:rPr>
                <w:bCs/>
              </w:rPr>
              <w:t>NA</w:t>
            </w:r>
          </w:p>
        </w:tc>
      </w:tr>
      <w:tr w:rsidR="00EC66B7" w14:paraId="4D4EFC3D" w14:textId="77777777" w:rsidTr="00BE50D6">
        <w:tc>
          <w:tcPr>
            <w:tcW w:w="3681" w:type="dxa"/>
            <w:gridSpan w:val="2"/>
            <w:shd w:val="clear" w:color="auto" w:fill="00CF00"/>
          </w:tcPr>
          <w:p w14:paraId="361B3DF5" w14:textId="77777777" w:rsidR="00EC66B7" w:rsidRDefault="00EC66B7" w:rsidP="00BE50D6">
            <w:pPr>
              <w:jc w:val="center"/>
              <w:rPr>
                <w:b/>
              </w:rPr>
            </w:pPr>
            <w:r>
              <w:br w:type="page"/>
            </w:r>
            <w:r>
              <w:br w:type="page"/>
            </w:r>
            <w:r>
              <w:rPr>
                <w:b/>
              </w:rPr>
              <w:t>VO</w:t>
            </w:r>
          </w:p>
        </w:tc>
        <w:tc>
          <w:tcPr>
            <w:tcW w:w="3402" w:type="dxa"/>
            <w:gridSpan w:val="2"/>
            <w:shd w:val="clear" w:color="auto" w:fill="00CF00"/>
          </w:tcPr>
          <w:p w14:paraId="4E24C2E9" w14:textId="77777777" w:rsidR="00EC66B7" w:rsidRDefault="00EC66B7" w:rsidP="00BE50D6">
            <w:pPr>
              <w:jc w:val="center"/>
              <w:rPr>
                <w:b/>
              </w:rPr>
            </w:pPr>
            <w:r>
              <w:rPr>
                <w:b/>
              </w:rPr>
              <w:t>On Screen Text (OST)</w:t>
            </w:r>
          </w:p>
        </w:tc>
        <w:tc>
          <w:tcPr>
            <w:tcW w:w="3685" w:type="dxa"/>
            <w:gridSpan w:val="2"/>
            <w:shd w:val="clear" w:color="auto" w:fill="00CF00"/>
          </w:tcPr>
          <w:p w14:paraId="7356357D" w14:textId="77777777" w:rsidR="00EC66B7" w:rsidRDefault="00EC66B7" w:rsidP="00BE50D6">
            <w:pPr>
              <w:jc w:val="center"/>
              <w:rPr>
                <w:b/>
              </w:rPr>
            </w:pPr>
            <w:r>
              <w:rPr>
                <w:b/>
              </w:rPr>
              <w:t>Visuals and Notes to Developers</w:t>
            </w:r>
          </w:p>
        </w:tc>
      </w:tr>
      <w:tr w:rsidR="006E401F" w14:paraId="05082170" w14:textId="77777777" w:rsidTr="00BE50D6">
        <w:tc>
          <w:tcPr>
            <w:tcW w:w="3681" w:type="dxa"/>
            <w:gridSpan w:val="2"/>
          </w:tcPr>
          <w:p w14:paraId="6A2F8580" w14:textId="2A0C5E84" w:rsidR="006E401F" w:rsidRPr="00230A80" w:rsidRDefault="006E401F" w:rsidP="006E401F">
            <w:pPr>
              <w:spacing w:line="276" w:lineRule="auto"/>
              <w:rPr>
                <w:bCs/>
              </w:rPr>
            </w:pPr>
            <w:r w:rsidRPr="006E401F">
              <w:rPr>
                <w:bCs/>
              </w:rPr>
              <w:t xml:space="preserve">To fight corruption, it is important to have in place adequate sanctions and reliable methods for detecting and addressing the offence. </w:t>
            </w:r>
          </w:p>
        </w:tc>
        <w:tc>
          <w:tcPr>
            <w:tcW w:w="3402" w:type="dxa"/>
            <w:gridSpan w:val="2"/>
          </w:tcPr>
          <w:p w14:paraId="3C217B6F" w14:textId="269A4D96" w:rsidR="006E401F" w:rsidRPr="004F3885" w:rsidRDefault="003A789F" w:rsidP="006E401F">
            <w:pPr>
              <w:rPr>
                <w:bCs/>
              </w:rPr>
            </w:pPr>
            <w:r>
              <w:rPr>
                <w:bCs/>
              </w:rPr>
              <w:t>S</w:t>
            </w:r>
            <w:r w:rsidR="006E401F" w:rsidRPr="006E401F">
              <w:rPr>
                <w:bCs/>
              </w:rPr>
              <w:t>anctions and reliable methods for detecting and addressing offence</w:t>
            </w:r>
            <w:r>
              <w:rPr>
                <w:bCs/>
              </w:rPr>
              <w:t xml:space="preserve"> in:</w:t>
            </w:r>
          </w:p>
        </w:tc>
        <w:tc>
          <w:tcPr>
            <w:tcW w:w="3685" w:type="dxa"/>
            <w:gridSpan w:val="2"/>
          </w:tcPr>
          <w:p w14:paraId="3E1F2195" w14:textId="77777777" w:rsidR="006E401F" w:rsidRDefault="006E401F" w:rsidP="006E401F">
            <w:pPr>
              <w:rPr>
                <w:bCs/>
              </w:rPr>
            </w:pPr>
            <w:r>
              <w:rPr>
                <w:bCs/>
              </w:rPr>
              <w:t>Show the image and OST in sync with the VO.</w:t>
            </w:r>
          </w:p>
          <w:p w14:paraId="4B582114" w14:textId="30B08FEE" w:rsidR="006E401F" w:rsidRDefault="006E401F" w:rsidP="006E401F">
            <w:pPr>
              <w:rPr>
                <w:bCs/>
              </w:rPr>
            </w:pPr>
            <w:r>
              <w:rPr>
                <w:noProof/>
                <w:lang w:val="fr-FR" w:eastAsia="zh-CN" w:bidi="th-TH"/>
              </w:rPr>
              <w:drawing>
                <wp:inline distT="0" distB="0" distL="0" distR="0" wp14:anchorId="008E77E7" wp14:editId="5DE5AC9D">
                  <wp:extent cx="1514475" cy="1153249"/>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17442" cy="1155508"/>
                          </a:xfrm>
                          <a:prstGeom prst="rect">
                            <a:avLst/>
                          </a:prstGeom>
                        </pic:spPr>
                      </pic:pic>
                    </a:graphicData>
                  </a:graphic>
                </wp:inline>
              </w:drawing>
            </w:r>
          </w:p>
          <w:p w14:paraId="6B89156F" w14:textId="064541B2" w:rsidR="006E401F" w:rsidRPr="006E401F" w:rsidRDefault="006E401F" w:rsidP="006E401F">
            <w:pPr>
              <w:rPr>
                <w:bCs/>
              </w:rPr>
            </w:pPr>
            <w:r>
              <w:rPr>
                <w:bCs/>
              </w:rPr>
              <w:t xml:space="preserve">SS ID: </w:t>
            </w:r>
            <w:r w:rsidRPr="006E401F">
              <w:rPr>
                <w:bCs/>
              </w:rPr>
              <w:t>1127992499</w:t>
            </w:r>
          </w:p>
        </w:tc>
      </w:tr>
      <w:tr w:rsidR="006E401F" w14:paraId="6C483C4F" w14:textId="77777777" w:rsidTr="00BE50D6">
        <w:tc>
          <w:tcPr>
            <w:tcW w:w="3681" w:type="dxa"/>
            <w:gridSpan w:val="2"/>
          </w:tcPr>
          <w:p w14:paraId="6A19C475" w14:textId="3792CA0A" w:rsidR="006E401F" w:rsidRPr="006E401F" w:rsidRDefault="006E401F" w:rsidP="006E401F">
            <w:pPr>
              <w:spacing w:line="276" w:lineRule="auto"/>
              <w:rPr>
                <w:bCs/>
              </w:rPr>
            </w:pPr>
            <w:r w:rsidRPr="006E401F">
              <w:rPr>
                <w:bCs/>
              </w:rPr>
              <w:t xml:space="preserve">Let’s explore the penalties that can be imposed on individuals and companies.  </w:t>
            </w:r>
          </w:p>
        </w:tc>
        <w:tc>
          <w:tcPr>
            <w:tcW w:w="3402" w:type="dxa"/>
            <w:gridSpan w:val="2"/>
          </w:tcPr>
          <w:p w14:paraId="79929E6F" w14:textId="7A830A1A" w:rsidR="006E401F" w:rsidRPr="004F3885" w:rsidRDefault="006E401F" w:rsidP="006E401F">
            <w:pPr>
              <w:jc w:val="center"/>
              <w:rPr>
                <w:bCs/>
              </w:rPr>
            </w:pPr>
            <w:r>
              <w:rPr>
                <w:bCs/>
              </w:rPr>
              <w:t>-</w:t>
            </w:r>
          </w:p>
        </w:tc>
        <w:tc>
          <w:tcPr>
            <w:tcW w:w="3685" w:type="dxa"/>
            <w:gridSpan w:val="2"/>
          </w:tcPr>
          <w:p w14:paraId="167942D0" w14:textId="6D9EA73F" w:rsidR="006E401F" w:rsidRPr="006E401F" w:rsidRDefault="006E401F" w:rsidP="006E401F">
            <w:pPr>
              <w:pStyle w:val="ListParagraph"/>
              <w:numPr>
                <w:ilvl w:val="0"/>
                <w:numId w:val="7"/>
              </w:numPr>
              <w:rPr>
                <w:bCs/>
              </w:rPr>
            </w:pPr>
            <w:r w:rsidRPr="0037073E">
              <w:rPr>
                <w:bCs/>
              </w:rPr>
              <w:t xml:space="preserve">Move the previous image and OST to one side of the screen and fade in two tabs – </w:t>
            </w:r>
            <w:r w:rsidRPr="006E401F">
              <w:rPr>
                <w:b/>
              </w:rPr>
              <w:t>Individuals</w:t>
            </w:r>
            <w:r>
              <w:rPr>
                <w:b/>
              </w:rPr>
              <w:t xml:space="preserve"> </w:t>
            </w:r>
            <w:r w:rsidRPr="0037073E">
              <w:rPr>
                <w:bCs/>
              </w:rPr>
              <w:t xml:space="preserve">and </w:t>
            </w:r>
            <w:r w:rsidRPr="006E401F">
              <w:rPr>
                <w:b/>
              </w:rPr>
              <w:t>Companies</w:t>
            </w:r>
          </w:p>
          <w:p w14:paraId="08D4F1AD" w14:textId="63678C2B" w:rsidR="006E401F" w:rsidRPr="006E401F" w:rsidRDefault="006E401F" w:rsidP="006E401F">
            <w:pPr>
              <w:pStyle w:val="ListParagraph"/>
              <w:numPr>
                <w:ilvl w:val="0"/>
                <w:numId w:val="7"/>
              </w:numPr>
              <w:rPr>
                <w:bCs/>
              </w:rPr>
            </w:pPr>
            <w:r w:rsidRPr="006E401F">
              <w:rPr>
                <w:bCs/>
              </w:rPr>
              <w:t>Make these two tabs clickable.</w:t>
            </w:r>
          </w:p>
        </w:tc>
      </w:tr>
      <w:tr w:rsidR="006E401F" w14:paraId="68F879D3" w14:textId="77777777" w:rsidTr="00BE50D6">
        <w:tc>
          <w:tcPr>
            <w:tcW w:w="3681" w:type="dxa"/>
            <w:gridSpan w:val="2"/>
          </w:tcPr>
          <w:p w14:paraId="3B455580" w14:textId="56D45002" w:rsidR="006E401F" w:rsidRPr="006E401F" w:rsidRDefault="006E401F" w:rsidP="006E401F">
            <w:pPr>
              <w:spacing w:line="276" w:lineRule="auto"/>
              <w:rPr>
                <w:bCs/>
              </w:rPr>
            </w:pPr>
            <w:r w:rsidRPr="006E401F">
              <w:rPr>
                <w:bCs/>
              </w:rPr>
              <w:t>Select each tab to learn more.</w:t>
            </w:r>
          </w:p>
        </w:tc>
        <w:tc>
          <w:tcPr>
            <w:tcW w:w="3402" w:type="dxa"/>
            <w:gridSpan w:val="2"/>
          </w:tcPr>
          <w:p w14:paraId="6DEDD721" w14:textId="7BA579CE" w:rsidR="006E401F" w:rsidRPr="006E401F" w:rsidRDefault="006E401F" w:rsidP="006E401F">
            <w:pPr>
              <w:rPr>
                <w:bCs/>
                <w:i/>
                <w:iCs/>
                <w:color w:val="2F5496" w:themeColor="accent1" w:themeShade="BF"/>
              </w:rPr>
            </w:pPr>
            <w:r w:rsidRPr="006E401F">
              <w:rPr>
                <w:bCs/>
                <w:i/>
                <w:iCs/>
                <w:color w:val="2F5496" w:themeColor="accent1" w:themeShade="BF"/>
              </w:rPr>
              <w:t>Select each tab to learn more.</w:t>
            </w:r>
          </w:p>
        </w:tc>
        <w:tc>
          <w:tcPr>
            <w:tcW w:w="3685" w:type="dxa"/>
            <w:gridSpan w:val="2"/>
          </w:tcPr>
          <w:p w14:paraId="5862FFB4" w14:textId="06681A36" w:rsidR="006E401F" w:rsidRPr="006E401F" w:rsidRDefault="006E401F" w:rsidP="006E401F">
            <w:pPr>
              <w:rPr>
                <w:bCs/>
              </w:rPr>
            </w:pPr>
            <w:r>
              <w:rPr>
                <w:bCs/>
              </w:rPr>
              <w:t xml:space="preserve">Fade in the </w:t>
            </w:r>
            <w:proofErr w:type="spellStart"/>
            <w:r>
              <w:rPr>
                <w:bCs/>
              </w:rPr>
              <w:t>i</w:t>
            </w:r>
            <w:proofErr w:type="spellEnd"/>
            <w:r>
              <w:rPr>
                <w:bCs/>
              </w:rPr>
              <w:t>-text in sync with the VO.</w:t>
            </w:r>
          </w:p>
        </w:tc>
      </w:tr>
      <w:tr w:rsidR="006E401F" w14:paraId="797FAD76" w14:textId="77777777" w:rsidTr="00BE50D6">
        <w:tc>
          <w:tcPr>
            <w:tcW w:w="3681" w:type="dxa"/>
            <w:gridSpan w:val="2"/>
          </w:tcPr>
          <w:p w14:paraId="0D4A017E" w14:textId="538504CF" w:rsidR="006E401F" w:rsidRPr="006E401F" w:rsidRDefault="006E401F" w:rsidP="006E401F">
            <w:pPr>
              <w:spacing w:line="276" w:lineRule="auto"/>
              <w:rPr>
                <w:bCs/>
              </w:rPr>
            </w:pPr>
            <w:r w:rsidRPr="006E401F">
              <w:rPr>
                <w:bCs/>
              </w:rPr>
              <w:lastRenderedPageBreak/>
              <w:t>Sanctions include monetary penalties, imprisonment, and employment and civil law consequences (such as termination of the employment contract and damages claims).</w:t>
            </w:r>
          </w:p>
        </w:tc>
        <w:tc>
          <w:tcPr>
            <w:tcW w:w="3402" w:type="dxa"/>
            <w:gridSpan w:val="2"/>
          </w:tcPr>
          <w:p w14:paraId="49F4D448" w14:textId="77777777" w:rsidR="007D0108" w:rsidRDefault="006E401F" w:rsidP="006E401F">
            <w:pPr>
              <w:rPr>
                <w:bCs/>
              </w:rPr>
            </w:pPr>
            <w:r w:rsidRPr="006E401F">
              <w:rPr>
                <w:bCs/>
              </w:rPr>
              <w:t>Sanctions include</w:t>
            </w:r>
            <w:r w:rsidR="007D0108">
              <w:rPr>
                <w:bCs/>
              </w:rPr>
              <w:t>:</w:t>
            </w:r>
          </w:p>
          <w:p w14:paraId="231156E0" w14:textId="77777777" w:rsidR="007D0108" w:rsidRDefault="007D0108" w:rsidP="007D0108">
            <w:pPr>
              <w:pStyle w:val="ListParagraph"/>
              <w:numPr>
                <w:ilvl w:val="0"/>
                <w:numId w:val="37"/>
              </w:numPr>
              <w:rPr>
                <w:bCs/>
              </w:rPr>
            </w:pPr>
            <w:r>
              <w:rPr>
                <w:bCs/>
              </w:rPr>
              <w:t>M</w:t>
            </w:r>
            <w:r w:rsidR="006E401F" w:rsidRPr="007D0108">
              <w:rPr>
                <w:bCs/>
              </w:rPr>
              <w:t>onetary penalties</w:t>
            </w:r>
          </w:p>
          <w:p w14:paraId="2522628F" w14:textId="30C4CAA2" w:rsidR="007D0108" w:rsidRDefault="007D0108" w:rsidP="007D0108">
            <w:pPr>
              <w:pStyle w:val="ListParagraph"/>
              <w:numPr>
                <w:ilvl w:val="0"/>
                <w:numId w:val="37"/>
              </w:numPr>
              <w:rPr>
                <w:bCs/>
              </w:rPr>
            </w:pPr>
            <w:r w:rsidRPr="007D0108">
              <w:rPr>
                <w:bCs/>
              </w:rPr>
              <w:t>I</w:t>
            </w:r>
            <w:r w:rsidR="006E401F" w:rsidRPr="007D0108">
              <w:rPr>
                <w:bCs/>
              </w:rPr>
              <w:t>mprisonment</w:t>
            </w:r>
          </w:p>
          <w:p w14:paraId="6B27FA57" w14:textId="40203EFA" w:rsidR="006E401F" w:rsidRPr="007D0108" w:rsidRDefault="007D0108" w:rsidP="007D0108">
            <w:pPr>
              <w:pStyle w:val="ListParagraph"/>
              <w:numPr>
                <w:ilvl w:val="0"/>
                <w:numId w:val="37"/>
              </w:numPr>
              <w:rPr>
                <w:bCs/>
              </w:rPr>
            </w:pPr>
            <w:r>
              <w:rPr>
                <w:bCs/>
              </w:rPr>
              <w:t>E</w:t>
            </w:r>
            <w:r w:rsidR="006E401F" w:rsidRPr="007D0108">
              <w:rPr>
                <w:bCs/>
              </w:rPr>
              <w:t>mployment and civil law consequences (such as termination of the employment contract and damages claims).</w:t>
            </w:r>
          </w:p>
        </w:tc>
        <w:tc>
          <w:tcPr>
            <w:tcW w:w="3685" w:type="dxa"/>
            <w:gridSpan w:val="2"/>
          </w:tcPr>
          <w:p w14:paraId="77BBC4F4" w14:textId="6FB92E10" w:rsidR="006E401F" w:rsidRPr="006E401F" w:rsidRDefault="006E401F" w:rsidP="006E401F">
            <w:pPr>
              <w:rPr>
                <w:bCs/>
              </w:rPr>
            </w:pPr>
            <w:r>
              <w:rPr>
                <w:bCs/>
              </w:rPr>
              <w:t xml:space="preserve">Show the OST as a pop-up text with the VO when learner clicks on the </w:t>
            </w:r>
            <w:r w:rsidRPr="006E401F">
              <w:rPr>
                <w:b/>
              </w:rPr>
              <w:t>Individuals</w:t>
            </w:r>
            <w:r>
              <w:rPr>
                <w:b/>
              </w:rPr>
              <w:t xml:space="preserve"> </w:t>
            </w:r>
            <w:r>
              <w:rPr>
                <w:bCs/>
              </w:rPr>
              <w:t>tab.</w:t>
            </w:r>
          </w:p>
        </w:tc>
      </w:tr>
      <w:tr w:rsidR="006E401F" w14:paraId="7704E82C" w14:textId="77777777" w:rsidTr="00BE50D6">
        <w:tc>
          <w:tcPr>
            <w:tcW w:w="3681" w:type="dxa"/>
            <w:gridSpan w:val="2"/>
          </w:tcPr>
          <w:p w14:paraId="002ECE04" w14:textId="77777777" w:rsidR="006E401F" w:rsidRPr="006E401F" w:rsidRDefault="006E401F" w:rsidP="006E401F">
            <w:pPr>
              <w:rPr>
                <w:rFonts w:cs="Open Sans"/>
              </w:rPr>
            </w:pPr>
            <w:r w:rsidRPr="006E401F">
              <w:rPr>
                <w:rFonts w:cs="Open Sans"/>
              </w:rPr>
              <w:t>Sanctions include:</w:t>
            </w:r>
          </w:p>
          <w:p w14:paraId="1EA22CAC" w14:textId="77777777" w:rsidR="006E401F" w:rsidRPr="006E401F" w:rsidRDefault="006E401F" w:rsidP="006E401F">
            <w:pPr>
              <w:pStyle w:val="ListParagraph"/>
              <w:numPr>
                <w:ilvl w:val="0"/>
                <w:numId w:val="13"/>
              </w:numPr>
              <w:rPr>
                <w:rFonts w:cs="Open Sans"/>
              </w:rPr>
            </w:pPr>
            <w:r w:rsidRPr="006E401F">
              <w:rPr>
                <w:rFonts w:cs="Open Sans"/>
              </w:rPr>
              <w:t xml:space="preserve">Monetary penalties (which can be a percentage of the worldwide turnover of the group), </w:t>
            </w:r>
          </w:p>
          <w:p w14:paraId="4E988552" w14:textId="2B99AB27" w:rsidR="006E401F" w:rsidRPr="006E401F" w:rsidRDefault="006E401F" w:rsidP="006E401F">
            <w:pPr>
              <w:pStyle w:val="ListParagraph"/>
              <w:numPr>
                <w:ilvl w:val="0"/>
                <w:numId w:val="13"/>
              </w:numPr>
              <w:rPr>
                <w:rFonts w:cs="Open Sans"/>
              </w:rPr>
            </w:pPr>
            <w:r w:rsidRPr="006E401F">
              <w:rPr>
                <w:rFonts w:cs="Open Sans"/>
              </w:rPr>
              <w:t>Civil law consequences (</w:t>
            </w:r>
            <w:r w:rsidR="003B1333">
              <w:rPr>
                <w:rFonts w:cs="Open Sans"/>
              </w:rPr>
              <w:t>for example</w:t>
            </w:r>
            <w:r w:rsidRPr="006E401F">
              <w:rPr>
                <w:rFonts w:cs="Open Sans"/>
              </w:rPr>
              <w:t xml:space="preserve">, damages </w:t>
            </w:r>
            <w:r w:rsidR="003B1333" w:rsidRPr="006E401F">
              <w:rPr>
                <w:rFonts w:cs="Open Sans"/>
              </w:rPr>
              <w:t>claim</w:t>
            </w:r>
            <w:r w:rsidRPr="006E401F">
              <w:rPr>
                <w:rFonts w:cs="Open Sans"/>
              </w:rPr>
              <w:t xml:space="preserve">), </w:t>
            </w:r>
          </w:p>
          <w:p w14:paraId="4C3F83EA" w14:textId="77777777" w:rsidR="006E401F" w:rsidRPr="006E401F" w:rsidRDefault="006E401F" w:rsidP="006E401F">
            <w:pPr>
              <w:pStyle w:val="ListParagraph"/>
              <w:numPr>
                <w:ilvl w:val="0"/>
                <w:numId w:val="13"/>
              </w:numPr>
              <w:rPr>
                <w:rFonts w:cs="Open Sans"/>
              </w:rPr>
            </w:pPr>
            <w:r w:rsidRPr="006E401F">
              <w:rPr>
                <w:rFonts w:cs="Open Sans"/>
              </w:rPr>
              <w:t xml:space="preserve">Forfeiture orders siphoning off profits generated from the alleged offence, </w:t>
            </w:r>
          </w:p>
          <w:p w14:paraId="3BB47BC7" w14:textId="77777777" w:rsidR="006E401F" w:rsidRPr="006E401F" w:rsidRDefault="006E401F" w:rsidP="006E401F">
            <w:pPr>
              <w:pStyle w:val="ListParagraph"/>
              <w:numPr>
                <w:ilvl w:val="0"/>
                <w:numId w:val="13"/>
              </w:numPr>
              <w:rPr>
                <w:rFonts w:cs="Open Sans"/>
              </w:rPr>
            </w:pPr>
            <w:r w:rsidRPr="006E401F">
              <w:rPr>
                <w:rFonts w:cs="Open Sans"/>
              </w:rPr>
              <w:t xml:space="preserve">Extensive (internal as well as external) investigations of costs and resources, </w:t>
            </w:r>
          </w:p>
          <w:p w14:paraId="15FD5DFB" w14:textId="77777777" w:rsidR="006E401F" w:rsidRPr="006E401F" w:rsidRDefault="006E401F" w:rsidP="006E401F">
            <w:pPr>
              <w:pStyle w:val="ListParagraph"/>
              <w:numPr>
                <w:ilvl w:val="0"/>
                <w:numId w:val="13"/>
              </w:numPr>
              <w:rPr>
                <w:rFonts w:cs="Open Sans"/>
              </w:rPr>
            </w:pPr>
            <w:r w:rsidRPr="006E401F">
              <w:rPr>
                <w:rFonts w:cs="Open Sans"/>
              </w:rPr>
              <w:t xml:space="preserve">Prohibition from public tenders, </w:t>
            </w:r>
          </w:p>
          <w:p w14:paraId="340B341C" w14:textId="77777777" w:rsidR="006E401F" w:rsidRPr="006E401F" w:rsidRDefault="006E401F" w:rsidP="006E401F">
            <w:pPr>
              <w:pStyle w:val="ListParagraph"/>
              <w:numPr>
                <w:ilvl w:val="0"/>
                <w:numId w:val="13"/>
              </w:numPr>
              <w:rPr>
                <w:rFonts w:cs="Open Sans"/>
              </w:rPr>
            </w:pPr>
            <w:r w:rsidRPr="006E401F">
              <w:rPr>
                <w:rFonts w:cs="Open Sans"/>
              </w:rPr>
              <w:t xml:space="preserve">Suspension of activities, </w:t>
            </w:r>
          </w:p>
          <w:p w14:paraId="2CDAEC6A" w14:textId="77777777" w:rsidR="006E401F" w:rsidRPr="006E401F" w:rsidRDefault="006E401F" w:rsidP="006E401F">
            <w:pPr>
              <w:pStyle w:val="ListParagraph"/>
              <w:numPr>
                <w:ilvl w:val="0"/>
                <w:numId w:val="13"/>
              </w:numPr>
              <w:rPr>
                <w:rFonts w:cs="Open Sans"/>
              </w:rPr>
            </w:pPr>
            <w:r w:rsidRPr="006E401F">
              <w:rPr>
                <w:rFonts w:cs="Open Sans"/>
              </w:rPr>
              <w:t xml:space="preserve">Mandatory dissolution, and </w:t>
            </w:r>
          </w:p>
          <w:p w14:paraId="65AC7AF8" w14:textId="77777777" w:rsidR="006E401F" w:rsidRPr="006E401F" w:rsidRDefault="006E401F" w:rsidP="006E401F">
            <w:pPr>
              <w:pStyle w:val="ListParagraph"/>
              <w:numPr>
                <w:ilvl w:val="0"/>
                <w:numId w:val="13"/>
              </w:numPr>
              <w:rPr>
                <w:rFonts w:cs="Open Sans"/>
              </w:rPr>
            </w:pPr>
            <w:r w:rsidRPr="006E401F">
              <w:rPr>
                <w:rFonts w:cs="Open Sans"/>
              </w:rPr>
              <w:t>Last but not least, damage to reputation.</w:t>
            </w:r>
          </w:p>
          <w:p w14:paraId="4CC5374A" w14:textId="77777777" w:rsidR="006E401F" w:rsidRPr="006E401F" w:rsidRDefault="006E401F" w:rsidP="006E401F">
            <w:pPr>
              <w:spacing w:line="276" w:lineRule="auto"/>
              <w:rPr>
                <w:bCs/>
              </w:rPr>
            </w:pPr>
          </w:p>
        </w:tc>
        <w:tc>
          <w:tcPr>
            <w:tcW w:w="3402" w:type="dxa"/>
            <w:gridSpan w:val="2"/>
          </w:tcPr>
          <w:p w14:paraId="3BFF4D66" w14:textId="77777777" w:rsidR="003B1333" w:rsidRPr="006E401F" w:rsidRDefault="003B1333" w:rsidP="003B1333">
            <w:pPr>
              <w:rPr>
                <w:rFonts w:cs="Open Sans"/>
              </w:rPr>
            </w:pPr>
            <w:r w:rsidRPr="006E401F">
              <w:rPr>
                <w:rFonts w:cs="Open Sans"/>
              </w:rPr>
              <w:t>Sanctions include:</w:t>
            </w:r>
          </w:p>
          <w:p w14:paraId="4C49135A" w14:textId="15E39EA4" w:rsidR="003B1333" w:rsidRPr="006E401F" w:rsidRDefault="003B1333" w:rsidP="003B1333">
            <w:pPr>
              <w:pStyle w:val="ListParagraph"/>
              <w:numPr>
                <w:ilvl w:val="0"/>
                <w:numId w:val="13"/>
              </w:numPr>
              <w:rPr>
                <w:rFonts w:cs="Open Sans"/>
              </w:rPr>
            </w:pPr>
            <w:r w:rsidRPr="006E401F">
              <w:rPr>
                <w:rFonts w:cs="Open Sans"/>
              </w:rPr>
              <w:t>Monetary penalties (which can be a percentage of the worldwide turnover of the group)</w:t>
            </w:r>
          </w:p>
          <w:p w14:paraId="2A78409C" w14:textId="5849A9D5" w:rsidR="003B1333" w:rsidRPr="006E401F" w:rsidRDefault="003B1333" w:rsidP="003B1333">
            <w:pPr>
              <w:pStyle w:val="ListParagraph"/>
              <w:numPr>
                <w:ilvl w:val="0"/>
                <w:numId w:val="13"/>
              </w:numPr>
              <w:rPr>
                <w:rFonts w:cs="Open Sans"/>
              </w:rPr>
            </w:pPr>
            <w:r w:rsidRPr="006E401F">
              <w:rPr>
                <w:rFonts w:cs="Open Sans"/>
              </w:rPr>
              <w:t>Civil law consequences (e.g., damages claim)</w:t>
            </w:r>
          </w:p>
          <w:p w14:paraId="62535D23" w14:textId="6A0EF991" w:rsidR="003B1333" w:rsidRPr="006E401F" w:rsidRDefault="003B1333" w:rsidP="003B1333">
            <w:pPr>
              <w:pStyle w:val="ListParagraph"/>
              <w:numPr>
                <w:ilvl w:val="0"/>
                <w:numId w:val="13"/>
              </w:numPr>
              <w:rPr>
                <w:rFonts w:cs="Open Sans"/>
              </w:rPr>
            </w:pPr>
            <w:r w:rsidRPr="006E401F">
              <w:rPr>
                <w:rFonts w:cs="Open Sans"/>
              </w:rPr>
              <w:t>Forfeiture orders siphoning off profits generated from the alleged offence</w:t>
            </w:r>
          </w:p>
          <w:p w14:paraId="3328F7F5" w14:textId="5B891427" w:rsidR="003B1333" w:rsidRPr="006E401F" w:rsidRDefault="003B1333" w:rsidP="003B1333">
            <w:pPr>
              <w:pStyle w:val="ListParagraph"/>
              <w:numPr>
                <w:ilvl w:val="0"/>
                <w:numId w:val="13"/>
              </w:numPr>
              <w:rPr>
                <w:rFonts w:cs="Open Sans"/>
              </w:rPr>
            </w:pPr>
            <w:r w:rsidRPr="006E401F">
              <w:rPr>
                <w:rFonts w:cs="Open Sans"/>
              </w:rPr>
              <w:t>Extensive (internal as well as external) investigations of costs and resources</w:t>
            </w:r>
          </w:p>
          <w:p w14:paraId="45BD4F97" w14:textId="34D70C43" w:rsidR="003B1333" w:rsidRPr="006E401F" w:rsidRDefault="003B1333" w:rsidP="003B1333">
            <w:pPr>
              <w:pStyle w:val="ListParagraph"/>
              <w:numPr>
                <w:ilvl w:val="0"/>
                <w:numId w:val="13"/>
              </w:numPr>
              <w:rPr>
                <w:rFonts w:cs="Open Sans"/>
              </w:rPr>
            </w:pPr>
            <w:r w:rsidRPr="006E401F">
              <w:rPr>
                <w:rFonts w:cs="Open Sans"/>
              </w:rPr>
              <w:t>Prohibition from public tenders</w:t>
            </w:r>
          </w:p>
          <w:p w14:paraId="0AA328AE" w14:textId="38FE35FD" w:rsidR="003B1333" w:rsidRPr="006E401F" w:rsidRDefault="003B1333" w:rsidP="003B1333">
            <w:pPr>
              <w:pStyle w:val="ListParagraph"/>
              <w:numPr>
                <w:ilvl w:val="0"/>
                <w:numId w:val="13"/>
              </w:numPr>
              <w:rPr>
                <w:rFonts w:cs="Open Sans"/>
              </w:rPr>
            </w:pPr>
            <w:r w:rsidRPr="006E401F">
              <w:rPr>
                <w:rFonts w:cs="Open Sans"/>
              </w:rPr>
              <w:t>Suspension of activities</w:t>
            </w:r>
          </w:p>
          <w:p w14:paraId="305C4001" w14:textId="0B6A07FA" w:rsidR="003B1333" w:rsidRPr="006E401F" w:rsidRDefault="003B1333" w:rsidP="003B1333">
            <w:pPr>
              <w:pStyle w:val="ListParagraph"/>
              <w:numPr>
                <w:ilvl w:val="0"/>
                <w:numId w:val="13"/>
              </w:numPr>
              <w:rPr>
                <w:rFonts w:cs="Open Sans"/>
              </w:rPr>
            </w:pPr>
            <w:r w:rsidRPr="006E401F">
              <w:rPr>
                <w:rFonts w:cs="Open Sans"/>
              </w:rPr>
              <w:t xml:space="preserve">Mandatory dissolution </w:t>
            </w:r>
          </w:p>
          <w:p w14:paraId="5E1020F5" w14:textId="5840EC18" w:rsidR="003B1333" w:rsidRPr="006E401F" w:rsidRDefault="003A789F" w:rsidP="003B1333">
            <w:pPr>
              <w:pStyle w:val="ListParagraph"/>
              <w:numPr>
                <w:ilvl w:val="0"/>
                <w:numId w:val="13"/>
              </w:numPr>
              <w:rPr>
                <w:rFonts w:cs="Open Sans"/>
              </w:rPr>
            </w:pPr>
            <w:r>
              <w:rPr>
                <w:rFonts w:cs="Open Sans"/>
              </w:rPr>
              <w:t>D</w:t>
            </w:r>
            <w:r w:rsidR="003B1333" w:rsidRPr="006E401F">
              <w:rPr>
                <w:rFonts w:cs="Open Sans"/>
              </w:rPr>
              <w:t>amage to reputation</w:t>
            </w:r>
            <w:r w:rsidR="007D0108">
              <w:rPr>
                <w:rFonts w:cs="Open Sans"/>
              </w:rPr>
              <w:t>.</w:t>
            </w:r>
          </w:p>
          <w:p w14:paraId="44E6E8F3" w14:textId="77777777" w:rsidR="006E401F" w:rsidRPr="004F3885" w:rsidRDefault="006E401F" w:rsidP="006E401F">
            <w:pPr>
              <w:rPr>
                <w:bCs/>
              </w:rPr>
            </w:pPr>
          </w:p>
        </w:tc>
        <w:tc>
          <w:tcPr>
            <w:tcW w:w="3685" w:type="dxa"/>
            <w:gridSpan w:val="2"/>
          </w:tcPr>
          <w:p w14:paraId="69838EA9" w14:textId="3DE57DB1" w:rsidR="006E401F" w:rsidRPr="006E401F" w:rsidRDefault="006E401F" w:rsidP="006E401F">
            <w:pPr>
              <w:rPr>
                <w:bCs/>
              </w:rPr>
            </w:pPr>
            <w:r>
              <w:rPr>
                <w:bCs/>
              </w:rPr>
              <w:t xml:space="preserve">Show the OST as a pop-up text with the VO when learner clicks on the </w:t>
            </w:r>
            <w:r>
              <w:rPr>
                <w:b/>
              </w:rPr>
              <w:t xml:space="preserve">Companies </w:t>
            </w:r>
            <w:r>
              <w:rPr>
                <w:bCs/>
              </w:rPr>
              <w:t>tab.</w:t>
            </w:r>
          </w:p>
        </w:tc>
      </w:tr>
      <w:tr w:rsidR="003B1333" w14:paraId="4644415F" w14:textId="77777777" w:rsidTr="00BE50D6">
        <w:tc>
          <w:tcPr>
            <w:tcW w:w="3681" w:type="dxa"/>
            <w:gridSpan w:val="2"/>
          </w:tcPr>
          <w:p w14:paraId="75C6F393" w14:textId="1557E949" w:rsidR="003B1333" w:rsidRPr="006E401F" w:rsidRDefault="003B1333" w:rsidP="003B1333">
            <w:pPr>
              <w:spacing w:line="276" w:lineRule="auto"/>
              <w:jc w:val="center"/>
              <w:rPr>
                <w:bCs/>
              </w:rPr>
            </w:pPr>
            <w:r>
              <w:rPr>
                <w:bCs/>
              </w:rPr>
              <w:t>-</w:t>
            </w:r>
          </w:p>
        </w:tc>
        <w:tc>
          <w:tcPr>
            <w:tcW w:w="3402" w:type="dxa"/>
            <w:gridSpan w:val="2"/>
          </w:tcPr>
          <w:p w14:paraId="6C7B4922" w14:textId="689D6338" w:rsidR="003B1333" w:rsidRPr="004F3885" w:rsidRDefault="003B1333" w:rsidP="003B1333">
            <w:pPr>
              <w:rPr>
                <w:bCs/>
              </w:rPr>
            </w:pPr>
            <w:r w:rsidRPr="00C73C0C">
              <w:rPr>
                <w:rFonts w:cstheme="minorHAnsi"/>
                <w:i/>
                <w:iCs/>
                <w:color w:val="2F5496" w:themeColor="accent1" w:themeShade="BF"/>
              </w:rPr>
              <w:t xml:space="preserve">Select </w:t>
            </w:r>
            <w:r w:rsidRPr="00C73C0C">
              <w:rPr>
                <w:rFonts w:cstheme="minorHAnsi"/>
                <w:b/>
                <w:bCs/>
                <w:i/>
                <w:iCs/>
                <w:color w:val="2F5496" w:themeColor="accent1" w:themeShade="BF"/>
              </w:rPr>
              <w:t>Next</w:t>
            </w:r>
            <w:r w:rsidRPr="00C73C0C">
              <w:rPr>
                <w:rFonts w:cstheme="minorHAnsi"/>
                <w:i/>
                <w:iCs/>
                <w:color w:val="2F5496" w:themeColor="accent1" w:themeShade="BF"/>
              </w:rPr>
              <w:t xml:space="preserve"> to continue.</w:t>
            </w:r>
          </w:p>
        </w:tc>
        <w:tc>
          <w:tcPr>
            <w:tcW w:w="3685" w:type="dxa"/>
            <w:gridSpan w:val="2"/>
          </w:tcPr>
          <w:p w14:paraId="1521653E" w14:textId="77777777" w:rsidR="003B1333" w:rsidRDefault="003B1333" w:rsidP="003B1333">
            <w:pPr>
              <w:pStyle w:val="ListParagraph"/>
              <w:numPr>
                <w:ilvl w:val="0"/>
                <w:numId w:val="4"/>
              </w:numPr>
              <w:spacing w:line="276" w:lineRule="auto"/>
              <w:ind w:left="360"/>
              <w:rPr>
                <w:rFonts w:cstheme="minorHAnsi"/>
              </w:rPr>
            </w:pPr>
            <w:r w:rsidRPr="00C73C0C">
              <w:rPr>
                <w:rFonts w:cstheme="minorHAnsi"/>
              </w:rPr>
              <w:t xml:space="preserve">Enable the </w:t>
            </w:r>
            <w:r w:rsidRPr="00C73C0C">
              <w:rPr>
                <w:rFonts w:cstheme="minorHAnsi"/>
                <w:b/>
                <w:bCs/>
              </w:rPr>
              <w:t>Next</w:t>
            </w:r>
            <w:r w:rsidRPr="00C73C0C">
              <w:rPr>
                <w:rFonts w:cstheme="minorHAnsi"/>
              </w:rPr>
              <w:t xml:space="preserve"> button.</w:t>
            </w:r>
          </w:p>
          <w:p w14:paraId="50B18B92" w14:textId="510DAFE3" w:rsidR="003B1333" w:rsidRPr="003B1333" w:rsidRDefault="003B1333" w:rsidP="003B1333">
            <w:pPr>
              <w:pStyle w:val="ListParagraph"/>
              <w:numPr>
                <w:ilvl w:val="0"/>
                <w:numId w:val="4"/>
              </w:numPr>
              <w:spacing w:line="276" w:lineRule="auto"/>
              <w:ind w:left="360"/>
              <w:rPr>
                <w:rFonts w:cstheme="minorHAnsi"/>
              </w:rPr>
            </w:pPr>
            <w:r w:rsidRPr="003B1333">
              <w:rPr>
                <w:rFonts w:cstheme="minorHAnsi"/>
              </w:rPr>
              <w:t xml:space="preserve">Upon selecting the </w:t>
            </w:r>
            <w:r w:rsidRPr="003B1333">
              <w:rPr>
                <w:rFonts w:cstheme="minorHAnsi"/>
                <w:b/>
                <w:bCs/>
              </w:rPr>
              <w:t>Next</w:t>
            </w:r>
            <w:r w:rsidRPr="003B1333">
              <w:rPr>
                <w:rFonts w:cstheme="minorHAnsi"/>
              </w:rPr>
              <w:t xml:space="preserve"> button, move to the next page.</w:t>
            </w:r>
          </w:p>
        </w:tc>
      </w:tr>
    </w:tbl>
    <w:p w14:paraId="244E8C1E" w14:textId="1D4CFAD1" w:rsidR="00EC66B7" w:rsidRDefault="00EC66B7"/>
    <w:p w14:paraId="2D3EDD9F" w14:textId="77777777" w:rsidR="00244CBF" w:rsidRDefault="00244CBF"/>
    <w:tbl>
      <w:tblPr>
        <w:tblStyle w:val="TableGrid"/>
        <w:tblW w:w="10768" w:type="dxa"/>
        <w:tblLook w:val="04A0" w:firstRow="1" w:lastRow="0" w:firstColumn="1" w:lastColumn="0" w:noHBand="0" w:noVBand="1"/>
      </w:tblPr>
      <w:tblGrid>
        <w:gridCol w:w="2170"/>
        <w:gridCol w:w="1367"/>
        <w:gridCol w:w="3110"/>
        <w:gridCol w:w="142"/>
        <w:gridCol w:w="1760"/>
        <w:gridCol w:w="2219"/>
      </w:tblGrid>
      <w:tr w:rsidR="00AA3D67" w14:paraId="169AB28F" w14:textId="77777777" w:rsidTr="00BA0254">
        <w:tc>
          <w:tcPr>
            <w:tcW w:w="2170" w:type="dxa"/>
            <w:shd w:val="clear" w:color="auto" w:fill="00CF00"/>
          </w:tcPr>
          <w:p w14:paraId="03BA78FB" w14:textId="77777777" w:rsidR="00EC66B7" w:rsidRDefault="00EC66B7" w:rsidP="00BE50D6">
            <w:pPr>
              <w:rPr>
                <w:b/>
              </w:rPr>
            </w:pPr>
            <w:r>
              <w:rPr>
                <w:b/>
              </w:rPr>
              <w:t>Module Title</w:t>
            </w:r>
          </w:p>
        </w:tc>
        <w:tc>
          <w:tcPr>
            <w:tcW w:w="8598" w:type="dxa"/>
            <w:gridSpan w:val="5"/>
          </w:tcPr>
          <w:p w14:paraId="23BFF806" w14:textId="53BB1813" w:rsidR="00EC66B7" w:rsidRPr="00F87EBA" w:rsidRDefault="00266362" w:rsidP="00BE50D6">
            <w:pPr>
              <w:rPr>
                <w:b/>
              </w:rPr>
            </w:pPr>
            <w:r>
              <w:rPr>
                <w:b/>
              </w:rPr>
              <w:t>Understanding Corruption</w:t>
            </w:r>
          </w:p>
        </w:tc>
      </w:tr>
      <w:tr w:rsidR="00B1191B" w14:paraId="3204F06A" w14:textId="77777777" w:rsidTr="00BA0254">
        <w:tc>
          <w:tcPr>
            <w:tcW w:w="2170" w:type="dxa"/>
            <w:shd w:val="clear" w:color="auto" w:fill="00CF00"/>
          </w:tcPr>
          <w:p w14:paraId="47C0CA27" w14:textId="77777777" w:rsidR="00EC66B7" w:rsidRDefault="00EC66B7" w:rsidP="00BE50D6">
            <w:pPr>
              <w:rPr>
                <w:b/>
              </w:rPr>
            </w:pPr>
            <w:r>
              <w:rPr>
                <w:b/>
              </w:rPr>
              <w:t>Page Title</w:t>
            </w:r>
          </w:p>
        </w:tc>
        <w:tc>
          <w:tcPr>
            <w:tcW w:w="4477" w:type="dxa"/>
            <w:gridSpan w:val="2"/>
          </w:tcPr>
          <w:p w14:paraId="4A180878" w14:textId="60D618B6" w:rsidR="00EC66B7" w:rsidRPr="00266362" w:rsidRDefault="00266362" w:rsidP="00BE50D6">
            <w:pPr>
              <w:pStyle w:val="Heading4"/>
              <w:outlineLvl w:val="3"/>
              <w:rPr>
                <w:b/>
                <w:bCs/>
                <w:i w:val="0"/>
                <w:iCs w:val="0"/>
              </w:rPr>
            </w:pPr>
            <w:bookmarkStart w:id="26" w:name="_Toc77791779"/>
            <w:r w:rsidRPr="00266362">
              <w:rPr>
                <w:b/>
                <w:bCs/>
                <w:i w:val="0"/>
                <w:iCs w:val="0"/>
              </w:rPr>
              <w:t>Measures to Detect and Prevent Corruption</w:t>
            </w:r>
            <w:bookmarkEnd w:id="26"/>
          </w:p>
        </w:tc>
        <w:tc>
          <w:tcPr>
            <w:tcW w:w="1902" w:type="dxa"/>
            <w:gridSpan w:val="2"/>
            <w:shd w:val="clear" w:color="auto" w:fill="00CF00"/>
          </w:tcPr>
          <w:p w14:paraId="1709B651" w14:textId="77777777" w:rsidR="00EC66B7" w:rsidRDefault="00EC66B7" w:rsidP="00BE50D6">
            <w:pPr>
              <w:rPr>
                <w:b/>
              </w:rPr>
            </w:pPr>
            <w:r>
              <w:rPr>
                <w:b/>
              </w:rPr>
              <w:t>Page Number</w:t>
            </w:r>
          </w:p>
        </w:tc>
        <w:tc>
          <w:tcPr>
            <w:tcW w:w="2219" w:type="dxa"/>
          </w:tcPr>
          <w:p w14:paraId="6AA40948" w14:textId="5B585811" w:rsidR="00EC66B7" w:rsidRDefault="00DE6F63" w:rsidP="00BE50D6">
            <w:pPr>
              <w:rPr>
                <w:b/>
              </w:rPr>
            </w:pPr>
            <w:r>
              <w:rPr>
                <w:b/>
              </w:rPr>
              <w:t>12</w:t>
            </w:r>
          </w:p>
        </w:tc>
      </w:tr>
      <w:tr w:rsidR="00B1191B" w14:paraId="66534530" w14:textId="77777777" w:rsidTr="00BA0254">
        <w:tc>
          <w:tcPr>
            <w:tcW w:w="2170" w:type="dxa"/>
            <w:shd w:val="clear" w:color="auto" w:fill="00CF00"/>
          </w:tcPr>
          <w:p w14:paraId="0287E382" w14:textId="77777777" w:rsidR="00EC66B7" w:rsidRDefault="00EC66B7" w:rsidP="00BE50D6">
            <w:pPr>
              <w:rPr>
                <w:b/>
              </w:rPr>
            </w:pPr>
            <w:r>
              <w:rPr>
                <w:b/>
              </w:rPr>
              <w:t>Template Type</w:t>
            </w:r>
          </w:p>
        </w:tc>
        <w:tc>
          <w:tcPr>
            <w:tcW w:w="4477" w:type="dxa"/>
            <w:gridSpan w:val="2"/>
          </w:tcPr>
          <w:p w14:paraId="322FB344" w14:textId="59C4F99C" w:rsidR="00EC66B7" w:rsidRPr="00266362" w:rsidRDefault="00266362" w:rsidP="00BE50D6">
            <w:pPr>
              <w:rPr>
                <w:rStyle w:val="SubtleEmphasis"/>
                <w:b/>
                <w:bCs/>
                <w:i w:val="0"/>
                <w:iCs w:val="0"/>
              </w:rPr>
            </w:pPr>
            <w:r w:rsidRPr="00266362">
              <w:rPr>
                <w:rStyle w:val="SubtleEmphasis"/>
                <w:b/>
                <w:bCs/>
                <w:i w:val="0"/>
                <w:iCs w:val="0"/>
              </w:rPr>
              <w:t>Carousel interactivity</w:t>
            </w:r>
          </w:p>
        </w:tc>
        <w:tc>
          <w:tcPr>
            <w:tcW w:w="1902" w:type="dxa"/>
            <w:gridSpan w:val="2"/>
            <w:shd w:val="clear" w:color="auto" w:fill="00CF00"/>
          </w:tcPr>
          <w:p w14:paraId="6AFD04A8" w14:textId="77777777" w:rsidR="00EC66B7" w:rsidRDefault="00EC66B7" w:rsidP="00BE50D6">
            <w:pPr>
              <w:rPr>
                <w:b/>
              </w:rPr>
            </w:pPr>
            <w:r>
              <w:rPr>
                <w:b/>
              </w:rPr>
              <w:t>Duration</w:t>
            </w:r>
          </w:p>
        </w:tc>
        <w:tc>
          <w:tcPr>
            <w:tcW w:w="2219" w:type="dxa"/>
          </w:tcPr>
          <w:p w14:paraId="07A8806B" w14:textId="6D8217E0" w:rsidR="00EC66B7" w:rsidRDefault="00244CBF" w:rsidP="00BE50D6">
            <w:pPr>
              <w:rPr>
                <w:b/>
              </w:rPr>
            </w:pPr>
            <w:r>
              <w:rPr>
                <w:b/>
              </w:rPr>
              <w:t>12</w:t>
            </w:r>
            <w:r w:rsidR="00EC66B7">
              <w:rPr>
                <w:b/>
              </w:rPr>
              <w:t>0 seconds</w:t>
            </w:r>
          </w:p>
        </w:tc>
      </w:tr>
      <w:tr w:rsidR="00EC66B7" w14:paraId="389872DA" w14:textId="77777777" w:rsidTr="00BE50D6">
        <w:tc>
          <w:tcPr>
            <w:tcW w:w="10768" w:type="dxa"/>
            <w:gridSpan w:val="6"/>
            <w:shd w:val="clear" w:color="auto" w:fill="auto"/>
          </w:tcPr>
          <w:p w14:paraId="239224BF" w14:textId="77777777" w:rsidR="00EC66B7" w:rsidRDefault="00EC66B7" w:rsidP="00BE50D6">
            <w:pPr>
              <w:rPr>
                <w:b/>
              </w:rPr>
            </w:pPr>
            <w:r>
              <w:rPr>
                <w:b/>
              </w:rPr>
              <w:t xml:space="preserve">Screen Visuals: </w:t>
            </w:r>
            <w:r>
              <w:rPr>
                <w:bCs/>
              </w:rPr>
              <w:t>NA</w:t>
            </w:r>
          </w:p>
        </w:tc>
      </w:tr>
      <w:tr w:rsidR="0005503C" w14:paraId="4CC9CF2A" w14:textId="77777777" w:rsidTr="00BA0254">
        <w:tc>
          <w:tcPr>
            <w:tcW w:w="3537" w:type="dxa"/>
            <w:gridSpan w:val="2"/>
            <w:shd w:val="clear" w:color="auto" w:fill="00CF00"/>
          </w:tcPr>
          <w:p w14:paraId="4B7AE944" w14:textId="77777777" w:rsidR="00EC66B7" w:rsidRDefault="00EC66B7" w:rsidP="00BE50D6">
            <w:pPr>
              <w:jc w:val="center"/>
              <w:rPr>
                <w:b/>
              </w:rPr>
            </w:pPr>
            <w:r>
              <w:br w:type="page"/>
            </w:r>
            <w:r>
              <w:br w:type="page"/>
            </w:r>
            <w:r>
              <w:rPr>
                <w:b/>
              </w:rPr>
              <w:t>VO</w:t>
            </w:r>
          </w:p>
        </w:tc>
        <w:tc>
          <w:tcPr>
            <w:tcW w:w="3252" w:type="dxa"/>
            <w:gridSpan w:val="2"/>
            <w:shd w:val="clear" w:color="auto" w:fill="00CF00"/>
          </w:tcPr>
          <w:p w14:paraId="4553A7E6" w14:textId="77777777" w:rsidR="00EC66B7" w:rsidRDefault="00EC66B7" w:rsidP="00BE50D6">
            <w:pPr>
              <w:jc w:val="center"/>
              <w:rPr>
                <w:b/>
              </w:rPr>
            </w:pPr>
            <w:r>
              <w:rPr>
                <w:b/>
              </w:rPr>
              <w:t>On Screen Text (OST)</w:t>
            </w:r>
          </w:p>
        </w:tc>
        <w:tc>
          <w:tcPr>
            <w:tcW w:w="3979" w:type="dxa"/>
            <w:gridSpan w:val="2"/>
            <w:shd w:val="clear" w:color="auto" w:fill="00CF00"/>
          </w:tcPr>
          <w:p w14:paraId="355D065C" w14:textId="77777777" w:rsidR="00EC66B7" w:rsidRDefault="00EC66B7" w:rsidP="00BE50D6">
            <w:pPr>
              <w:jc w:val="center"/>
              <w:rPr>
                <w:b/>
              </w:rPr>
            </w:pPr>
            <w:r>
              <w:rPr>
                <w:b/>
              </w:rPr>
              <w:t>Visuals and Notes to Developers</w:t>
            </w:r>
          </w:p>
        </w:tc>
      </w:tr>
      <w:tr w:rsidR="0005503C" w14:paraId="5C956CF0" w14:textId="77777777" w:rsidTr="00BA0254">
        <w:tc>
          <w:tcPr>
            <w:tcW w:w="3537" w:type="dxa"/>
            <w:gridSpan w:val="2"/>
          </w:tcPr>
          <w:p w14:paraId="751D4CA1" w14:textId="23B12300" w:rsidR="00266362" w:rsidRPr="00230A80" w:rsidRDefault="00DF0596" w:rsidP="00DF0596">
            <w:pPr>
              <w:spacing w:line="276" w:lineRule="auto"/>
              <w:jc w:val="center"/>
              <w:rPr>
                <w:bCs/>
              </w:rPr>
            </w:pPr>
            <w:r>
              <w:rPr>
                <w:bCs/>
              </w:rPr>
              <w:t>-</w:t>
            </w:r>
          </w:p>
        </w:tc>
        <w:tc>
          <w:tcPr>
            <w:tcW w:w="3252" w:type="dxa"/>
            <w:gridSpan w:val="2"/>
          </w:tcPr>
          <w:p w14:paraId="0011BC8C" w14:textId="378FD37D" w:rsidR="00266362" w:rsidRPr="00DF0596" w:rsidRDefault="00DF0596" w:rsidP="00266362">
            <w:pPr>
              <w:rPr>
                <w:b/>
              </w:rPr>
            </w:pPr>
            <w:proofErr w:type="spellStart"/>
            <w:r w:rsidRPr="00DF0596">
              <w:rPr>
                <w:b/>
              </w:rPr>
              <w:t>Loi</w:t>
            </w:r>
            <w:proofErr w:type="spellEnd"/>
            <w:r w:rsidRPr="00DF0596">
              <w:rPr>
                <w:b/>
              </w:rPr>
              <w:t xml:space="preserve"> </w:t>
            </w:r>
            <w:proofErr w:type="spellStart"/>
            <w:r w:rsidRPr="00DF0596">
              <w:rPr>
                <w:b/>
              </w:rPr>
              <w:t>Sapin</w:t>
            </w:r>
            <w:proofErr w:type="spellEnd"/>
            <w:r w:rsidRPr="00DF0596">
              <w:rPr>
                <w:b/>
              </w:rPr>
              <w:t>-II</w:t>
            </w:r>
          </w:p>
        </w:tc>
        <w:tc>
          <w:tcPr>
            <w:tcW w:w="3979" w:type="dxa"/>
            <w:gridSpan w:val="2"/>
          </w:tcPr>
          <w:p w14:paraId="437AE44E" w14:textId="7F15566E" w:rsidR="00266362" w:rsidRPr="00266362" w:rsidRDefault="00266362" w:rsidP="00266362">
            <w:pPr>
              <w:rPr>
                <w:bCs/>
              </w:rPr>
            </w:pPr>
            <w:r w:rsidRPr="00235329">
              <w:rPr>
                <w:rFonts w:cstheme="minorHAnsi"/>
              </w:rPr>
              <w:t>Create Carousel panel 1 and show the title.</w:t>
            </w:r>
          </w:p>
        </w:tc>
      </w:tr>
      <w:tr w:rsidR="0005503C" w14:paraId="421DCD2C" w14:textId="77777777" w:rsidTr="00BA0254">
        <w:tc>
          <w:tcPr>
            <w:tcW w:w="3537" w:type="dxa"/>
            <w:gridSpan w:val="2"/>
          </w:tcPr>
          <w:p w14:paraId="172FAC53" w14:textId="791143E0" w:rsidR="00266362" w:rsidRPr="00230A80" w:rsidRDefault="00DF0596" w:rsidP="00266362">
            <w:pPr>
              <w:spacing w:line="276" w:lineRule="auto"/>
              <w:rPr>
                <w:bCs/>
              </w:rPr>
            </w:pPr>
            <w:r w:rsidRPr="00DF0596">
              <w:rPr>
                <w:bCs/>
              </w:rPr>
              <w:t>All jurisdictions recommend more or less forcibly that companies put in place measures to prevent and detect bribery and to ensure the effectiveness of the measures considered.</w:t>
            </w:r>
          </w:p>
        </w:tc>
        <w:tc>
          <w:tcPr>
            <w:tcW w:w="3252" w:type="dxa"/>
            <w:gridSpan w:val="2"/>
          </w:tcPr>
          <w:p w14:paraId="062D2336" w14:textId="4F335D71" w:rsidR="003A789F" w:rsidRDefault="001F3DD9" w:rsidP="00266362">
            <w:pPr>
              <w:rPr>
                <w:bCs/>
              </w:rPr>
            </w:pPr>
            <w:r w:rsidRPr="00DF0596">
              <w:rPr>
                <w:bCs/>
              </w:rPr>
              <w:t xml:space="preserve">All jurisdictions recommend </w:t>
            </w:r>
            <w:r>
              <w:rPr>
                <w:bCs/>
              </w:rPr>
              <w:t xml:space="preserve">that </w:t>
            </w:r>
            <w:r w:rsidRPr="00DF0596">
              <w:rPr>
                <w:bCs/>
              </w:rPr>
              <w:t>companies</w:t>
            </w:r>
            <w:r w:rsidR="003A789F">
              <w:rPr>
                <w:bCs/>
              </w:rPr>
              <w:t xml:space="preserve"> put in place </w:t>
            </w:r>
            <w:r>
              <w:rPr>
                <w:bCs/>
              </w:rPr>
              <w:t>m</w:t>
            </w:r>
            <w:r w:rsidRPr="00DF0596">
              <w:rPr>
                <w:bCs/>
              </w:rPr>
              <w:t>easures to</w:t>
            </w:r>
            <w:r w:rsidR="003A789F">
              <w:rPr>
                <w:bCs/>
              </w:rPr>
              <w:t>:</w:t>
            </w:r>
          </w:p>
          <w:p w14:paraId="7231C1F9" w14:textId="0094AA2C" w:rsidR="00266362" w:rsidRDefault="003A789F" w:rsidP="003A789F">
            <w:pPr>
              <w:pStyle w:val="ListParagraph"/>
              <w:numPr>
                <w:ilvl w:val="0"/>
                <w:numId w:val="25"/>
              </w:numPr>
              <w:rPr>
                <w:bCs/>
              </w:rPr>
            </w:pPr>
            <w:r w:rsidRPr="0011280D">
              <w:rPr>
                <w:bCs/>
              </w:rPr>
              <w:t>P</w:t>
            </w:r>
            <w:r w:rsidR="001F3DD9" w:rsidRPr="0011280D">
              <w:rPr>
                <w:bCs/>
              </w:rPr>
              <w:t>revent and detect bribery</w:t>
            </w:r>
            <w:r>
              <w:rPr>
                <w:bCs/>
              </w:rPr>
              <w:t>.</w:t>
            </w:r>
          </w:p>
          <w:p w14:paraId="1AF2B702" w14:textId="6D4E006C" w:rsidR="003A789F" w:rsidRPr="0011280D" w:rsidRDefault="003A789F" w:rsidP="000B1C8B">
            <w:pPr>
              <w:pStyle w:val="ListParagraph"/>
              <w:numPr>
                <w:ilvl w:val="0"/>
                <w:numId w:val="25"/>
              </w:numPr>
              <w:rPr>
                <w:bCs/>
              </w:rPr>
            </w:pPr>
            <w:r>
              <w:rPr>
                <w:bCs/>
              </w:rPr>
              <w:t xml:space="preserve">Ensure </w:t>
            </w:r>
            <w:r w:rsidRPr="00DF0596">
              <w:rPr>
                <w:bCs/>
              </w:rPr>
              <w:t>the effectiveness of the measures considered</w:t>
            </w:r>
            <w:r>
              <w:rPr>
                <w:bCs/>
              </w:rPr>
              <w:t>.</w:t>
            </w:r>
          </w:p>
        </w:tc>
        <w:tc>
          <w:tcPr>
            <w:tcW w:w="3979" w:type="dxa"/>
            <w:gridSpan w:val="2"/>
          </w:tcPr>
          <w:p w14:paraId="0EBDC9FF" w14:textId="1808FA39" w:rsidR="00266362" w:rsidRDefault="00CD1D4E" w:rsidP="00CD1D4E">
            <w:pPr>
              <w:pStyle w:val="ListParagraph"/>
              <w:numPr>
                <w:ilvl w:val="0"/>
                <w:numId w:val="25"/>
              </w:numPr>
              <w:rPr>
                <w:rFonts w:cstheme="minorHAnsi"/>
              </w:rPr>
            </w:pPr>
            <w:r w:rsidRPr="00CD1D4E">
              <w:rPr>
                <w:rFonts w:cstheme="minorHAnsi"/>
              </w:rPr>
              <w:t>Reuse the organization icon from page 7.</w:t>
            </w:r>
          </w:p>
          <w:p w14:paraId="2B741787" w14:textId="57B7B545" w:rsidR="00CD1D4E" w:rsidRPr="00CD1D4E" w:rsidRDefault="00CD1D4E" w:rsidP="00CD1D4E">
            <w:pPr>
              <w:pStyle w:val="ListParagraph"/>
              <w:numPr>
                <w:ilvl w:val="0"/>
                <w:numId w:val="25"/>
              </w:numPr>
              <w:rPr>
                <w:rFonts w:cstheme="minorHAnsi"/>
              </w:rPr>
            </w:pPr>
            <w:r>
              <w:rPr>
                <w:rFonts w:cstheme="minorHAnsi"/>
              </w:rPr>
              <w:t>Show OST in sync with the VO.</w:t>
            </w:r>
          </w:p>
          <w:p w14:paraId="15AD8BED" w14:textId="77777777" w:rsidR="00CD1D4E" w:rsidRPr="0064244B" w:rsidRDefault="00CD1D4E" w:rsidP="00CD1D4E">
            <w:pPr>
              <w:rPr>
                <w:bCs/>
                <w:color w:val="FF0000"/>
              </w:rPr>
            </w:pPr>
            <w:r>
              <w:rPr>
                <w:noProof/>
                <w:lang w:val="fr-FR" w:eastAsia="zh-CN" w:bidi="th-TH"/>
              </w:rPr>
              <w:lastRenderedPageBreak/>
              <w:drawing>
                <wp:inline distT="0" distB="0" distL="0" distR="0" wp14:anchorId="01A5C98E" wp14:editId="503206CE">
                  <wp:extent cx="1323975" cy="1490049"/>
                  <wp:effectExtent l="0" t="0" r="0" b="0"/>
                  <wp:docPr id="11293" name="Picture 1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24585" cy="1490735"/>
                          </a:xfrm>
                          <a:prstGeom prst="rect">
                            <a:avLst/>
                          </a:prstGeom>
                        </pic:spPr>
                      </pic:pic>
                    </a:graphicData>
                  </a:graphic>
                </wp:inline>
              </w:drawing>
            </w:r>
            <w:r w:rsidRPr="0064244B">
              <w:rPr>
                <w:bCs/>
                <w:color w:val="FF0000"/>
              </w:rPr>
              <w:t>[Please add Plastic Omnium on top of building]</w:t>
            </w:r>
          </w:p>
          <w:p w14:paraId="752E8B93" w14:textId="3DDDD0F3" w:rsidR="00CD1D4E" w:rsidRDefault="00CD1D4E" w:rsidP="00CD1D4E">
            <w:pPr>
              <w:rPr>
                <w:rFonts w:cstheme="minorHAnsi"/>
              </w:rPr>
            </w:pPr>
            <w:r>
              <w:rPr>
                <w:bCs/>
              </w:rPr>
              <w:t xml:space="preserve">SS ID: </w:t>
            </w:r>
            <w:r w:rsidRPr="0064244B">
              <w:rPr>
                <w:bCs/>
              </w:rPr>
              <w:t>1377561629</w:t>
            </w:r>
          </w:p>
          <w:p w14:paraId="6C638CCF" w14:textId="704C2F6C" w:rsidR="00DF0596" w:rsidRPr="00235329" w:rsidRDefault="00DF0596" w:rsidP="00266362">
            <w:pPr>
              <w:rPr>
                <w:rFonts w:cstheme="minorHAnsi"/>
              </w:rPr>
            </w:pPr>
          </w:p>
        </w:tc>
      </w:tr>
      <w:tr w:rsidR="0005503C" w14:paraId="1BC9F9AB" w14:textId="77777777" w:rsidTr="00BA0254">
        <w:tc>
          <w:tcPr>
            <w:tcW w:w="3537" w:type="dxa"/>
            <w:gridSpan w:val="2"/>
          </w:tcPr>
          <w:p w14:paraId="43823F97" w14:textId="500E2AB9" w:rsidR="00DF0596" w:rsidRPr="00230A80" w:rsidRDefault="00DF0596" w:rsidP="00266362">
            <w:pPr>
              <w:spacing w:line="276" w:lineRule="auto"/>
              <w:rPr>
                <w:bCs/>
              </w:rPr>
            </w:pPr>
            <w:r w:rsidRPr="00DF0596">
              <w:rPr>
                <w:bCs/>
              </w:rPr>
              <w:lastRenderedPageBreak/>
              <w:t xml:space="preserve">Compagnie Plastic Omnium is the parent company of the Plastic Omnium group of companies. Article 17 of the </w:t>
            </w:r>
            <w:proofErr w:type="spellStart"/>
            <w:r w:rsidRPr="00DF0596">
              <w:rPr>
                <w:bCs/>
              </w:rPr>
              <w:t>Loi</w:t>
            </w:r>
            <w:proofErr w:type="spellEnd"/>
            <w:r w:rsidRPr="00DF0596">
              <w:rPr>
                <w:bCs/>
              </w:rPr>
              <w:t xml:space="preserve"> </w:t>
            </w:r>
            <w:proofErr w:type="spellStart"/>
            <w:r w:rsidRPr="00DF0596">
              <w:rPr>
                <w:bCs/>
              </w:rPr>
              <w:t>Sapin</w:t>
            </w:r>
            <w:proofErr w:type="spellEnd"/>
            <w:r w:rsidRPr="00DF0596">
              <w:rPr>
                <w:bCs/>
              </w:rPr>
              <w:t>-II stipulates that this parent company must implement an anti-corruption system for all its subsidiaries worldwide.</w:t>
            </w:r>
          </w:p>
        </w:tc>
        <w:tc>
          <w:tcPr>
            <w:tcW w:w="3252" w:type="dxa"/>
            <w:gridSpan w:val="2"/>
          </w:tcPr>
          <w:p w14:paraId="76CE5F0A" w14:textId="503FFB61" w:rsidR="00DF0596" w:rsidRPr="004F3885" w:rsidRDefault="001F3DD9" w:rsidP="00266362">
            <w:pPr>
              <w:rPr>
                <w:bCs/>
              </w:rPr>
            </w:pPr>
            <w:r w:rsidRPr="00DF0596">
              <w:rPr>
                <w:bCs/>
              </w:rPr>
              <w:t xml:space="preserve">Article 17 of the </w:t>
            </w:r>
            <w:proofErr w:type="spellStart"/>
            <w:r w:rsidRPr="00DF0596">
              <w:rPr>
                <w:bCs/>
              </w:rPr>
              <w:t>Loi</w:t>
            </w:r>
            <w:proofErr w:type="spellEnd"/>
            <w:r w:rsidRPr="00DF0596">
              <w:rPr>
                <w:bCs/>
              </w:rPr>
              <w:t xml:space="preserve"> </w:t>
            </w:r>
            <w:proofErr w:type="spellStart"/>
            <w:r w:rsidRPr="00DF0596">
              <w:rPr>
                <w:bCs/>
              </w:rPr>
              <w:t>Sapin</w:t>
            </w:r>
            <w:proofErr w:type="spellEnd"/>
            <w:r w:rsidRPr="00DF0596">
              <w:rPr>
                <w:bCs/>
              </w:rPr>
              <w:t>-II</w:t>
            </w:r>
            <w:r w:rsidR="005E064E">
              <w:rPr>
                <w:bCs/>
              </w:rPr>
              <w:t xml:space="preserve"> stipulates </w:t>
            </w:r>
            <w:r w:rsidR="003A789F">
              <w:rPr>
                <w:bCs/>
              </w:rPr>
              <w:t xml:space="preserve">that </w:t>
            </w:r>
            <w:r w:rsidR="003A789F" w:rsidRPr="00DF0596">
              <w:rPr>
                <w:bCs/>
              </w:rPr>
              <w:t xml:space="preserve">Compagnie Plastic Omnium </w:t>
            </w:r>
            <w:r w:rsidR="003A789F">
              <w:rPr>
                <w:bCs/>
              </w:rPr>
              <w:t>must</w:t>
            </w:r>
            <w:r w:rsidR="005E064E">
              <w:rPr>
                <w:bCs/>
              </w:rPr>
              <w:t xml:space="preserve"> </w:t>
            </w:r>
            <w:r w:rsidR="005E064E" w:rsidRPr="00DF0596">
              <w:rPr>
                <w:bCs/>
              </w:rPr>
              <w:t>implement an anti-corruption system</w:t>
            </w:r>
            <w:r w:rsidR="003A789F">
              <w:rPr>
                <w:bCs/>
              </w:rPr>
              <w:t xml:space="preserve"> for all its subsidiaries.</w:t>
            </w:r>
          </w:p>
        </w:tc>
        <w:tc>
          <w:tcPr>
            <w:tcW w:w="3979" w:type="dxa"/>
            <w:gridSpan w:val="2"/>
          </w:tcPr>
          <w:p w14:paraId="539A63C0" w14:textId="77777777" w:rsidR="00DF0596" w:rsidRDefault="001F3DD9" w:rsidP="00266362">
            <w:pPr>
              <w:rPr>
                <w:rFonts w:cstheme="minorHAnsi"/>
              </w:rPr>
            </w:pPr>
            <w:r>
              <w:rPr>
                <w:rFonts w:cstheme="minorHAnsi"/>
              </w:rPr>
              <w:t>Show the image and OST in sync with the VO.</w:t>
            </w:r>
          </w:p>
          <w:p w14:paraId="66210502" w14:textId="3CEC1019" w:rsidR="001F3DD9" w:rsidRPr="00235329" w:rsidRDefault="001F3DD9" w:rsidP="00132C7F">
            <w:pPr>
              <w:rPr>
                <w:rFonts w:cstheme="minorHAnsi"/>
              </w:rPr>
            </w:pPr>
            <w:r>
              <w:rPr>
                <w:noProof/>
                <w:lang w:val="fr-FR" w:eastAsia="zh-CN" w:bidi="th-TH"/>
              </w:rPr>
              <w:drawing>
                <wp:inline distT="0" distB="0" distL="0" distR="0" wp14:anchorId="31EAEA44" wp14:editId="0C8D4447">
                  <wp:extent cx="1044525" cy="1238250"/>
                  <wp:effectExtent l="0" t="0" r="3810" b="0"/>
                  <wp:docPr id="47" name="Picture 47" descr="Anti corruption concept. Hand giving money bill to another through handshake with  red prohibition sign and world map on th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i corruption concept. Hand giving money bill to another through handshake with  red prohibition sign and world map on the background"/>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051625" cy="1246667"/>
                          </a:xfrm>
                          <a:prstGeom prst="rect">
                            <a:avLst/>
                          </a:prstGeom>
                          <a:noFill/>
                          <a:ln>
                            <a:noFill/>
                          </a:ln>
                        </pic:spPr>
                      </pic:pic>
                    </a:graphicData>
                  </a:graphic>
                </wp:inline>
              </w:drawing>
            </w:r>
            <w:r w:rsidR="00132C7F" w:rsidRPr="0064244B">
              <w:rPr>
                <w:bCs/>
                <w:color w:val="FF0000"/>
              </w:rPr>
              <w:t xml:space="preserve">[Please add </w:t>
            </w:r>
            <w:r w:rsidR="00132C7F">
              <w:rPr>
                <w:bCs/>
                <w:color w:val="FF0000"/>
              </w:rPr>
              <w:t>Anti-corruption</w:t>
            </w:r>
            <w:r w:rsidR="00132C7F" w:rsidRPr="0064244B">
              <w:rPr>
                <w:bCs/>
                <w:color w:val="FF0000"/>
              </w:rPr>
              <w:t xml:space="preserve"> </w:t>
            </w:r>
            <w:r w:rsidR="00132C7F">
              <w:rPr>
                <w:bCs/>
                <w:color w:val="FF0000"/>
              </w:rPr>
              <w:t>under this image]</w:t>
            </w:r>
          </w:p>
        </w:tc>
      </w:tr>
      <w:tr w:rsidR="0005503C" w14:paraId="56138C22" w14:textId="77777777" w:rsidTr="00BA0254">
        <w:tc>
          <w:tcPr>
            <w:tcW w:w="3537" w:type="dxa"/>
            <w:gridSpan w:val="2"/>
          </w:tcPr>
          <w:p w14:paraId="6162DDAF" w14:textId="77777777" w:rsidR="00DF0596" w:rsidRDefault="00DF0596" w:rsidP="001F3DD9">
            <w:pPr>
              <w:spacing w:line="276" w:lineRule="auto"/>
              <w:rPr>
                <w:bCs/>
              </w:rPr>
            </w:pPr>
            <w:r w:rsidRPr="00DF0596">
              <w:rPr>
                <w:bCs/>
              </w:rPr>
              <w:t>This system must include:</w:t>
            </w:r>
          </w:p>
          <w:p w14:paraId="72A03330" w14:textId="28DF7E22" w:rsidR="005E064E" w:rsidRPr="005E064E" w:rsidRDefault="005E064E" w:rsidP="005E064E">
            <w:pPr>
              <w:pStyle w:val="ListParagraph"/>
              <w:numPr>
                <w:ilvl w:val="0"/>
                <w:numId w:val="21"/>
              </w:numPr>
              <w:spacing w:line="276" w:lineRule="auto"/>
              <w:rPr>
                <w:bCs/>
              </w:rPr>
            </w:pPr>
            <w:r w:rsidRPr="005E064E">
              <w:rPr>
                <w:bCs/>
              </w:rPr>
              <w:t>A code of conduct,</w:t>
            </w:r>
          </w:p>
        </w:tc>
        <w:tc>
          <w:tcPr>
            <w:tcW w:w="3252" w:type="dxa"/>
            <w:gridSpan w:val="2"/>
          </w:tcPr>
          <w:p w14:paraId="054225DE" w14:textId="40E1A639" w:rsidR="00F377C0" w:rsidRDefault="00F377C0" w:rsidP="00266362">
            <w:pPr>
              <w:rPr>
                <w:bCs/>
              </w:rPr>
            </w:pPr>
            <w:r>
              <w:rPr>
                <w:bCs/>
              </w:rPr>
              <w:t>The anti-corruption system includes:</w:t>
            </w:r>
          </w:p>
          <w:p w14:paraId="2144E715" w14:textId="530BC2EF" w:rsidR="00DF0596" w:rsidRDefault="005E064E" w:rsidP="00266362">
            <w:pPr>
              <w:rPr>
                <w:bCs/>
              </w:rPr>
            </w:pPr>
            <w:r>
              <w:rPr>
                <w:bCs/>
              </w:rPr>
              <w:t>Code of conduct</w:t>
            </w:r>
          </w:p>
          <w:p w14:paraId="2222C0AC" w14:textId="77777777" w:rsidR="00266793" w:rsidRDefault="00266793" w:rsidP="00266362">
            <w:pPr>
              <w:rPr>
                <w:bCs/>
              </w:rPr>
            </w:pPr>
          </w:p>
          <w:p w14:paraId="634CE27C" w14:textId="77777777" w:rsidR="00266793" w:rsidRDefault="00266793" w:rsidP="00266362">
            <w:pPr>
              <w:rPr>
                <w:bCs/>
              </w:rPr>
            </w:pPr>
          </w:p>
          <w:p w14:paraId="7C2A4FD6" w14:textId="77777777" w:rsidR="00266793" w:rsidRDefault="00266793" w:rsidP="00266362">
            <w:pPr>
              <w:rPr>
                <w:bCs/>
              </w:rPr>
            </w:pPr>
          </w:p>
          <w:p w14:paraId="52EF68B3" w14:textId="77777777" w:rsidR="00266793" w:rsidRDefault="00266793" w:rsidP="00266362">
            <w:pPr>
              <w:rPr>
                <w:bCs/>
              </w:rPr>
            </w:pPr>
          </w:p>
          <w:p w14:paraId="519B3D6C" w14:textId="77777777" w:rsidR="00266793" w:rsidRDefault="00266793" w:rsidP="00266362">
            <w:pPr>
              <w:rPr>
                <w:bCs/>
              </w:rPr>
            </w:pPr>
          </w:p>
          <w:p w14:paraId="791F6F11" w14:textId="77777777" w:rsidR="00266793" w:rsidRDefault="00266793" w:rsidP="00266362">
            <w:pPr>
              <w:rPr>
                <w:bCs/>
              </w:rPr>
            </w:pPr>
          </w:p>
          <w:p w14:paraId="5D38E8D9" w14:textId="77777777" w:rsidR="00266793" w:rsidRDefault="00266793" w:rsidP="00266362">
            <w:pPr>
              <w:rPr>
                <w:bCs/>
              </w:rPr>
            </w:pPr>
          </w:p>
          <w:p w14:paraId="06D8B6D8" w14:textId="45F4D916" w:rsidR="00266793" w:rsidRPr="004F3885" w:rsidRDefault="00266793" w:rsidP="00266362">
            <w:pPr>
              <w:rPr>
                <w:bCs/>
              </w:rPr>
            </w:pPr>
          </w:p>
        </w:tc>
        <w:tc>
          <w:tcPr>
            <w:tcW w:w="3979" w:type="dxa"/>
            <w:gridSpan w:val="2"/>
          </w:tcPr>
          <w:p w14:paraId="542FFB86" w14:textId="4B1D2EDF" w:rsidR="00DF0596" w:rsidRPr="00132C7F" w:rsidRDefault="00132C7F" w:rsidP="00132C7F">
            <w:pPr>
              <w:pStyle w:val="ListParagraph"/>
              <w:numPr>
                <w:ilvl w:val="0"/>
                <w:numId w:val="21"/>
              </w:numPr>
              <w:rPr>
                <w:rFonts w:cstheme="minorHAnsi"/>
              </w:rPr>
            </w:pPr>
            <w:r>
              <w:rPr>
                <w:rFonts w:cstheme="minorHAnsi"/>
              </w:rPr>
              <w:t>Retain the previous image on one side and b</w:t>
            </w:r>
            <w:r w:rsidR="00266793" w:rsidRPr="00132C7F">
              <w:rPr>
                <w:rFonts w:cstheme="minorHAnsi"/>
              </w:rPr>
              <w:t>uild the infographic</w:t>
            </w:r>
            <w:r>
              <w:rPr>
                <w:rFonts w:cstheme="minorHAnsi"/>
              </w:rPr>
              <w:t xml:space="preserve"> on another side of the screen</w:t>
            </w:r>
            <w:r w:rsidR="00266793" w:rsidRPr="00132C7F">
              <w:rPr>
                <w:rFonts w:cstheme="minorHAnsi"/>
              </w:rPr>
              <w:t>.</w:t>
            </w:r>
          </w:p>
          <w:p w14:paraId="04A8795B" w14:textId="77777777" w:rsidR="00266793" w:rsidRDefault="00266793" w:rsidP="00266793">
            <w:pPr>
              <w:pStyle w:val="ListParagraph"/>
              <w:ind w:left="360"/>
              <w:rPr>
                <w:rFonts w:cstheme="minorHAnsi"/>
              </w:rPr>
            </w:pPr>
            <w:r>
              <w:rPr>
                <w:noProof/>
                <w:lang w:val="fr-FR" w:eastAsia="zh-CN" w:bidi="th-TH"/>
              </w:rPr>
              <w:drawing>
                <wp:inline distT="0" distB="0" distL="0" distR="0" wp14:anchorId="7C90E3F4" wp14:editId="5EFB81BF">
                  <wp:extent cx="2161444" cy="1218977"/>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69960" cy="1223780"/>
                          </a:xfrm>
                          <a:prstGeom prst="rect">
                            <a:avLst/>
                          </a:prstGeom>
                        </pic:spPr>
                      </pic:pic>
                    </a:graphicData>
                  </a:graphic>
                </wp:inline>
              </w:drawing>
            </w:r>
          </w:p>
          <w:p w14:paraId="05219ECA" w14:textId="09A3E734" w:rsidR="00266793" w:rsidRPr="00266793" w:rsidRDefault="00266793" w:rsidP="00266793">
            <w:pPr>
              <w:pStyle w:val="ListParagraph"/>
              <w:ind w:left="360"/>
              <w:rPr>
                <w:rFonts w:cstheme="minorHAnsi"/>
              </w:rPr>
            </w:pPr>
            <w:r>
              <w:rPr>
                <w:rFonts w:cstheme="minorHAnsi"/>
              </w:rPr>
              <w:t xml:space="preserve">SS ID: </w:t>
            </w:r>
            <w:r w:rsidRPr="00266793">
              <w:rPr>
                <w:rFonts w:cstheme="minorHAnsi"/>
              </w:rPr>
              <w:t>722513743</w:t>
            </w:r>
          </w:p>
          <w:p w14:paraId="130CED79" w14:textId="58BD4CEA" w:rsidR="00266793" w:rsidRPr="00266793" w:rsidRDefault="00266793" w:rsidP="00266793">
            <w:pPr>
              <w:pStyle w:val="ListParagraph"/>
              <w:numPr>
                <w:ilvl w:val="0"/>
                <w:numId w:val="21"/>
              </w:numPr>
              <w:rPr>
                <w:rFonts w:cstheme="minorHAnsi"/>
              </w:rPr>
            </w:pPr>
            <w:r>
              <w:rPr>
                <w:rFonts w:cstheme="minorHAnsi"/>
              </w:rPr>
              <w:t>Add the icon and OST in the infographic in sync with the VO.</w:t>
            </w:r>
          </w:p>
          <w:p w14:paraId="44315D4C" w14:textId="77777777" w:rsidR="00266793" w:rsidRDefault="00266793" w:rsidP="00266793">
            <w:pPr>
              <w:pStyle w:val="ListParagraph"/>
              <w:ind w:left="360"/>
              <w:rPr>
                <w:rFonts w:cstheme="minorHAnsi"/>
              </w:rPr>
            </w:pPr>
            <w:r>
              <w:rPr>
                <w:noProof/>
                <w:lang w:val="fr-FR" w:eastAsia="zh-CN" w:bidi="th-TH"/>
              </w:rPr>
              <w:drawing>
                <wp:inline distT="0" distB="0" distL="0" distR="0" wp14:anchorId="7B9E0D8F" wp14:editId="275C7FB2">
                  <wp:extent cx="606930" cy="581025"/>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0662" cy="584598"/>
                          </a:xfrm>
                          <a:prstGeom prst="rect">
                            <a:avLst/>
                          </a:prstGeom>
                        </pic:spPr>
                      </pic:pic>
                    </a:graphicData>
                  </a:graphic>
                </wp:inline>
              </w:drawing>
            </w:r>
          </w:p>
          <w:p w14:paraId="42EB406E" w14:textId="5DA5843E" w:rsidR="00266793" w:rsidRPr="00266793" w:rsidRDefault="00266793" w:rsidP="00266793">
            <w:pPr>
              <w:pStyle w:val="ListParagraph"/>
              <w:ind w:left="360"/>
              <w:rPr>
                <w:rFonts w:cstheme="minorHAnsi"/>
              </w:rPr>
            </w:pPr>
            <w:r>
              <w:rPr>
                <w:rFonts w:cstheme="minorHAnsi"/>
              </w:rPr>
              <w:t xml:space="preserve">SS ID: </w:t>
            </w:r>
            <w:r w:rsidRPr="00266793">
              <w:rPr>
                <w:rFonts w:cstheme="minorHAnsi"/>
              </w:rPr>
              <w:t>1680391324</w:t>
            </w:r>
          </w:p>
        </w:tc>
      </w:tr>
      <w:tr w:rsidR="0005503C" w14:paraId="01FED2C7" w14:textId="77777777" w:rsidTr="00BA0254">
        <w:tc>
          <w:tcPr>
            <w:tcW w:w="3537" w:type="dxa"/>
            <w:gridSpan w:val="2"/>
          </w:tcPr>
          <w:p w14:paraId="2E72EF5D" w14:textId="2C0EC258" w:rsidR="00266362" w:rsidRPr="001F3DD9" w:rsidRDefault="001F3DD9" w:rsidP="001F3DD9">
            <w:pPr>
              <w:pStyle w:val="ListParagraph"/>
              <w:numPr>
                <w:ilvl w:val="0"/>
                <w:numId w:val="20"/>
              </w:numPr>
              <w:spacing w:line="276" w:lineRule="auto"/>
              <w:rPr>
                <w:bCs/>
              </w:rPr>
            </w:pPr>
            <w:r w:rsidRPr="00DF0596">
              <w:rPr>
                <w:bCs/>
              </w:rPr>
              <w:t>An internal whistleblowing system intended to collect alerts raised by employees regarding situations that are contrary to the company’s code of conduct,</w:t>
            </w:r>
          </w:p>
        </w:tc>
        <w:tc>
          <w:tcPr>
            <w:tcW w:w="3252" w:type="dxa"/>
            <w:gridSpan w:val="2"/>
          </w:tcPr>
          <w:p w14:paraId="0A558BFE" w14:textId="69C35C01" w:rsidR="00266362" w:rsidRPr="004F3885" w:rsidRDefault="005E064E" w:rsidP="00266362">
            <w:pPr>
              <w:rPr>
                <w:bCs/>
              </w:rPr>
            </w:pPr>
            <w:r>
              <w:rPr>
                <w:bCs/>
              </w:rPr>
              <w:t>I</w:t>
            </w:r>
            <w:r w:rsidRPr="00DF0596">
              <w:rPr>
                <w:bCs/>
              </w:rPr>
              <w:t>nternal whistleblowing system</w:t>
            </w:r>
          </w:p>
        </w:tc>
        <w:tc>
          <w:tcPr>
            <w:tcW w:w="3979" w:type="dxa"/>
            <w:gridSpan w:val="2"/>
          </w:tcPr>
          <w:p w14:paraId="345B5D94" w14:textId="77777777" w:rsidR="00266793" w:rsidRPr="00266793" w:rsidRDefault="00266793" w:rsidP="00266793">
            <w:pPr>
              <w:rPr>
                <w:rFonts w:cstheme="minorHAnsi"/>
              </w:rPr>
            </w:pPr>
            <w:r w:rsidRPr="00266793">
              <w:rPr>
                <w:rFonts w:cstheme="minorHAnsi"/>
              </w:rPr>
              <w:t>Add the icon and OST in the infographic in sync with the VO.</w:t>
            </w:r>
          </w:p>
          <w:p w14:paraId="41FAA54E" w14:textId="77777777" w:rsidR="00266362" w:rsidRDefault="00AA3D67" w:rsidP="00266362">
            <w:pPr>
              <w:rPr>
                <w:rFonts w:cstheme="minorHAnsi"/>
              </w:rPr>
            </w:pPr>
            <w:r>
              <w:rPr>
                <w:noProof/>
                <w:lang w:val="fr-FR" w:eastAsia="zh-CN" w:bidi="th-TH"/>
              </w:rPr>
              <w:drawing>
                <wp:inline distT="0" distB="0" distL="0" distR="0" wp14:anchorId="00C490D0" wp14:editId="0A1613F7">
                  <wp:extent cx="647235" cy="673947"/>
                  <wp:effectExtent l="0" t="0" r="63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51596" cy="678488"/>
                          </a:xfrm>
                          <a:prstGeom prst="rect">
                            <a:avLst/>
                          </a:prstGeom>
                        </pic:spPr>
                      </pic:pic>
                    </a:graphicData>
                  </a:graphic>
                </wp:inline>
              </w:drawing>
            </w:r>
          </w:p>
          <w:p w14:paraId="0EE85483" w14:textId="2E76BAB5" w:rsidR="00AA3D67" w:rsidRPr="00235329" w:rsidRDefault="00AA3D67" w:rsidP="00266362">
            <w:pPr>
              <w:rPr>
                <w:rFonts w:cstheme="minorHAnsi"/>
              </w:rPr>
            </w:pPr>
            <w:r>
              <w:rPr>
                <w:rFonts w:cstheme="minorHAnsi"/>
              </w:rPr>
              <w:t xml:space="preserve">SS ID: </w:t>
            </w:r>
            <w:r w:rsidRPr="00AA3D67">
              <w:rPr>
                <w:rFonts w:cstheme="minorHAnsi"/>
              </w:rPr>
              <w:t>1148486036</w:t>
            </w:r>
          </w:p>
        </w:tc>
      </w:tr>
      <w:tr w:rsidR="0005503C" w14:paraId="4ACF0CBF" w14:textId="77777777" w:rsidTr="00BA0254">
        <w:tc>
          <w:tcPr>
            <w:tcW w:w="3537" w:type="dxa"/>
            <w:gridSpan w:val="2"/>
          </w:tcPr>
          <w:p w14:paraId="38614B17" w14:textId="368C84FF" w:rsidR="00266362" w:rsidRPr="001F3DD9" w:rsidRDefault="001F3DD9" w:rsidP="001F3DD9">
            <w:pPr>
              <w:pStyle w:val="ListParagraph"/>
              <w:numPr>
                <w:ilvl w:val="0"/>
                <w:numId w:val="20"/>
              </w:numPr>
              <w:spacing w:line="276" w:lineRule="auto"/>
              <w:rPr>
                <w:bCs/>
              </w:rPr>
            </w:pPr>
            <w:r w:rsidRPr="00DF0596">
              <w:rPr>
                <w:bCs/>
              </w:rPr>
              <w:t xml:space="preserve">A corruption risks mapping, </w:t>
            </w:r>
          </w:p>
        </w:tc>
        <w:tc>
          <w:tcPr>
            <w:tcW w:w="3252" w:type="dxa"/>
            <w:gridSpan w:val="2"/>
          </w:tcPr>
          <w:p w14:paraId="078A9251" w14:textId="32230CC6" w:rsidR="00266362" w:rsidRPr="004F3885" w:rsidRDefault="005E064E" w:rsidP="00266362">
            <w:pPr>
              <w:rPr>
                <w:bCs/>
              </w:rPr>
            </w:pPr>
            <w:r>
              <w:rPr>
                <w:bCs/>
              </w:rPr>
              <w:t>C</w:t>
            </w:r>
            <w:r w:rsidRPr="00DF0596">
              <w:rPr>
                <w:bCs/>
              </w:rPr>
              <w:t>orruption risks mapping</w:t>
            </w:r>
          </w:p>
        </w:tc>
        <w:tc>
          <w:tcPr>
            <w:tcW w:w="3979" w:type="dxa"/>
            <w:gridSpan w:val="2"/>
          </w:tcPr>
          <w:p w14:paraId="104E45E0" w14:textId="26C4E564" w:rsidR="00266793" w:rsidRDefault="00266793" w:rsidP="00266793">
            <w:pPr>
              <w:rPr>
                <w:rFonts w:cstheme="minorHAnsi"/>
              </w:rPr>
            </w:pPr>
            <w:r w:rsidRPr="00266793">
              <w:rPr>
                <w:rFonts w:cstheme="minorHAnsi"/>
              </w:rPr>
              <w:t>Add the icon and OST in the infographic in sync with the VO.</w:t>
            </w:r>
          </w:p>
          <w:p w14:paraId="6AA102E5" w14:textId="3D7018E0" w:rsidR="00266793" w:rsidRDefault="00AA3D67" w:rsidP="00266793">
            <w:pPr>
              <w:rPr>
                <w:rFonts w:cstheme="minorHAnsi"/>
              </w:rPr>
            </w:pPr>
            <w:r>
              <w:rPr>
                <w:noProof/>
                <w:lang w:val="fr-FR" w:eastAsia="zh-CN" w:bidi="th-TH"/>
              </w:rPr>
              <w:lastRenderedPageBreak/>
              <w:drawing>
                <wp:inline distT="0" distB="0" distL="0" distR="0" wp14:anchorId="107725C4" wp14:editId="0DB5BD12">
                  <wp:extent cx="673504" cy="5905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78232" cy="594696"/>
                          </a:xfrm>
                          <a:prstGeom prst="rect">
                            <a:avLst/>
                          </a:prstGeom>
                        </pic:spPr>
                      </pic:pic>
                    </a:graphicData>
                  </a:graphic>
                </wp:inline>
              </w:drawing>
            </w:r>
          </w:p>
          <w:p w14:paraId="6A1BE28C" w14:textId="36C0CCDF" w:rsidR="00266362" w:rsidRPr="00235329" w:rsidRDefault="00AA3D67" w:rsidP="00266362">
            <w:pPr>
              <w:rPr>
                <w:rFonts w:cstheme="minorHAnsi"/>
              </w:rPr>
            </w:pPr>
            <w:r>
              <w:rPr>
                <w:rFonts w:cstheme="minorHAnsi"/>
              </w:rPr>
              <w:t xml:space="preserve">SS ID: </w:t>
            </w:r>
            <w:r w:rsidRPr="00AA3D67">
              <w:rPr>
                <w:rFonts w:cstheme="minorHAnsi"/>
              </w:rPr>
              <w:t>717419434</w:t>
            </w:r>
          </w:p>
        </w:tc>
      </w:tr>
      <w:tr w:rsidR="0005503C" w14:paraId="1B75277B" w14:textId="77777777" w:rsidTr="00BA0254">
        <w:tc>
          <w:tcPr>
            <w:tcW w:w="3537" w:type="dxa"/>
            <w:gridSpan w:val="2"/>
          </w:tcPr>
          <w:p w14:paraId="3E783B36" w14:textId="29107475" w:rsidR="00266362" w:rsidRPr="001F3DD9" w:rsidRDefault="001F3DD9" w:rsidP="001F3DD9">
            <w:pPr>
              <w:pStyle w:val="ListParagraph"/>
              <w:numPr>
                <w:ilvl w:val="0"/>
                <w:numId w:val="20"/>
              </w:numPr>
              <w:spacing w:line="276" w:lineRule="auto"/>
              <w:rPr>
                <w:bCs/>
              </w:rPr>
            </w:pPr>
            <w:r w:rsidRPr="00DF0596">
              <w:rPr>
                <w:bCs/>
              </w:rPr>
              <w:lastRenderedPageBreak/>
              <w:t xml:space="preserve">Third-party due diligence accounting controls, </w:t>
            </w:r>
          </w:p>
        </w:tc>
        <w:tc>
          <w:tcPr>
            <w:tcW w:w="3252" w:type="dxa"/>
            <w:gridSpan w:val="2"/>
          </w:tcPr>
          <w:p w14:paraId="25844C14" w14:textId="455FF5FE" w:rsidR="00266362" w:rsidRPr="004F3885" w:rsidRDefault="005E064E" w:rsidP="00266362">
            <w:pPr>
              <w:rPr>
                <w:bCs/>
              </w:rPr>
            </w:pPr>
            <w:r w:rsidRPr="00DF0596">
              <w:rPr>
                <w:bCs/>
              </w:rPr>
              <w:t>Third-party due diligence accounting controls</w:t>
            </w:r>
          </w:p>
        </w:tc>
        <w:tc>
          <w:tcPr>
            <w:tcW w:w="3979" w:type="dxa"/>
            <w:gridSpan w:val="2"/>
          </w:tcPr>
          <w:p w14:paraId="695F1BE1" w14:textId="3CEF2BFA" w:rsidR="00266793" w:rsidRDefault="00266793" w:rsidP="00266793">
            <w:pPr>
              <w:rPr>
                <w:rFonts w:cstheme="minorHAnsi"/>
              </w:rPr>
            </w:pPr>
            <w:r w:rsidRPr="00266793">
              <w:rPr>
                <w:rFonts w:cstheme="minorHAnsi"/>
              </w:rPr>
              <w:t>Add the icon and OST in the infographic in sync with the VO.</w:t>
            </w:r>
          </w:p>
          <w:p w14:paraId="3E76E6E5" w14:textId="554B7B0E" w:rsidR="00266793" w:rsidRDefault="00AA3D67" w:rsidP="00266793">
            <w:pPr>
              <w:rPr>
                <w:rFonts w:cstheme="minorHAnsi"/>
              </w:rPr>
            </w:pPr>
            <w:r>
              <w:rPr>
                <w:noProof/>
                <w:lang w:val="fr-FR" w:eastAsia="zh-CN" w:bidi="th-TH"/>
              </w:rPr>
              <w:drawing>
                <wp:inline distT="0" distB="0" distL="0" distR="0" wp14:anchorId="4BBCAA9E" wp14:editId="3DC6B34D">
                  <wp:extent cx="628650" cy="607047"/>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32665" cy="610924"/>
                          </a:xfrm>
                          <a:prstGeom prst="rect">
                            <a:avLst/>
                          </a:prstGeom>
                        </pic:spPr>
                      </pic:pic>
                    </a:graphicData>
                  </a:graphic>
                </wp:inline>
              </w:drawing>
            </w:r>
          </w:p>
          <w:p w14:paraId="5F675D5A" w14:textId="216172C4" w:rsidR="00266362" w:rsidRPr="00235329" w:rsidRDefault="00AA3D67" w:rsidP="00266362">
            <w:pPr>
              <w:rPr>
                <w:rFonts w:cstheme="minorHAnsi"/>
              </w:rPr>
            </w:pPr>
            <w:r>
              <w:rPr>
                <w:rFonts w:cstheme="minorHAnsi"/>
              </w:rPr>
              <w:t xml:space="preserve">SS ID: </w:t>
            </w:r>
            <w:r w:rsidRPr="00AA3D67">
              <w:rPr>
                <w:rFonts w:cstheme="minorHAnsi"/>
              </w:rPr>
              <w:t>1337290151</w:t>
            </w:r>
          </w:p>
        </w:tc>
      </w:tr>
      <w:tr w:rsidR="0005503C" w14:paraId="486E0DD1" w14:textId="77777777" w:rsidTr="00BA0254">
        <w:tc>
          <w:tcPr>
            <w:tcW w:w="3537" w:type="dxa"/>
            <w:gridSpan w:val="2"/>
          </w:tcPr>
          <w:p w14:paraId="57F1DA78" w14:textId="32117596" w:rsidR="001F3DD9" w:rsidRPr="001F3DD9" w:rsidRDefault="001F3DD9" w:rsidP="001F3DD9">
            <w:pPr>
              <w:pStyle w:val="ListParagraph"/>
              <w:numPr>
                <w:ilvl w:val="0"/>
                <w:numId w:val="20"/>
              </w:numPr>
              <w:spacing w:line="276" w:lineRule="auto"/>
              <w:rPr>
                <w:bCs/>
              </w:rPr>
            </w:pPr>
            <w:r w:rsidRPr="00DF0596">
              <w:rPr>
                <w:bCs/>
              </w:rPr>
              <w:t xml:space="preserve">A training </w:t>
            </w:r>
            <w:proofErr w:type="spellStart"/>
            <w:r w:rsidRPr="00DF0596">
              <w:rPr>
                <w:bCs/>
              </w:rPr>
              <w:t>programme</w:t>
            </w:r>
            <w:proofErr w:type="spellEnd"/>
            <w:r w:rsidRPr="00DF0596">
              <w:rPr>
                <w:bCs/>
              </w:rPr>
              <w:t>, and</w:t>
            </w:r>
          </w:p>
        </w:tc>
        <w:tc>
          <w:tcPr>
            <w:tcW w:w="3252" w:type="dxa"/>
            <w:gridSpan w:val="2"/>
          </w:tcPr>
          <w:p w14:paraId="74571AC3" w14:textId="1A576587" w:rsidR="001F3DD9" w:rsidRPr="004F3885" w:rsidRDefault="005E064E" w:rsidP="00266362">
            <w:pPr>
              <w:rPr>
                <w:bCs/>
              </w:rPr>
            </w:pPr>
            <w:r>
              <w:rPr>
                <w:bCs/>
              </w:rPr>
              <w:t>T</w:t>
            </w:r>
            <w:r w:rsidRPr="00DF0596">
              <w:rPr>
                <w:bCs/>
              </w:rPr>
              <w:t xml:space="preserve">raining </w:t>
            </w:r>
            <w:proofErr w:type="spellStart"/>
            <w:r w:rsidRPr="00DF0596">
              <w:rPr>
                <w:bCs/>
              </w:rPr>
              <w:t>programme</w:t>
            </w:r>
            <w:proofErr w:type="spellEnd"/>
          </w:p>
        </w:tc>
        <w:tc>
          <w:tcPr>
            <w:tcW w:w="3979" w:type="dxa"/>
            <w:gridSpan w:val="2"/>
          </w:tcPr>
          <w:p w14:paraId="6C264A2D" w14:textId="224DED50" w:rsidR="00266793" w:rsidRDefault="00266793" w:rsidP="00266793">
            <w:pPr>
              <w:rPr>
                <w:rFonts w:cstheme="minorHAnsi"/>
              </w:rPr>
            </w:pPr>
            <w:r w:rsidRPr="00266793">
              <w:rPr>
                <w:rFonts w:cstheme="minorHAnsi"/>
              </w:rPr>
              <w:t>Add the icon and OST in the infographic in sync with the VO.</w:t>
            </w:r>
          </w:p>
          <w:p w14:paraId="2295DA40" w14:textId="3ABDA054" w:rsidR="00266793" w:rsidRDefault="00AA3D67" w:rsidP="00266793">
            <w:pPr>
              <w:rPr>
                <w:rFonts w:cstheme="minorHAnsi"/>
              </w:rPr>
            </w:pPr>
            <w:r>
              <w:rPr>
                <w:noProof/>
                <w:lang w:val="fr-FR" w:eastAsia="zh-CN" w:bidi="th-TH"/>
              </w:rPr>
              <w:drawing>
                <wp:inline distT="0" distB="0" distL="0" distR="0" wp14:anchorId="17BC7C94" wp14:editId="0D79ADB5">
                  <wp:extent cx="619125" cy="797983"/>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21076" cy="800497"/>
                          </a:xfrm>
                          <a:prstGeom prst="rect">
                            <a:avLst/>
                          </a:prstGeom>
                        </pic:spPr>
                      </pic:pic>
                    </a:graphicData>
                  </a:graphic>
                </wp:inline>
              </w:drawing>
            </w:r>
          </w:p>
          <w:p w14:paraId="3286E9D8" w14:textId="77777777" w:rsidR="00266793" w:rsidRPr="00266793" w:rsidRDefault="00266793" w:rsidP="00266793">
            <w:pPr>
              <w:rPr>
                <w:rFonts w:cstheme="minorHAnsi"/>
              </w:rPr>
            </w:pPr>
          </w:p>
          <w:p w14:paraId="4CAA9DA1" w14:textId="4398771C" w:rsidR="001F3DD9" w:rsidRPr="00235329" w:rsidRDefault="00AA3D67" w:rsidP="00266362">
            <w:pPr>
              <w:rPr>
                <w:rFonts w:cstheme="minorHAnsi"/>
              </w:rPr>
            </w:pPr>
            <w:r>
              <w:rPr>
                <w:rFonts w:cstheme="minorHAnsi"/>
              </w:rPr>
              <w:t xml:space="preserve">SS ID: </w:t>
            </w:r>
            <w:r w:rsidRPr="00AA3D67">
              <w:rPr>
                <w:rFonts w:cstheme="minorHAnsi"/>
              </w:rPr>
              <w:t>258026096</w:t>
            </w:r>
          </w:p>
        </w:tc>
      </w:tr>
      <w:tr w:rsidR="0005503C" w14:paraId="41B6C7DC" w14:textId="77777777" w:rsidTr="00BA0254">
        <w:tc>
          <w:tcPr>
            <w:tcW w:w="3537" w:type="dxa"/>
            <w:gridSpan w:val="2"/>
          </w:tcPr>
          <w:p w14:paraId="57665CC9" w14:textId="1C1E1725" w:rsidR="001F3DD9" w:rsidRPr="00DF0596" w:rsidRDefault="001F3DD9" w:rsidP="001F3DD9">
            <w:pPr>
              <w:pStyle w:val="ListParagraph"/>
              <w:numPr>
                <w:ilvl w:val="0"/>
                <w:numId w:val="20"/>
              </w:numPr>
              <w:spacing w:line="276" w:lineRule="auto"/>
              <w:rPr>
                <w:bCs/>
              </w:rPr>
            </w:pPr>
            <w:r w:rsidRPr="00DF0596">
              <w:rPr>
                <w:bCs/>
              </w:rPr>
              <w:t>Other disciplinary arrangements.</w:t>
            </w:r>
          </w:p>
        </w:tc>
        <w:tc>
          <w:tcPr>
            <w:tcW w:w="3252" w:type="dxa"/>
            <w:gridSpan w:val="2"/>
          </w:tcPr>
          <w:p w14:paraId="0D026610" w14:textId="680BFEA1" w:rsidR="001F3DD9" w:rsidRPr="004F3885" w:rsidRDefault="005E064E" w:rsidP="00266362">
            <w:pPr>
              <w:rPr>
                <w:bCs/>
              </w:rPr>
            </w:pPr>
            <w:r>
              <w:rPr>
                <w:bCs/>
              </w:rPr>
              <w:t>D</w:t>
            </w:r>
            <w:r w:rsidRPr="00DF0596">
              <w:rPr>
                <w:bCs/>
              </w:rPr>
              <w:t>isciplinary arrangements</w:t>
            </w:r>
          </w:p>
        </w:tc>
        <w:tc>
          <w:tcPr>
            <w:tcW w:w="3979" w:type="dxa"/>
            <w:gridSpan w:val="2"/>
          </w:tcPr>
          <w:p w14:paraId="7CC5D882" w14:textId="319F4D98" w:rsidR="00266793" w:rsidRDefault="00266793" w:rsidP="00266793">
            <w:pPr>
              <w:rPr>
                <w:rFonts w:cstheme="minorHAnsi"/>
              </w:rPr>
            </w:pPr>
            <w:r w:rsidRPr="00266793">
              <w:rPr>
                <w:rFonts w:cstheme="minorHAnsi"/>
              </w:rPr>
              <w:t>Add the icon and OST in the infographic in sync with the VO.</w:t>
            </w:r>
          </w:p>
          <w:p w14:paraId="4770A107" w14:textId="7CB42A7D" w:rsidR="00266793" w:rsidRDefault="00132C7F" w:rsidP="00266793">
            <w:pPr>
              <w:rPr>
                <w:rFonts w:cstheme="minorHAnsi"/>
              </w:rPr>
            </w:pPr>
            <w:r>
              <w:rPr>
                <w:noProof/>
                <w:lang w:val="fr-FR" w:eastAsia="zh-CN" w:bidi="th-TH"/>
              </w:rPr>
              <w:drawing>
                <wp:inline distT="0" distB="0" distL="0" distR="0" wp14:anchorId="26CF01A9" wp14:editId="4DFAAE7C">
                  <wp:extent cx="876300" cy="906106"/>
                  <wp:effectExtent l="0" t="0" r="0" b="8890"/>
                  <wp:docPr id="11294" name="Picture 1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78483" cy="908363"/>
                          </a:xfrm>
                          <a:prstGeom prst="rect">
                            <a:avLst/>
                          </a:prstGeom>
                        </pic:spPr>
                      </pic:pic>
                    </a:graphicData>
                  </a:graphic>
                </wp:inline>
              </w:drawing>
            </w:r>
          </w:p>
          <w:p w14:paraId="30121B87" w14:textId="5A1E0DAC" w:rsidR="001F3DD9" w:rsidRPr="00235329" w:rsidRDefault="00717074" w:rsidP="00266362">
            <w:pPr>
              <w:rPr>
                <w:rFonts w:cstheme="minorHAnsi"/>
              </w:rPr>
            </w:pPr>
            <w:r>
              <w:rPr>
                <w:rFonts w:cstheme="minorHAnsi"/>
              </w:rPr>
              <w:t xml:space="preserve">SS ID: </w:t>
            </w:r>
            <w:r w:rsidR="00132C7F" w:rsidRPr="00132C7F">
              <w:rPr>
                <w:rFonts w:cstheme="minorHAnsi"/>
              </w:rPr>
              <w:t>556659844</w:t>
            </w:r>
          </w:p>
        </w:tc>
      </w:tr>
      <w:tr w:rsidR="0005503C" w14:paraId="0B92A7C8" w14:textId="77777777" w:rsidTr="00BA0254">
        <w:tc>
          <w:tcPr>
            <w:tcW w:w="3537" w:type="dxa"/>
            <w:gridSpan w:val="2"/>
          </w:tcPr>
          <w:p w14:paraId="30BCA89C" w14:textId="301DC56E" w:rsidR="00266362" w:rsidRPr="00230A80" w:rsidRDefault="00BA0254" w:rsidP="00BA0254">
            <w:pPr>
              <w:spacing w:line="276" w:lineRule="auto"/>
              <w:jc w:val="center"/>
              <w:rPr>
                <w:bCs/>
              </w:rPr>
            </w:pPr>
            <w:r>
              <w:rPr>
                <w:bCs/>
              </w:rPr>
              <w:t>-</w:t>
            </w:r>
          </w:p>
        </w:tc>
        <w:tc>
          <w:tcPr>
            <w:tcW w:w="3252" w:type="dxa"/>
            <w:gridSpan w:val="2"/>
          </w:tcPr>
          <w:p w14:paraId="509D4489" w14:textId="03189375" w:rsidR="00266362" w:rsidRPr="002B6C13" w:rsidRDefault="002B6C13" w:rsidP="00266362">
            <w:pPr>
              <w:rPr>
                <w:bCs/>
                <w:color w:val="2F5496" w:themeColor="accent1" w:themeShade="BF"/>
              </w:rPr>
            </w:pPr>
            <w:r w:rsidRPr="002B6C13">
              <w:rPr>
                <w:rStyle w:val="normaltextrun"/>
                <w:rFonts w:eastAsiaTheme="minorEastAsia" w:cstheme="minorHAnsi"/>
                <w:i/>
                <w:iCs/>
                <w:color w:val="2F5496" w:themeColor="accent1" w:themeShade="BF"/>
                <w:shd w:val="clear" w:color="auto" w:fill="FFFFFF"/>
              </w:rPr>
              <w:t xml:space="preserve">Select the </w:t>
            </w:r>
            <w:r w:rsidRPr="002B6C13">
              <w:rPr>
                <w:rStyle w:val="normaltextrun"/>
                <w:rFonts w:eastAsiaTheme="minorEastAsia" w:cstheme="minorHAnsi"/>
                <w:b/>
                <w:bCs/>
                <w:i/>
                <w:iCs/>
                <w:color w:val="2F5496" w:themeColor="accent1" w:themeShade="BF"/>
                <w:shd w:val="clear" w:color="auto" w:fill="FFFFFF"/>
              </w:rPr>
              <w:t>Forward</w:t>
            </w:r>
            <w:r w:rsidRPr="002B6C13">
              <w:rPr>
                <w:rStyle w:val="normaltextrun"/>
                <w:rFonts w:eastAsiaTheme="minorEastAsia" w:cstheme="minorHAnsi"/>
                <w:i/>
                <w:iCs/>
                <w:color w:val="2F5496" w:themeColor="accent1" w:themeShade="BF"/>
                <w:shd w:val="clear" w:color="auto" w:fill="FFFFFF"/>
              </w:rPr>
              <w:t xml:space="preserve"> button to learn more.</w:t>
            </w:r>
          </w:p>
        </w:tc>
        <w:tc>
          <w:tcPr>
            <w:tcW w:w="3979" w:type="dxa"/>
            <w:gridSpan w:val="2"/>
          </w:tcPr>
          <w:p w14:paraId="3C5B09C5" w14:textId="77FFA369" w:rsidR="00266362" w:rsidRPr="00235329" w:rsidRDefault="00BA0254" w:rsidP="00266362">
            <w:pPr>
              <w:rPr>
                <w:rFonts w:cstheme="minorHAnsi"/>
              </w:rPr>
            </w:pPr>
            <w:r>
              <w:rPr>
                <w:noProof/>
              </w:rPr>
              <w:t>Show</w:t>
            </w:r>
            <w:r w:rsidR="00266362" w:rsidRPr="00235329">
              <w:rPr>
                <w:noProof/>
              </w:rPr>
              <w:t xml:space="preserve"> this user instruction and enable the forward arrow.</w:t>
            </w:r>
          </w:p>
        </w:tc>
      </w:tr>
      <w:tr w:rsidR="0005503C" w14:paraId="7DB60C71" w14:textId="77777777" w:rsidTr="00BA0254">
        <w:tc>
          <w:tcPr>
            <w:tcW w:w="3537" w:type="dxa"/>
            <w:gridSpan w:val="2"/>
          </w:tcPr>
          <w:p w14:paraId="6654DFED" w14:textId="012BCC81" w:rsidR="00266362" w:rsidRPr="00230A80" w:rsidRDefault="00BA0254" w:rsidP="00BA0254">
            <w:pPr>
              <w:spacing w:line="276" w:lineRule="auto"/>
              <w:jc w:val="center"/>
              <w:rPr>
                <w:bCs/>
              </w:rPr>
            </w:pPr>
            <w:r>
              <w:rPr>
                <w:bCs/>
              </w:rPr>
              <w:t>-</w:t>
            </w:r>
          </w:p>
        </w:tc>
        <w:tc>
          <w:tcPr>
            <w:tcW w:w="3252" w:type="dxa"/>
            <w:gridSpan w:val="2"/>
          </w:tcPr>
          <w:p w14:paraId="611F74B7" w14:textId="0BA4109B" w:rsidR="00266362" w:rsidRPr="00BA0254" w:rsidRDefault="00BA0254" w:rsidP="00266362">
            <w:pPr>
              <w:rPr>
                <w:b/>
              </w:rPr>
            </w:pPr>
            <w:proofErr w:type="spellStart"/>
            <w:r w:rsidRPr="00BA0254">
              <w:rPr>
                <w:b/>
              </w:rPr>
              <w:t>Agence</w:t>
            </w:r>
            <w:proofErr w:type="spellEnd"/>
            <w:r w:rsidRPr="00BA0254">
              <w:rPr>
                <w:b/>
              </w:rPr>
              <w:t xml:space="preserve"> </w:t>
            </w:r>
            <w:proofErr w:type="spellStart"/>
            <w:r w:rsidRPr="00BA0254">
              <w:rPr>
                <w:b/>
              </w:rPr>
              <w:t>française</w:t>
            </w:r>
            <w:proofErr w:type="spellEnd"/>
            <w:r w:rsidRPr="00BA0254">
              <w:rPr>
                <w:b/>
              </w:rPr>
              <w:t xml:space="preserve"> anticorruption (AFA)</w:t>
            </w:r>
          </w:p>
        </w:tc>
        <w:tc>
          <w:tcPr>
            <w:tcW w:w="3979" w:type="dxa"/>
            <w:gridSpan w:val="2"/>
          </w:tcPr>
          <w:p w14:paraId="6016E4D2" w14:textId="77777777" w:rsidR="00266362" w:rsidRPr="00235329" w:rsidRDefault="00266362" w:rsidP="00266362">
            <w:pPr>
              <w:spacing w:line="276" w:lineRule="auto"/>
              <w:rPr>
                <w:rFonts w:cstheme="minorHAnsi"/>
              </w:rPr>
            </w:pPr>
            <w:r w:rsidRPr="00235329">
              <w:rPr>
                <w:rFonts w:cstheme="minorHAnsi"/>
              </w:rPr>
              <w:t>Create Carousel panel 2 and show the title.</w:t>
            </w:r>
          </w:p>
          <w:p w14:paraId="0ECD86B8" w14:textId="77777777" w:rsidR="00266362" w:rsidRPr="00235329" w:rsidRDefault="00266362" w:rsidP="00266362">
            <w:pPr>
              <w:rPr>
                <w:rFonts w:cstheme="minorHAnsi"/>
              </w:rPr>
            </w:pPr>
          </w:p>
        </w:tc>
      </w:tr>
      <w:tr w:rsidR="0005503C" w14:paraId="3C11C38B" w14:textId="77777777" w:rsidTr="00BA0254">
        <w:tc>
          <w:tcPr>
            <w:tcW w:w="3537" w:type="dxa"/>
            <w:gridSpan w:val="2"/>
          </w:tcPr>
          <w:p w14:paraId="640529E0" w14:textId="109BCFF3" w:rsidR="00266362" w:rsidRPr="00230A80" w:rsidRDefault="00BA0254" w:rsidP="00BA0254">
            <w:pPr>
              <w:spacing w:line="276" w:lineRule="auto"/>
              <w:rPr>
                <w:bCs/>
              </w:rPr>
            </w:pPr>
            <w:r w:rsidRPr="00BA0254">
              <w:rPr>
                <w:bCs/>
              </w:rPr>
              <w:t xml:space="preserve">Compliance with the legal obligation to prevent corruption will be controlled by a new authority called the </w:t>
            </w:r>
            <w:proofErr w:type="spellStart"/>
            <w:r w:rsidRPr="00BA0254">
              <w:rPr>
                <w:bCs/>
              </w:rPr>
              <w:t>Agence</w:t>
            </w:r>
            <w:proofErr w:type="spellEnd"/>
            <w:r w:rsidRPr="00BA0254">
              <w:rPr>
                <w:bCs/>
              </w:rPr>
              <w:t xml:space="preserve"> </w:t>
            </w:r>
            <w:proofErr w:type="spellStart"/>
            <w:r w:rsidRPr="00BA0254">
              <w:rPr>
                <w:bCs/>
              </w:rPr>
              <w:t>française</w:t>
            </w:r>
            <w:proofErr w:type="spellEnd"/>
            <w:r w:rsidRPr="00BA0254">
              <w:rPr>
                <w:bCs/>
              </w:rPr>
              <w:t xml:space="preserve"> anticorruption </w:t>
            </w:r>
            <w:r w:rsidR="00F377C0">
              <w:rPr>
                <w:bCs/>
              </w:rPr>
              <w:t xml:space="preserve">or </w:t>
            </w:r>
            <w:r w:rsidRPr="00BA0254">
              <w:rPr>
                <w:bCs/>
              </w:rPr>
              <w:t xml:space="preserve">AFA. </w:t>
            </w:r>
          </w:p>
        </w:tc>
        <w:tc>
          <w:tcPr>
            <w:tcW w:w="3252" w:type="dxa"/>
            <w:gridSpan w:val="2"/>
          </w:tcPr>
          <w:p w14:paraId="35246E09" w14:textId="4485485C" w:rsidR="00266362" w:rsidRPr="004F3885" w:rsidRDefault="003958DA" w:rsidP="00266362">
            <w:pPr>
              <w:rPr>
                <w:bCs/>
              </w:rPr>
            </w:pPr>
            <w:r w:rsidRPr="00BA0254">
              <w:rPr>
                <w:bCs/>
              </w:rPr>
              <w:t xml:space="preserve">Compliance with the legal obligation to prevent corruption </w:t>
            </w:r>
            <w:r>
              <w:rPr>
                <w:bCs/>
              </w:rPr>
              <w:t>is</w:t>
            </w:r>
            <w:r w:rsidRPr="00BA0254">
              <w:rPr>
                <w:bCs/>
              </w:rPr>
              <w:t xml:space="preserve"> controlled by a new authority called the </w:t>
            </w:r>
            <w:proofErr w:type="spellStart"/>
            <w:r w:rsidRPr="00BA0254">
              <w:rPr>
                <w:bCs/>
              </w:rPr>
              <w:t>Agence</w:t>
            </w:r>
            <w:proofErr w:type="spellEnd"/>
            <w:r w:rsidRPr="00BA0254">
              <w:rPr>
                <w:bCs/>
              </w:rPr>
              <w:t xml:space="preserve"> </w:t>
            </w:r>
            <w:proofErr w:type="spellStart"/>
            <w:r w:rsidRPr="00BA0254">
              <w:rPr>
                <w:bCs/>
              </w:rPr>
              <w:t>française</w:t>
            </w:r>
            <w:proofErr w:type="spellEnd"/>
            <w:r w:rsidRPr="00BA0254">
              <w:rPr>
                <w:bCs/>
              </w:rPr>
              <w:t xml:space="preserve"> anticorruption </w:t>
            </w:r>
            <w:r w:rsidR="00F377C0">
              <w:rPr>
                <w:bCs/>
              </w:rPr>
              <w:t>(</w:t>
            </w:r>
            <w:r w:rsidRPr="00BA0254">
              <w:rPr>
                <w:bCs/>
              </w:rPr>
              <w:t>AFA</w:t>
            </w:r>
            <w:r w:rsidR="00F377C0">
              <w:rPr>
                <w:bCs/>
              </w:rPr>
              <w:t>)</w:t>
            </w:r>
          </w:p>
        </w:tc>
        <w:tc>
          <w:tcPr>
            <w:tcW w:w="3979" w:type="dxa"/>
            <w:gridSpan w:val="2"/>
          </w:tcPr>
          <w:p w14:paraId="5EBC801C" w14:textId="77777777" w:rsidR="00266362" w:rsidRDefault="00326C4D" w:rsidP="00266362">
            <w:pPr>
              <w:rPr>
                <w:rFonts w:cstheme="minorHAnsi"/>
              </w:rPr>
            </w:pPr>
            <w:r>
              <w:rPr>
                <w:rFonts w:cstheme="minorHAnsi"/>
              </w:rPr>
              <w:t>Show the icon and OST in sync with the VO.</w:t>
            </w:r>
          </w:p>
          <w:p w14:paraId="1188BAA7" w14:textId="77777777" w:rsidR="00326C4D" w:rsidRDefault="00326C4D" w:rsidP="00266362">
            <w:pPr>
              <w:rPr>
                <w:rFonts w:cstheme="minorHAnsi"/>
              </w:rPr>
            </w:pPr>
            <w:r w:rsidRPr="00326C4D">
              <w:rPr>
                <w:rFonts w:cstheme="minorHAnsi"/>
                <w:noProof/>
                <w:lang w:val="fr-FR" w:eastAsia="zh-CN" w:bidi="th-TH"/>
              </w:rPr>
              <w:drawing>
                <wp:inline distT="0" distB="0" distL="0" distR="0" wp14:anchorId="42CEBF7C" wp14:editId="4C3E7836">
                  <wp:extent cx="1362075" cy="681038"/>
                  <wp:effectExtent l="0" t="0" r="0" b="5080"/>
                  <wp:docPr id="11274" name="Picture 10" descr="Loi Sapin 2 : quand la commission des sanctions s'oppose à l'Agence  Française Anticorruption (AFA) ! - ACTE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 name="Picture 10" descr="Loi Sapin 2 : quand la commission des sanctions s'oppose à l'Agence  Française Anticorruption (AFA) ! - ACTE International"/>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364664" cy="682333"/>
                          </a:xfrm>
                          <a:prstGeom prst="rect">
                            <a:avLst/>
                          </a:prstGeom>
                          <a:noFill/>
                        </pic:spPr>
                      </pic:pic>
                    </a:graphicData>
                  </a:graphic>
                </wp:inline>
              </w:drawing>
            </w:r>
          </w:p>
          <w:p w14:paraId="519E2C2E" w14:textId="04BC29BD" w:rsidR="00326C4D" w:rsidRPr="00235329" w:rsidRDefault="00326C4D" w:rsidP="00266362">
            <w:pPr>
              <w:rPr>
                <w:rFonts w:cstheme="minorHAnsi"/>
              </w:rPr>
            </w:pPr>
            <w:r>
              <w:rPr>
                <w:rFonts w:cstheme="minorHAnsi"/>
              </w:rPr>
              <w:t xml:space="preserve">(Icon is taken from slide 14 of the source PPT - </w:t>
            </w:r>
            <w:r w:rsidRPr="00326C4D">
              <w:rPr>
                <w:rFonts w:cstheme="minorHAnsi"/>
              </w:rPr>
              <w:t>Understanding corruption final 07 06 2021</w:t>
            </w:r>
            <w:r>
              <w:rPr>
                <w:rFonts w:cstheme="minorHAnsi"/>
              </w:rPr>
              <w:t>)</w:t>
            </w:r>
          </w:p>
        </w:tc>
      </w:tr>
      <w:tr w:rsidR="0005503C" w14:paraId="03E4AD48" w14:textId="77777777" w:rsidTr="00BA0254">
        <w:tc>
          <w:tcPr>
            <w:tcW w:w="3537" w:type="dxa"/>
            <w:gridSpan w:val="2"/>
          </w:tcPr>
          <w:p w14:paraId="507FBE19" w14:textId="76D85907" w:rsidR="001306DE" w:rsidRPr="00BA0254" w:rsidRDefault="001306DE" w:rsidP="00BA0254">
            <w:pPr>
              <w:spacing w:line="276" w:lineRule="auto"/>
              <w:rPr>
                <w:bCs/>
              </w:rPr>
            </w:pPr>
            <w:r w:rsidRPr="00BA0254">
              <w:rPr>
                <w:bCs/>
              </w:rPr>
              <w:t>This agency is empowered to carry out formal investigations.</w:t>
            </w:r>
          </w:p>
        </w:tc>
        <w:tc>
          <w:tcPr>
            <w:tcW w:w="3252" w:type="dxa"/>
            <w:gridSpan w:val="2"/>
          </w:tcPr>
          <w:p w14:paraId="4FAC9A0D" w14:textId="4ADC3DDD" w:rsidR="001306DE" w:rsidRPr="00BA0254" w:rsidRDefault="001306DE" w:rsidP="00266362">
            <w:pPr>
              <w:rPr>
                <w:bCs/>
              </w:rPr>
            </w:pPr>
            <w:r>
              <w:rPr>
                <w:bCs/>
              </w:rPr>
              <w:t>Formal investigations include:</w:t>
            </w:r>
          </w:p>
        </w:tc>
        <w:tc>
          <w:tcPr>
            <w:tcW w:w="3979" w:type="dxa"/>
            <w:gridSpan w:val="2"/>
          </w:tcPr>
          <w:p w14:paraId="1342E76E" w14:textId="77777777" w:rsidR="001306DE" w:rsidRDefault="001306DE" w:rsidP="001306DE">
            <w:pPr>
              <w:pStyle w:val="ListParagraph"/>
              <w:numPr>
                <w:ilvl w:val="0"/>
                <w:numId w:val="20"/>
              </w:numPr>
              <w:rPr>
                <w:rFonts w:cstheme="minorHAnsi"/>
              </w:rPr>
            </w:pPr>
            <w:r w:rsidRPr="001306DE">
              <w:rPr>
                <w:rFonts w:cstheme="minorHAnsi"/>
              </w:rPr>
              <w:t>Retain the icon and remove the previous OST.</w:t>
            </w:r>
          </w:p>
          <w:p w14:paraId="2B9EBDD0" w14:textId="7B5416CE" w:rsidR="001306DE" w:rsidRPr="001306DE" w:rsidRDefault="001306DE" w:rsidP="001306DE">
            <w:pPr>
              <w:pStyle w:val="ListParagraph"/>
              <w:numPr>
                <w:ilvl w:val="0"/>
                <w:numId w:val="20"/>
              </w:numPr>
              <w:rPr>
                <w:rFonts w:cstheme="minorHAnsi"/>
              </w:rPr>
            </w:pPr>
            <w:r>
              <w:rPr>
                <w:rFonts w:cstheme="minorHAnsi"/>
              </w:rPr>
              <w:t>Show the OST in sync with the VO.</w:t>
            </w:r>
          </w:p>
        </w:tc>
      </w:tr>
      <w:tr w:rsidR="0005503C" w14:paraId="1AEBCE28" w14:textId="77777777" w:rsidTr="00BA0254">
        <w:tc>
          <w:tcPr>
            <w:tcW w:w="3537" w:type="dxa"/>
            <w:gridSpan w:val="2"/>
          </w:tcPr>
          <w:p w14:paraId="5FA585D0" w14:textId="2CDE6295" w:rsidR="00BA0254" w:rsidRPr="00230A80" w:rsidRDefault="00BA0254" w:rsidP="00BA0254">
            <w:pPr>
              <w:spacing w:line="276" w:lineRule="auto"/>
              <w:rPr>
                <w:bCs/>
              </w:rPr>
            </w:pPr>
            <w:r w:rsidRPr="00BA0254">
              <w:rPr>
                <w:bCs/>
              </w:rPr>
              <w:t>These investigations may include conducting onsite searches or interviews</w:t>
            </w:r>
            <w:r w:rsidR="001306DE">
              <w:rPr>
                <w:bCs/>
              </w:rPr>
              <w:t>—</w:t>
            </w:r>
          </w:p>
        </w:tc>
        <w:tc>
          <w:tcPr>
            <w:tcW w:w="3252" w:type="dxa"/>
            <w:gridSpan w:val="2"/>
          </w:tcPr>
          <w:p w14:paraId="6C09EB75" w14:textId="466953D1" w:rsidR="00BA0254" w:rsidRDefault="001306DE" w:rsidP="001306DE">
            <w:pPr>
              <w:pStyle w:val="ListParagraph"/>
              <w:numPr>
                <w:ilvl w:val="0"/>
                <w:numId w:val="22"/>
              </w:numPr>
              <w:rPr>
                <w:bCs/>
              </w:rPr>
            </w:pPr>
            <w:r>
              <w:rPr>
                <w:bCs/>
              </w:rPr>
              <w:t>C</w:t>
            </w:r>
            <w:r w:rsidRPr="00BA0254">
              <w:rPr>
                <w:bCs/>
              </w:rPr>
              <w:t>onducting onsite searches or interviews</w:t>
            </w:r>
          </w:p>
          <w:p w14:paraId="6C0B598C" w14:textId="34102FE3" w:rsidR="001306DE" w:rsidRPr="00007D50" w:rsidRDefault="001306DE" w:rsidP="00007D50">
            <w:pPr>
              <w:rPr>
                <w:bCs/>
              </w:rPr>
            </w:pPr>
          </w:p>
        </w:tc>
        <w:tc>
          <w:tcPr>
            <w:tcW w:w="3979" w:type="dxa"/>
            <w:gridSpan w:val="2"/>
          </w:tcPr>
          <w:p w14:paraId="124DF606" w14:textId="77777777" w:rsidR="00BA0254" w:rsidRDefault="001A64A8" w:rsidP="00266362">
            <w:pPr>
              <w:rPr>
                <w:rFonts w:cstheme="minorHAnsi"/>
              </w:rPr>
            </w:pPr>
            <w:r>
              <w:rPr>
                <w:rFonts w:cstheme="minorHAnsi"/>
              </w:rPr>
              <w:t>Show the image and add OST in sync with the VO.</w:t>
            </w:r>
          </w:p>
          <w:p w14:paraId="2919E409" w14:textId="77777777" w:rsidR="001A64A8" w:rsidRDefault="001A64A8" w:rsidP="00266362">
            <w:pPr>
              <w:rPr>
                <w:rFonts w:cstheme="minorHAnsi"/>
              </w:rPr>
            </w:pPr>
            <w:r>
              <w:rPr>
                <w:noProof/>
                <w:lang w:val="fr-FR" w:eastAsia="zh-CN" w:bidi="th-TH"/>
              </w:rPr>
              <w:lastRenderedPageBreak/>
              <w:drawing>
                <wp:inline distT="0" distB="0" distL="0" distR="0" wp14:anchorId="5B3D7086" wp14:editId="4590A4F7">
                  <wp:extent cx="1114425" cy="96115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116689" cy="963111"/>
                          </a:xfrm>
                          <a:prstGeom prst="rect">
                            <a:avLst/>
                          </a:prstGeom>
                        </pic:spPr>
                      </pic:pic>
                    </a:graphicData>
                  </a:graphic>
                </wp:inline>
              </w:drawing>
            </w:r>
          </w:p>
          <w:p w14:paraId="0A7739A9" w14:textId="63002067" w:rsidR="001A64A8" w:rsidRPr="00235329" w:rsidRDefault="001A64A8" w:rsidP="00266362">
            <w:pPr>
              <w:rPr>
                <w:rFonts w:cstheme="minorHAnsi"/>
              </w:rPr>
            </w:pPr>
            <w:r>
              <w:rPr>
                <w:rFonts w:cstheme="minorHAnsi"/>
              </w:rPr>
              <w:t xml:space="preserve">SS ID: </w:t>
            </w:r>
            <w:r w:rsidRPr="001A64A8">
              <w:rPr>
                <w:rFonts w:cstheme="minorHAnsi"/>
              </w:rPr>
              <w:t>1177284385</w:t>
            </w:r>
          </w:p>
        </w:tc>
      </w:tr>
      <w:tr w:rsidR="0005503C" w14:paraId="6C6B182E" w14:textId="77777777" w:rsidTr="00BA0254">
        <w:tc>
          <w:tcPr>
            <w:tcW w:w="3537" w:type="dxa"/>
            <w:gridSpan w:val="2"/>
          </w:tcPr>
          <w:p w14:paraId="01A390FC" w14:textId="114EBDF5" w:rsidR="001306DE" w:rsidRPr="00BA0254" w:rsidRDefault="001306DE" w:rsidP="00BA0254">
            <w:pPr>
              <w:spacing w:line="276" w:lineRule="auto"/>
              <w:rPr>
                <w:bCs/>
              </w:rPr>
            </w:pPr>
            <w:r>
              <w:rPr>
                <w:bCs/>
              </w:rPr>
              <w:lastRenderedPageBreak/>
              <w:t>—</w:t>
            </w:r>
            <w:r w:rsidRPr="00BA0254">
              <w:rPr>
                <w:bCs/>
              </w:rPr>
              <w:t>and requesting the disclosure of any relevant documentation in order to verify that Plastic Omnium and its subsidiaries have complied with their obligation to prevent corruption.</w:t>
            </w:r>
          </w:p>
        </w:tc>
        <w:tc>
          <w:tcPr>
            <w:tcW w:w="3252" w:type="dxa"/>
            <w:gridSpan w:val="2"/>
          </w:tcPr>
          <w:p w14:paraId="7AFDC18D" w14:textId="5EAED44F" w:rsidR="001306DE" w:rsidRDefault="001306DE" w:rsidP="001306DE">
            <w:pPr>
              <w:pStyle w:val="ListParagraph"/>
              <w:numPr>
                <w:ilvl w:val="0"/>
                <w:numId w:val="22"/>
              </w:numPr>
              <w:rPr>
                <w:bCs/>
              </w:rPr>
            </w:pPr>
            <w:r>
              <w:rPr>
                <w:bCs/>
              </w:rPr>
              <w:t>R</w:t>
            </w:r>
            <w:r w:rsidRPr="00BA0254">
              <w:rPr>
                <w:bCs/>
              </w:rPr>
              <w:t>equesting the disclosure of any relevant documentation</w:t>
            </w:r>
          </w:p>
        </w:tc>
        <w:tc>
          <w:tcPr>
            <w:tcW w:w="3979" w:type="dxa"/>
            <w:gridSpan w:val="2"/>
          </w:tcPr>
          <w:p w14:paraId="5D843CBA" w14:textId="77777777" w:rsidR="001A64A8" w:rsidRDefault="001A64A8" w:rsidP="001A64A8">
            <w:pPr>
              <w:rPr>
                <w:rFonts w:cstheme="minorHAnsi"/>
              </w:rPr>
            </w:pPr>
            <w:r>
              <w:rPr>
                <w:rFonts w:cstheme="minorHAnsi"/>
              </w:rPr>
              <w:t>Show the image and add OST in sync with the VO.</w:t>
            </w:r>
          </w:p>
          <w:p w14:paraId="3F72E038" w14:textId="77777777" w:rsidR="001306DE" w:rsidRDefault="001A64A8" w:rsidP="00266362">
            <w:pPr>
              <w:rPr>
                <w:rFonts w:cstheme="minorHAnsi"/>
              </w:rPr>
            </w:pPr>
            <w:r>
              <w:rPr>
                <w:noProof/>
                <w:lang w:val="fr-FR" w:eastAsia="zh-CN" w:bidi="th-TH"/>
              </w:rPr>
              <w:drawing>
                <wp:inline distT="0" distB="0" distL="0" distR="0" wp14:anchorId="6923BF78" wp14:editId="33A8A5E9">
                  <wp:extent cx="1190625" cy="1085453"/>
                  <wp:effectExtent l="0" t="0" r="0" b="635"/>
                  <wp:docPr id="56" name="Picture 56" descr="Contract inspection concept. Hand holding a contract, another hand holding magnifying glass over the contract and a table with two cup of coffee on it. Flat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act inspection concept. Hand holding a contract, another hand holding magnifying glass over the contract and a table with two cup of coffee on it. Flat style"/>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94822" cy="1089279"/>
                          </a:xfrm>
                          <a:prstGeom prst="rect">
                            <a:avLst/>
                          </a:prstGeom>
                          <a:noFill/>
                          <a:ln>
                            <a:noFill/>
                          </a:ln>
                        </pic:spPr>
                      </pic:pic>
                    </a:graphicData>
                  </a:graphic>
                </wp:inline>
              </w:drawing>
            </w:r>
          </w:p>
          <w:p w14:paraId="73F72C4A" w14:textId="1817D9E1" w:rsidR="001A64A8" w:rsidRPr="00235329" w:rsidRDefault="001A64A8" w:rsidP="00266362">
            <w:pPr>
              <w:rPr>
                <w:rFonts w:cstheme="minorHAnsi"/>
              </w:rPr>
            </w:pPr>
            <w:r>
              <w:rPr>
                <w:rFonts w:cstheme="minorHAnsi"/>
              </w:rPr>
              <w:t xml:space="preserve">SS ID: </w:t>
            </w:r>
            <w:r w:rsidRPr="001A64A8">
              <w:rPr>
                <w:rFonts w:cstheme="minorHAnsi"/>
              </w:rPr>
              <w:t>328485128</w:t>
            </w:r>
          </w:p>
        </w:tc>
      </w:tr>
      <w:tr w:rsidR="001A64A8" w14:paraId="1A71AC44" w14:textId="77777777" w:rsidTr="00BA0254">
        <w:tc>
          <w:tcPr>
            <w:tcW w:w="3537" w:type="dxa"/>
            <w:gridSpan w:val="2"/>
          </w:tcPr>
          <w:p w14:paraId="5BFB11E9" w14:textId="3DFAD8A8" w:rsidR="001A64A8" w:rsidRDefault="001A64A8" w:rsidP="001A64A8">
            <w:pPr>
              <w:spacing w:line="276" w:lineRule="auto"/>
              <w:jc w:val="center"/>
              <w:rPr>
                <w:bCs/>
              </w:rPr>
            </w:pPr>
            <w:r>
              <w:rPr>
                <w:bCs/>
              </w:rPr>
              <w:t>-</w:t>
            </w:r>
          </w:p>
        </w:tc>
        <w:tc>
          <w:tcPr>
            <w:tcW w:w="3252" w:type="dxa"/>
            <w:gridSpan w:val="2"/>
          </w:tcPr>
          <w:p w14:paraId="49EAEE09" w14:textId="5B566A1D" w:rsidR="001A64A8" w:rsidRPr="001A64A8" w:rsidRDefault="001A64A8" w:rsidP="001A64A8">
            <w:pPr>
              <w:jc w:val="center"/>
              <w:rPr>
                <w:bCs/>
              </w:rPr>
            </w:pPr>
            <w:r>
              <w:rPr>
                <w:bCs/>
              </w:rPr>
              <w:t>-</w:t>
            </w:r>
          </w:p>
        </w:tc>
        <w:tc>
          <w:tcPr>
            <w:tcW w:w="3979" w:type="dxa"/>
            <w:gridSpan w:val="2"/>
          </w:tcPr>
          <w:p w14:paraId="54BAB9AB" w14:textId="54FE2C36" w:rsidR="001A64A8" w:rsidRDefault="00CE4777" w:rsidP="001A64A8">
            <w:pPr>
              <w:rPr>
                <w:rFonts w:cstheme="minorHAnsi"/>
              </w:rPr>
            </w:pPr>
            <w:r>
              <w:rPr>
                <w:rFonts w:cstheme="minorHAnsi"/>
              </w:rPr>
              <w:t>Clear the screen.</w:t>
            </w:r>
          </w:p>
        </w:tc>
      </w:tr>
      <w:tr w:rsidR="0005503C" w14:paraId="25489E87" w14:textId="77777777" w:rsidTr="00BA0254">
        <w:tc>
          <w:tcPr>
            <w:tcW w:w="3537" w:type="dxa"/>
            <w:gridSpan w:val="2"/>
          </w:tcPr>
          <w:p w14:paraId="3DD35257" w14:textId="02E991B4" w:rsidR="00BA0254" w:rsidRPr="00230A80" w:rsidRDefault="00BA0254" w:rsidP="00BA0254">
            <w:pPr>
              <w:spacing w:line="276" w:lineRule="auto"/>
              <w:rPr>
                <w:bCs/>
              </w:rPr>
            </w:pPr>
            <w:r w:rsidRPr="00BA0254">
              <w:rPr>
                <w:bCs/>
              </w:rPr>
              <w:t>Breach of the obligation to prevent corruption can be subject to</w:t>
            </w:r>
            <w:r w:rsidR="00CE4777">
              <w:rPr>
                <w:bCs/>
              </w:rPr>
              <w:t>—</w:t>
            </w:r>
          </w:p>
        </w:tc>
        <w:tc>
          <w:tcPr>
            <w:tcW w:w="3252" w:type="dxa"/>
            <w:gridSpan w:val="2"/>
          </w:tcPr>
          <w:p w14:paraId="6F0A9DA2" w14:textId="3E71B70C" w:rsidR="00BA0254" w:rsidRPr="004F3885" w:rsidRDefault="00CE4777" w:rsidP="00266362">
            <w:pPr>
              <w:rPr>
                <w:bCs/>
              </w:rPr>
            </w:pPr>
            <w:r>
              <w:rPr>
                <w:bCs/>
              </w:rPr>
              <w:t>Breach of obligation</w:t>
            </w:r>
            <w:r w:rsidR="00F377C0">
              <w:rPr>
                <w:bCs/>
              </w:rPr>
              <w:t xml:space="preserve"> to prevent corruption can be subject to:</w:t>
            </w:r>
          </w:p>
        </w:tc>
        <w:tc>
          <w:tcPr>
            <w:tcW w:w="3979" w:type="dxa"/>
            <w:gridSpan w:val="2"/>
          </w:tcPr>
          <w:p w14:paraId="59F0E3A3" w14:textId="77777777" w:rsidR="00BA0254" w:rsidRDefault="00CE4777" w:rsidP="00266362">
            <w:pPr>
              <w:rPr>
                <w:rFonts w:cstheme="minorHAnsi"/>
              </w:rPr>
            </w:pPr>
            <w:r>
              <w:rPr>
                <w:rFonts w:cstheme="minorHAnsi"/>
              </w:rPr>
              <w:t>Show the image and OST in sync with the VO.</w:t>
            </w:r>
          </w:p>
          <w:p w14:paraId="6EE658DC" w14:textId="77777777" w:rsidR="00CE4777" w:rsidRDefault="00CE4777" w:rsidP="00266362">
            <w:pPr>
              <w:rPr>
                <w:rFonts w:cstheme="minorHAnsi"/>
              </w:rPr>
            </w:pPr>
            <w:r>
              <w:rPr>
                <w:noProof/>
                <w:lang w:val="fr-FR" w:eastAsia="zh-CN" w:bidi="th-TH"/>
              </w:rPr>
              <w:drawing>
                <wp:inline distT="0" distB="0" distL="0" distR="0" wp14:anchorId="754CB3D6" wp14:editId="797108AA">
                  <wp:extent cx="1162050" cy="93958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167811" cy="944243"/>
                          </a:xfrm>
                          <a:prstGeom prst="rect">
                            <a:avLst/>
                          </a:prstGeom>
                        </pic:spPr>
                      </pic:pic>
                    </a:graphicData>
                  </a:graphic>
                </wp:inline>
              </w:drawing>
            </w:r>
          </w:p>
          <w:p w14:paraId="054E3B61" w14:textId="1B40E3F6" w:rsidR="00CE4777" w:rsidRPr="00235329" w:rsidRDefault="00CE4777" w:rsidP="00266362">
            <w:pPr>
              <w:rPr>
                <w:rFonts w:cstheme="minorHAnsi"/>
              </w:rPr>
            </w:pPr>
            <w:r>
              <w:rPr>
                <w:rFonts w:cstheme="minorHAnsi"/>
              </w:rPr>
              <w:t xml:space="preserve">SS ID: </w:t>
            </w:r>
            <w:r w:rsidRPr="00CE4777">
              <w:rPr>
                <w:rFonts w:cstheme="minorHAnsi"/>
              </w:rPr>
              <w:t>1227997423</w:t>
            </w:r>
          </w:p>
        </w:tc>
      </w:tr>
      <w:tr w:rsidR="001A64A8" w14:paraId="40697257" w14:textId="77777777" w:rsidTr="00BA0254">
        <w:tc>
          <w:tcPr>
            <w:tcW w:w="3537" w:type="dxa"/>
            <w:gridSpan w:val="2"/>
          </w:tcPr>
          <w:p w14:paraId="77B94AFF" w14:textId="34CF6471" w:rsidR="001A64A8" w:rsidRPr="00BA0254" w:rsidRDefault="00CE4777" w:rsidP="00BA0254">
            <w:pPr>
              <w:spacing w:line="276" w:lineRule="auto"/>
              <w:rPr>
                <w:bCs/>
              </w:rPr>
            </w:pPr>
            <w:r>
              <w:rPr>
                <w:bCs/>
              </w:rPr>
              <w:t>—</w:t>
            </w:r>
            <w:r w:rsidR="001A64A8" w:rsidRPr="00BA0254">
              <w:rPr>
                <w:bCs/>
              </w:rPr>
              <w:t>heavy administrative penalties imposed by the Sanctions Committee of the AFA.</w:t>
            </w:r>
            <w:r>
              <w:rPr>
                <w:bCs/>
              </w:rPr>
              <w:t xml:space="preserve"> </w:t>
            </w:r>
          </w:p>
        </w:tc>
        <w:tc>
          <w:tcPr>
            <w:tcW w:w="3252" w:type="dxa"/>
            <w:gridSpan w:val="2"/>
          </w:tcPr>
          <w:p w14:paraId="1A7F10AD" w14:textId="79848199" w:rsidR="001A64A8" w:rsidRPr="004F3885" w:rsidRDefault="00CE4777" w:rsidP="00266362">
            <w:pPr>
              <w:rPr>
                <w:bCs/>
              </w:rPr>
            </w:pPr>
            <w:r>
              <w:rPr>
                <w:bCs/>
              </w:rPr>
              <w:t>H</w:t>
            </w:r>
            <w:r w:rsidRPr="00BA0254">
              <w:rPr>
                <w:bCs/>
              </w:rPr>
              <w:t>eavy administrative penalties</w:t>
            </w:r>
          </w:p>
        </w:tc>
        <w:tc>
          <w:tcPr>
            <w:tcW w:w="3979" w:type="dxa"/>
            <w:gridSpan w:val="2"/>
          </w:tcPr>
          <w:p w14:paraId="6C6E82D2" w14:textId="77777777" w:rsidR="001A64A8" w:rsidRDefault="00CE4777" w:rsidP="00266362">
            <w:pPr>
              <w:rPr>
                <w:rFonts w:cstheme="minorHAnsi"/>
              </w:rPr>
            </w:pPr>
            <w:r>
              <w:rPr>
                <w:rFonts w:cstheme="minorHAnsi"/>
              </w:rPr>
              <w:t>Show the image and OST in sync with the VO.</w:t>
            </w:r>
          </w:p>
          <w:p w14:paraId="301C7938" w14:textId="77777777" w:rsidR="00CE4777" w:rsidRDefault="00B1191B" w:rsidP="00266362">
            <w:pPr>
              <w:rPr>
                <w:rFonts w:cstheme="minorHAnsi"/>
              </w:rPr>
            </w:pPr>
            <w:r>
              <w:rPr>
                <w:noProof/>
                <w:lang w:val="fr-FR" w:eastAsia="zh-CN" w:bidi="th-TH"/>
              </w:rPr>
              <w:drawing>
                <wp:inline distT="0" distB="0" distL="0" distR="0" wp14:anchorId="65FCA5A2" wp14:editId="4A6C4821">
                  <wp:extent cx="1400175" cy="966120"/>
                  <wp:effectExtent l="0" t="0" r="0" b="5715"/>
                  <wp:docPr id="58" name="Picture 58" descr="Uh Oh! Caught Red Handed, Corporate Suit Hands Behind Back in Handcuf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h Oh! Caught Red Handed, Corporate Suit Hands Behind Back in Handcuffs"/>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406135" cy="970232"/>
                          </a:xfrm>
                          <a:prstGeom prst="rect">
                            <a:avLst/>
                          </a:prstGeom>
                          <a:noFill/>
                          <a:ln>
                            <a:noFill/>
                          </a:ln>
                        </pic:spPr>
                      </pic:pic>
                    </a:graphicData>
                  </a:graphic>
                </wp:inline>
              </w:drawing>
            </w:r>
          </w:p>
          <w:p w14:paraId="17AF7007" w14:textId="0B46A077" w:rsidR="00B1191B" w:rsidRPr="00235329" w:rsidRDefault="00B1191B" w:rsidP="00266362">
            <w:pPr>
              <w:rPr>
                <w:rFonts w:cstheme="minorHAnsi"/>
              </w:rPr>
            </w:pPr>
            <w:r>
              <w:rPr>
                <w:rFonts w:cstheme="minorHAnsi"/>
              </w:rPr>
              <w:t xml:space="preserve">SS ID: </w:t>
            </w:r>
            <w:r w:rsidRPr="00B1191B">
              <w:rPr>
                <w:rFonts w:cstheme="minorHAnsi"/>
              </w:rPr>
              <w:t>731829688</w:t>
            </w:r>
          </w:p>
        </w:tc>
      </w:tr>
      <w:tr w:rsidR="0005503C" w14:paraId="7F556B43" w14:textId="77777777" w:rsidTr="00BA0254">
        <w:tc>
          <w:tcPr>
            <w:tcW w:w="3537" w:type="dxa"/>
            <w:gridSpan w:val="2"/>
          </w:tcPr>
          <w:p w14:paraId="11A4933F" w14:textId="6B14DA37" w:rsidR="00BA0254" w:rsidRPr="00230A80" w:rsidRDefault="00BA0254" w:rsidP="00266362">
            <w:pPr>
              <w:spacing w:line="276" w:lineRule="auto"/>
              <w:rPr>
                <w:bCs/>
              </w:rPr>
            </w:pPr>
            <w:r w:rsidRPr="00BA0254">
              <w:rPr>
                <w:bCs/>
              </w:rPr>
              <w:t xml:space="preserve">In addition, should the internal procedures be deemed inadequate to prevent corrupt practices, the legal representative of the company can be fined up to €200,000 and the company itself can incur a fine of up to €1,000,000. </w:t>
            </w:r>
          </w:p>
        </w:tc>
        <w:tc>
          <w:tcPr>
            <w:tcW w:w="3252" w:type="dxa"/>
            <w:gridSpan w:val="2"/>
          </w:tcPr>
          <w:p w14:paraId="4FE1BB55" w14:textId="51C14161" w:rsidR="00BA0254" w:rsidRDefault="00C87355" w:rsidP="00266362">
            <w:pPr>
              <w:rPr>
                <w:bCs/>
              </w:rPr>
            </w:pPr>
            <w:r>
              <w:rPr>
                <w:bCs/>
              </w:rPr>
              <w:t xml:space="preserve">The </w:t>
            </w:r>
            <w:r w:rsidRPr="00BA0254">
              <w:rPr>
                <w:bCs/>
              </w:rPr>
              <w:t>legal representative of the company can be fined up to €200,000</w:t>
            </w:r>
            <w:r>
              <w:rPr>
                <w:bCs/>
              </w:rPr>
              <w:t xml:space="preserve"> </w:t>
            </w:r>
            <w:r w:rsidRPr="00BA0254">
              <w:rPr>
                <w:bCs/>
              </w:rPr>
              <w:t>and the company itself can incur a fine of up to €1,000,000</w:t>
            </w:r>
          </w:p>
          <w:p w14:paraId="24D1AC35" w14:textId="77777777" w:rsidR="00C87355" w:rsidRDefault="00C87355" w:rsidP="00266362">
            <w:pPr>
              <w:rPr>
                <w:bCs/>
              </w:rPr>
            </w:pPr>
          </w:p>
          <w:p w14:paraId="71B18E95" w14:textId="21DC8B1D" w:rsidR="00C87355" w:rsidRPr="004F3885" w:rsidRDefault="00C87355" w:rsidP="00266362">
            <w:pPr>
              <w:rPr>
                <w:bCs/>
              </w:rPr>
            </w:pPr>
          </w:p>
        </w:tc>
        <w:tc>
          <w:tcPr>
            <w:tcW w:w="3979" w:type="dxa"/>
            <w:gridSpan w:val="2"/>
          </w:tcPr>
          <w:p w14:paraId="5D870D23" w14:textId="77777777" w:rsidR="00BA0254" w:rsidRDefault="0005503C" w:rsidP="00266362">
            <w:pPr>
              <w:rPr>
                <w:rFonts w:cstheme="minorHAnsi"/>
              </w:rPr>
            </w:pPr>
            <w:r>
              <w:rPr>
                <w:rFonts w:cstheme="minorHAnsi"/>
              </w:rPr>
              <w:t>Show the image and OST in sync with the VO.</w:t>
            </w:r>
          </w:p>
          <w:p w14:paraId="744342B8" w14:textId="4413DBD0" w:rsidR="0005503C" w:rsidRDefault="0005503C" w:rsidP="00266362">
            <w:pPr>
              <w:rPr>
                <w:rFonts w:cstheme="minorHAnsi"/>
              </w:rPr>
            </w:pPr>
            <w:r>
              <w:rPr>
                <w:noProof/>
                <w:lang w:val="fr-FR" w:eastAsia="zh-CN" w:bidi="th-TH"/>
              </w:rPr>
              <w:drawing>
                <wp:inline distT="0" distB="0" distL="0" distR="0" wp14:anchorId="2D30B052" wp14:editId="7C91F66F">
                  <wp:extent cx="1571625" cy="916781"/>
                  <wp:effectExtent l="0" t="0" r="0" b="0"/>
                  <wp:docPr id="59" name="Picture 59" descr="Money bag and judge's hammer. Penalty for a crime and offense. Financial punishment. Violations of traffic laws. Fraud. Fine, penalization, mulct. Gavel. E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ey bag and judge's hammer. Penalty for a crime and offense. Financial punishment. Violations of traffic laws. Fraud. Fine, penalization, mulct. Gavel. Euro"/>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577752" cy="920355"/>
                          </a:xfrm>
                          <a:prstGeom prst="rect">
                            <a:avLst/>
                          </a:prstGeom>
                          <a:noFill/>
                          <a:ln>
                            <a:noFill/>
                          </a:ln>
                        </pic:spPr>
                      </pic:pic>
                    </a:graphicData>
                  </a:graphic>
                </wp:inline>
              </w:drawing>
            </w:r>
            <w:r w:rsidR="00132C7F" w:rsidRPr="00132C7F">
              <w:rPr>
                <w:rFonts w:cstheme="minorHAnsi"/>
                <w:color w:val="FF0000"/>
              </w:rPr>
              <w:t>[Do not show Euro sign on the bag]</w:t>
            </w:r>
          </w:p>
          <w:p w14:paraId="43B7DAE5" w14:textId="4680EAB9" w:rsidR="0005503C" w:rsidRPr="00235329" w:rsidRDefault="0005503C" w:rsidP="00266362">
            <w:pPr>
              <w:rPr>
                <w:rFonts w:cstheme="minorHAnsi"/>
              </w:rPr>
            </w:pPr>
            <w:r>
              <w:rPr>
                <w:rFonts w:cstheme="minorHAnsi"/>
              </w:rPr>
              <w:t xml:space="preserve">SS ID: </w:t>
            </w:r>
            <w:r w:rsidRPr="0005503C">
              <w:rPr>
                <w:rFonts w:cstheme="minorHAnsi"/>
              </w:rPr>
              <w:t>1657770820</w:t>
            </w:r>
          </w:p>
        </w:tc>
      </w:tr>
      <w:tr w:rsidR="0005503C" w14:paraId="582CD903" w14:textId="77777777" w:rsidTr="00BA0254">
        <w:tc>
          <w:tcPr>
            <w:tcW w:w="3537" w:type="dxa"/>
            <w:gridSpan w:val="2"/>
          </w:tcPr>
          <w:p w14:paraId="5BBA4D99" w14:textId="4B8E3EED" w:rsidR="0005503C" w:rsidRPr="00BA0254" w:rsidRDefault="0005503C" w:rsidP="0005503C">
            <w:pPr>
              <w:spacing w:line="276" w:lineRule="auto"/>
              <w:rPr>
                <w:bCs/>
              </w:rPr>
            </w:pPr>
            <w:r w:rsidRPr="00BA0254">
              <w:rPr>
                <w:bCs/>
              </w:rPr>
              <w:t>Note that these sanctions can be cumulative.</w:t>
            </w:r>
          </w:p>
        </w:tc>
        <w:tc>
          <w:tcPr>
            <w:tcW w:w="3252" w:type="dxa"/>
            <w:gridSpan w:val="2"/>
          </w:tcPr>
          <w:p w14:paraId="153FC0E0" w14:textId="1305AB54" w:rsidR="0005503C" w:rsidRPr="004F3885" w:rsidRDefault="0005503C" w:rsidP="0005503C">
            <w:pPr>
              <w:rPr>
                <w:bCs/>
              </w:rPr>
            </w:pPr>
            <w:r w:rsidRPr="00BA0254">
              <w:rPr>
                <w:bCs/>
              </w:rPr>
              <w:t>Note that these sanctions can be cumulative</w:t>
            </w:r>
            <w:r w:rsidR="0048437F">
              <w:rPr>
                <w:bCs/>
              </w:rPr>
              <w:t>.</w:t>
            </w:r>
          </w:p>
        </w:tc>
        <w:tc>
          <w:tcPr>
            <w:tcW w:w="3979" w:type="dxa"/>
            <w:gridSpan w:val="2"/>
          </w:tcPr>
          <w:p w14:paraId="799FE1D1" w14:textId="77777777" w:rsidR="0005503C" w:rsidRDefault="0005503C" w:rsidP="0005503C">
            <w:pPr>
              <w:rPr>
                <w:bCs/>
              </w:rPr>
            </w:pPr>
            <w:r>
              <w:rPr>
                <w:bCs/>
              </w:rPr>
              <w:t>Fade in the icon and show OST in sync with the VO.</w:t>
            </w:r>
          </w:p>
          <w:p w14:paraId="05A6F941" w14:textId="19314EE9" w:rsidR="0005503C" w:rsidRDefault="00132C7F" w:rsidP="0005503C">
            <w:pPr>
              <w:rPr>
                <w:bCs/>
              </w:rPr>
            </w:pPr>
            <w:r>
              <w:rPr>
                <w:noProof/>
                <w:lang w:val="fr-FR" w:eastAsia="zh-CN" w:bidi="th-TH"/>
              </w:rPr>
              <w:drawing>
                <wp:inline distT="0" distB="0" distL="0" distR="0" wp14:anchorId="13AD0E47" wp14:editId="710964CD">
                  <wp:extent cx="611028" cy="571500"/>
                  <wp:effectExtent l="0" t="0" r="0" b="0"/>
                  <wp:docPr id="11295" name="Picture 1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733" cy="573095"/>
                          </a:xfrm>
                          <a:prstGeom prst="rect">
                            <a:avLst/>
                          </a:prstGeom>
                        </pic:spPr>
                      </pic:pic>
                    </a:graphicData>
                  </a:graphic>
                </wp:inline>
              </w:drawing>
            </w:r>
          </w:p>
          <w:p w14:paraId="49D70021" w14:textId="51D7CA0C" w:rsidR="0005503C" w:rsidRPr="00235329" w:rsidRDefault="0005503C" w:rsidP="0005503C">
            <w:pPr>
              <w:rPr>
                <w:rFonts w:cstheme="minorHAnsi"/>
              </w:rPr>
            </w:pPr>
            <w:r>
              <w:rPr>
                <w:bCs/>
              </w:rPr>
              <w:lastRenderedPageBreak/>
              <w:t xml:space="preserve">SS ID: </w:t>
            </w:r>
            <w:r w:rsidR="00132C7F" w:rsidRPr="00132C7F">
              <w:rPr>
                <w:bCs/>
              </w:rPr>
              <w:t>1902132976</w:t>
            </w:r>
          </w:p>
        </w:tc>
      </w:tr>
      <w:tr w:rsidR="0005503C" w14:paraId="6DF7A2D3" w14:textId="77777777" w:rsidTr="00BA0254">
        <w:tc>
          <w:tcPr>
            <w:tcW w:w="3537" w:type="dxa"/>
            <w:gridSpan w:val="2"/>
          </w:tcPr>
          <w:p w14:paraId="180CAECB" w14:textId="23C33759" w:rsidR="0005503C" w:rsidRPr="00230A80" w:rsidRDefault="0005503C" w:rsidP="0005503C">
            <w:pPr>
              <w:spacing w:line="276" w:lineRule="auto"/>
              <w:jc w:val="center"/>
              <w:rPr>
                <w:bCs/>
              </w:rPr>
            </w:pPr>
            <w:r>
              <w:rPr>
                <w:bCs/>
              </w:rPr>
              <w:lastRenderedPageBreak/>
              <w:t>-</w:t>
            </w:r>
          </w:p>
        </w:tc>
        <w:tc>
          <w:tcPr>
            <w:tcW w:w="3252" w:type="dxa"/>
            <w:gridSpan w:val="2"/>
          </w:tcPr>
          <w:p w14:paraId="399A6BB3" w14:textId="132F0EED" w:rsidR="0005503C" w:rsidRPr="004F3885" w:rsidRDefault="0005503C" w:rsidP="0005503C">
            <w:pPr>
              <w:rPr>
                <w:bCs/>
              </w:rPr>
            </w:pPr>
            <w:r w:rsidRPr="00C73C0C">
              <w:rPr>
                <w:rFonts w:cstheme="minorHAnsi"/>
                <w:i/>
                <w:iCs/>
                <w:color w:val="2F5496" w:themeColor="accent1" w:themeShade="BF"/>
              </w:rPr>
              <w:t xml:space="preserve">Select </w:t>
            </w:r>
            <w:r w:rsidRPr="00C73C0C">
              <w:rPr>
                <w:rFonts w:cstheme="minorHAnsi"/>
                <w:b/>
                <w:bCs/>
                <w:i/>
                <w:iCs/>
                <w:color w:val="2F5496" w:themeColor="accent1" w:themeShade="BF"/>
              </w:rPr>
              <w:t>Next</w:t>
            </w:r>
            <w:r w:rsidRPr="00C73C0C">
              <w:rPr>
                <w:rFonts w:cstheme="minorHAnsi"/>
                <w:i/>
                <w:iCs/>
                <w:color w:val="2F5496" w:themeColor="accent1" w:themeShade="BF"/>
              </w:rPr>
              <w:t xml:space="preserve"> to continue.</w:t>
            </w:r>
          </w:p>
        </w:tc>
        <w:tc>
          <w:tcPr>
            <w:tcW w:w="3979" w:type="dxa"/>
            <w:gridSpan w:val="2"/>
          </w:tcPr>
          <w:p w14:paraId="5C78B091" w14:textId="77777777" w:rsidR="0005503C" w:rsidRDefault="0005503C" w:rsidP="0005503C">
            <w:pPr>
              <w:pStyle w:val="ListParagraph"/>
              <w:numPr>
                <w:ilvl w:val="0"/>
                <w:numId w:val="4"/>
              </w:numPr>
              <w:spacing w:line="276" w:lineRule="auto"/>
              <w:ind w:left="360"/>
              <w:rPr>
                <w:rFonts w:cstheme="minorHAnsi"/>
              </w:rPr>
            </w:pPr>
            <w:r w:rsidRPr="00C73C0C">
              <w:rPr>
                <w:rFonts w:cstheme="minorHAnsi"/>
              </w:rPr>
              <w:t xml:space="preserve">Enable the </w:t>
            </w:r>
            <w:r w:rsidRPr="00C73C0C">
              <w:rPr>
                <w:rFonts w:cstheme="minorHAnsi"/>
                <w:b/>
                <w:bCs/>
              </w:rPr>
              <w:t>Next</w:t>
            </w:r>
            <w:r w:rsidRPr="00C73C0C">
              <w:rPr>
                <w:rFonts w:cstheme="minorHAnsi"/>
              </w:rPr>
              <w:t xml:space="preserve"> button.</w:t>
            </w:r>
          </w:p>
          <w:p w14:paraId="74229694" w14:textId="46FC69EE" w:rsidR="0005503C" w:rsidRPr="00BA0254" w:rsidRDefault="0005503C" w:rsidP="0005503C">
            <w:pPr>
              <w:pStyle w:val="ListParagraph"/>
              <w:numPr>
                <w:ilvl w:val="0"/>
                <w:numId w:val="4"/>
              </w:numPr>
              <w:spacing w:line="276" w:lineRule="auto"/>
              <w:ind w:left="360"/>
              <w:rPr>
                <w:rFonts w:cstheme="minorHAnsi"/>
              </w:rPr>
            </w:pPr>
            <w:r w:rsidRPr="00BA0254">
              <w:rPr>
                <w:rFonts w:cstheme="minorHAnsi"/>
              </w:rPr>
              <w:t xml:space="preserve">Upon selecting the </w:t>
            </w:r>
            <w:r w:rsidRPr="00BA0254">
              <w:rPr>
                <w:rFonts w:cstheme="minorHAnsi"/>
                <w:b/>
                <w:bCs/>
              </w:rPr>
              <w:t>Next</w:t>
            </w:r>
            <w:r w:rsidRPr="00BA0254">
              <w:rPr>
                <w:rFonts w:cstheme="minorHAnsi"/>
              </w:rPr>
              <w:t xml:space="preserve"> button, move to the next page.</w:t>
            </w:r>
          </w:p>
        </w:tc>
      </w:tr>
    </w:tbl>
    <w:p w14:paraId="68BF089E" w14:textId="07F38F6D" w:rsidR="00EC66B7" w:rsidRDefault="00EC66B7"/>
    <w:tbl>
      <w:tblPr>
        <w:tblStyle w:val="TableGrid"/>
        <w:tblW w:w="10768" w:type="dxa"/>
        <w:tblLayout w:type="fixed"/>
        <w:tblLook w:val="04A0" w:firstRow="1" w:lastRow="0" w:firstColumn="1" w:lastColumn="0" w:noHBand="0" w:noVBand="1"/>
      </w:tblPr>
      <w:tblGrid>
        <w:gridCol w:w="3008"/>
        <w:gridCol w:w="531"/>
        <w:gridCol w:w="3260"/>
        <w:gridCol w:w="657"/>
        <w:gridCol w:w="1500"/>
        <w:gridCol w:w="1812"/>
      </w:tblGrid>
      <w:tr w:rsidR="00161FBD" w14:paraId="79CCB241" w14:textId="77777777" w:rsidTr="000B1C8B">
        <w:tc>
          <w:tcPr>
            <w:tcW w:w="3008" w:type="dxa"/>
            <w:shd w:val="clear" w:color="auto" w:fill="00CF00"/>
          </w:tcPr>
          <w:p w14:paraId="06891681" w14:textId="77777777" w:rsidR="00161FBD" w:rsidRDefault="00161FBD" w:rsidP="002F0A1D">
            <w:pPr>
              <w:rPr>
                <w:b/>
              </w:rPr>
            </w:pPr>
            <w:r>
              <w:rPr>
                <w:b/>
              </w:rPr>
              <w:t>Module Title</w:t>
            </w:r>
          </w:p>
        </w:tc>
        <w:tc>
          <w:tcPr>
            <w:tcW w:w="7760" w:type="dxa"/>
            <w:gridSpan w:val="5"/>
          </w:tcPr>
          <w:p w14:paraId="543113AD" w14:textId="77777777" w:rsidR="00161FBD" w:rsidRPr="00F87EBA" w:rsidRDefault="00161FBD" w:rsidP="002F0A1D">
            <w:pPr>
              <w:rPr>
                <w:b/>
              </w:rPr>
            </w:pPr>
            <w:r>
              <w:rPr>
                <w:b/>
              </w:rPr>
              <w:t>Understanding Corruption</w:t>
            </w:r>
          </w:p>
        </w:tc>
      </w:tr>
      <w:tr w:rsidR="00562FA0" w14:paraId="70B0426F" w14:textId="77777777" w:rsidTr="000B1C8B">
        <w:tc>
          <w:tcPr>
            <w:tcW w:w="3008" w:type="dxa"/>
            <w:shd w:val="clear" w:color="auto" w:fill="00CF00"/>
          </w:tcPr>
          <w:p w14:paraId="3CDF62B9" w14:textId="77777777" w:rsidR="00161FBD" w:rsidRDefault="00161FBD" w:rsidP="002F0A1D">
            <w:pPr>
              <w:rPr>
                <w:b/>
              </w:rPr>
            </w:pPr>
            <w:r>
              <w:rPr>
                <w:b/>
              </w:rPr>
              <w:t>Page Title</w:t>
            </w:r>
          </w:p>
        </w:tc>
        <w:tc>
          <w:tcPr>
            <w:tcW w:w="4448" w:type="dxa"/>
            <w:gridSpan w:val="3"/>
          </w:tcPr>
          <w:p w14:paraId="60DB1777" w14:textId="72FCEC89" w:rsidR="00161FBD" w:rsidRPr="00BB46D6" w:rsidRDefault="00161FBD" w:rsidP="002F0A1D">
            <w:pPr>
              <w:pStyle w:val="Heading4"/>
              <w:outlineLvl w:val="3"/>
              <w:rPr>
                <w:b/>
                <w:bCs/>
                <w:i w:val="0"/>
                <w:iCs w:val="0"/>
              </w:rPr>
            </w:pPr>
            <w:bookmarkStart w:id="27" w:name="_Toc77791780"/>
            <w:r w:rsidRPr="00161FBD">
              <w:rPr>
                <w:b/>
                <w:bCs/>
                <w:i w:val="0"/>
                <w:iCs w:val="0"/>
              </w:rPr>
              <w:t>Whistleblowing Process</w:t>
            </w:r>
            <w:bookmarkEnd w:id="27"/>
          </w:p>
        </w:tc>
        <w:tc>
          <w:tcPr>
            <w:tcW w:w="1500" w:type="dxa"/>
            <w:shd w:val="clear" w:color="auto" w:fill="00CF00"/>
          </w:tcPr>
          <w:p w14:paraId="50201C47" w14:textId="77777777" w:rsidR="00161FBD" w:rsidRDefault="00161FBD" w:rsidP="002F0A1D">
            <w:pPr>
              <w:rPr>
                <w:b/>
              </w:rPr>
            </w:pPr>
            <w:r>
              <w:rPr>
                <w:b/>
              </w:rPr>
              <w:t>Page Number</w:t>
            </w:r>
          </w:p>
        </w:tc>
        <w:tc>
          <w:tcPr>
            <w:tcW w:w="1812" w:type="dxa"/>
          </w:tcPr>
          <w:p w14:paraId="7AE9A6C8" w14:textId="0CB815E7" w:rsidR="00161FBD" w:rsidRDefault="00161FBD" w:rsidP="002F0A1D">
            <w:pPr>
              <w:rPr>
                <w:b/>
              </w:rPr>
            </w:pPr>
            <w:r>
              <w:rPr>
                <w:b/>
              </w:rPr>
              <w:t>13</w:t>
            </w:r>
          </w:p>
        </w:tc>
      </w:tr>
      <w:tr w:rsidR="00562FA0" w14:paraId="7DDA0365" w14:textId="77777777" w:rsidTr="000B1C8B">
        <w:tc>
          <w:tcPr>
            <w:tcW w:w="3008" w:type="dxa"/>
            <w:shd w:val="clear" w:color="auto" w:fill="00CF00"/>
          </w:tcPr>
          <w:p w14:paraId="34F19F3A" w14:textId="77777777" w:rsidR="00161FBD" w:rsidRDefault="00161FBD" w:rsidP="002F0A1D">
            <w:pPr>
              <w:rPr>
                <w:b/>
              </w:rPr>
            </w:pPr>
            <w:r>
              <w:rPr>
                <w:b/>
              </w:rPr>
              <w:t>Template Type</w:t>
            </w:r>
          </w:p>
        </w:tc>
        <w:tc>
          <w:tcPr>
            <w:tcW w:w="4448" w:type="dxa"/>
            <w:gridSpan w:val="3"/>
          </w:tcPr>
          <w:p w14:paraId="34763423" w14:textId="1CF44192" w:rsidR="00161FBD" w:rsidRPr="00BB46D6" w:rsidRDefault="00161FBD" w:rsidP="002F0A1D">
            <w:pPr>
              <w:rPr>
                <w:rStyle w:val="SubtleEmphasis"/>
                <w:b/>
                <w:bCs/>
                <w:i w:val="0"/>
                <w:iCs w:val="0"/>
              </w:rPr>
            </w:pPr>
            <w:r>
              <w:rPr>
                <w:rStyle w:val="SubtleEmphasis"/>
                <w:b/>
                <w:bCs/>
                <w:i w:val="0"/>
                <w:iCs w:val="0"/>
              </w:rPr>
              <w:t>Animation</w:t>
            </w:r>
          </w:p>
        </w:tc>
        <w:tc>
          <w:tcPr>
            <w:tcW w:w="1500" w:type="dxa"/>
            <w:shd w:val="clear" w:color="auto" w:fill="00CF00"/>
          </w:tcPr>
          <w:p w14:paraId="35BAE1CE" w14:textId="77777777" w:rsidR="00161FBD" w:rsidRDefault="00161FBD" w:rsidP="002F0A1D">
            <w:pPr>
              <w:rPr>
                <w:b/>
              </w:rPr>
            </w:pPr>
            <w:r>
              <w:rPr>
                <w:b/>
              </w:rPr>
              <w:t>Duration</w:t>
            </w:r>
          </w:p>
        </w:tc>
        <w:tc>
          <w:tcPr>
            <w:tcW w:w="1812" w:type="dxa"/>
          </w:tcPr>
          <w:p w14:paraId="5D75736D" w14:textId="10D5048B" w:rsidR="00161FBD" w:rsidRDefault="00244CBF" w:rsidP="002F0A1D">
            <w:pPr>
              <w:rPr>
                <w:b/>
              </w:rPr>
            </w:pPr>
            <w:r>
              <w:rPr>
                <w:b/>
              </w:rPr>
              <w:t>6</w:t>
            </w:r>
            <w:r w:rsidR="00161FBD">
              <w:rPr>
                <w:b/>
              </w:rPr>
              <w:t>0 seconds</w:t>
            </w:r>
          </w:p>
        </w:tc>
      </w:tr>
      <w:tr w:rsidR="00161FBD" w14:paraId="240D49F9" w14:textId="77777777" w:rsidTr="000B1C8B">
        <w:tc>
          <w:tcPr>
            <w:tcW w:w="10768" w:type="dxa"/>
            <w:gridSpan w:val="6"/>
            <w:shd w:val="clear" w:color="auto" w:fill="auto"/>
          </w:tcPr>
          <w:p w14:paraId="2FC141FD" w14:textId="77777777" w:rsidR="00161FBD" w:rsidRDefault="00161FBD" w:rsidP="002F0A1D">
            <w:pPr>
              <w:rPr>
                <w:b/>
              </w:rPr>
            </w:pPr>
            <w:r>
              <w:rPr>
                <w:b/>
              </w:rPr>
              <w:t xml:space="preserve">Screen Visuals: </w:t>
            </w:r>
            <w:r>
              <w:rPr>
                <w:bCs/>
              </w:rPr>
              <w:t>NA</w:t>
            </w:r>
          </w:p>
        </w:tc>
      </w:tr>
      <w:tr w:rsidR="00161FBD" w14:paraId="0A2DCB47" w14:textId="77777777" w:rsidTr="000B1C8B">
        <w:tc>
          <w:tcPr>
            <w:tcW w:w="3539" w:type="dxa"/>
            <w:gridSpan w:val="2"/>
            <w:shd w:val="clear" w:color="auto" w:fill="00CF00"/>
          </w:tcPr>
          <w:p w14:paraId="2CDB9EBD" w14:textId="77777777" w:rsidR="00161FBD" w:rsidRDefault="00161FBD" w:rsidP="002F0A1D">
            <w:pPr>
              <w:jc w:val="center"/>
              <w:rPr>
                <w:b/>
              </w:rPr>
            </w:pPr>
            <w:r>
              <w:br w:type="page"/>
            </w:r>
            <w:r>
              <w:br w:type="page"/>
            </w:r>
            <w:r>
              <w:rPr>
                <w:b/>
              </w:rPr>
              <w:t>VO</w:t>
            </w:r>
          </w:p>
        </w:tc>
        <w:tc>
          <w:tcPr>
            <w:tcW w:w="3260" w:type="dxa"/>
            <w:shd w:val="clear" w:color="auto" w:fill="00CF00"/>
          </w:tcPr>
          <w:p w14:paraId="006584DE" w14:textId="77777777" w:rsidR="00161FBD" w:rsidRDefault="00161FBD" w:rsidP="002F0A1D">
            <w:pPr>
              <w:jc w:val="center"/>
              <w:rPr>
                <w:b/>
              </w:rPr>
            </w:pPr>
            <w:r>
              <w:rPr>
                <w:b/>
              </w:rPr>
              <w:t>On Screen Text (OST)</w:t>
            </w:r>
          </w:p>
        </w:tc>
        <w:tc>
          <w:tcPr>
            <w:tcW w:w="3969" w:type="dxa"/>
            <w:gridSpan w:val="3"/>
            <w:shd w:val="clear" w:color="auto" w:fill="00CF00"/>
          </w:tcPr>
          <w:p w14:paraId="51A6E1B5" w14:textId="77777777" w:rsidR="00161FBD" w:rsidRDefault="00161FBD" w:rsidP="002F0A1D">
            <w:pPr>
              <w:jc w:val="center"/>
              <w:rPr>
                <w:b/>
              </w:rPr>
            </w:pPr>
            <w:r>
              <w:rPr>
                <w:b/>
              </w:rPr>
              <w:t>Visuals and Notes to Developers</w:t>
            </w:r>
          </w:p>
        </w:tc>
      </w:tr>
      <w:tr w:rsidR="00BE6A33" w14:paraId="4AAEB5C1" w14:textId="77777777" w:rsidTr="000B1C8B">
        <w:trPr>
          <w:trHeight w:val="2330"/>
        </w:trPr>
        <w:tc>
          <w:tcPr>
            <w:tcW w:w="3539" w:type="dxa"/>
            <w:gridSpan w:val="2"/>
          </w:tcPr>
          <w:p w14:paraId="6DF52C44" w14:textId="798A8ABE" w:rsidR="00BE6A33" w:rsidRDefault="00BE6A33" w:rsidP="00BE6A33">
            <w:pPr>
              <w:spacing w:line="276" w:lineRule="auto"/>
              <w:rPr>
                <w:bCs/>
              </w:rPr>
            </w:pPr>
            <w:r w:rsidRPr="00161FBD">
              <w:rPr>
                <w:bCs/>
              </w:rPr>
              <w:t>The whistleblowing process at Plastic Omnium allows all employees to report safely and in a confidential manner any offences or acts of corruption by sending an email to</w:t>
            </w:r>
            <w:r>
              <w:rPr>
                <w:bCs/>
              </w:rPr>
              <w:t xml:space="preserve"> </w:t>
            </w:r>
          </w:p>
          <w:p w14:paraId="19DC2196" w14:textId="3F71C0C4" w:rsidR="00737CEC" w:rsidRPr="00230A80" w:rsidRDefault="00737CEC" w:rsidP="00BE6A33">
            <w:pPr>
              <w:spacing w:line="276" w:lineRule="auto"/>
              <w:rPr>
                <w:bCs/>
              </w:rPr>
            </w:pPr>
            <w:r>
              <w:rPr>
                <w:bCs/>
                <w:noProof/>
                <w:lang w:val="fr-FR" w:eastAsia="zh-CN" w:bidi="th-TH"/>
              </w:rPr>
              <mc:AlternateContent>
                <mc:Choice Requires="wps">
                  <w:drawing>
                    <wp:anchor distT="0" distB="0" distL="114300" distR="114300" simplePos="0" relativeHeight="251670528" behindDoc="0" locked="0" layoutInCell="1" allowOverlap="1" wp14:anchorId="09FCE9AF" wp14:editId="1CD7930D">
                      <wp:simplePos x="0" y="0"/>
                      <wp:positionH relativeFrom="column">
                        <wp:posOffset>-1905</wp:posOffset>
                      </wp:positionH>
                      <wp:positionV relativeFrom="paragraph">
                        <wp:posOffset>1270</wp:posOffset>
                      </wp:positionV>
                      <wp:extent cx="2070100" cy="641350"/>
                      <wp:effectExtent l="0" t="0" r="6350" b="6350"/>
                      <wp:wrapNone/>
                      <wp:docPr id="38" name="Text Box 38"/>
                      <wp:cNvGraphicFramePr/>
                      <a:graphic xmlns:a="http://schemas.openxmlformats.org/drawingml/2006/main">
                        <a:graphicData uri="http://schemas.microsoft.com/office/word/2010/wordprocessingShape">
                          <wps:wsp>
                            <wps:cNvSpPr txBox="1"/>
                            <wps:spPr>
                              <a:xfrm>
                                <a:off x="0" y="0"/>
                                <a:ext cx="2070100" cy="641350"/>
                              </a:xfrm>
                              <a:prstGeom prst="rect">
                                <a:avLst/>
                              </a:prstGeom>
                              <a:solidFill>
                                <a:schemeClr val="lt1"/>
                              </a:solidFill>
                              <a:ln w="6350">
                                <a:noFill/>
                              </a:ln>
                            </wps:spPr>
                            <wps:txbx>
                              <w:txbxContent>
                                <w:p w14:paraId="71B024BC" w14:textId="77777777" w:rsidR="00884711" w:rsidRDefault="00D244C3" w:rsidP="00737CEC">
                                  <w:hyperlink r:id="rId58" w:history="1">
                                    <w:r w:rsidR="00884711" w:rsidRPr="00E45C86">
                                      <w:rPr>
                                        <w:rStyle w:val="Hyperlink"/>
                                        <w:bCs/>
                                      </w:rPr>
                                      <w:t>corporatesecretary.ethicsalert@plasticomnium.com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FCE9AF" id="_x0000_t202" coordsize="21600,21600" o:spt="202" path="m,l,21600r21600,l21600,xe">
                      <v:stroke joinstyle="miter"/>
                      <v:path gradientshapeok="t" o:connecttype="rect"/>
                    </v:shapetype>
                    <v:shape id="Text Box 38" o:spid="_x0000_s1027" type="#_x0000_t202" style="position:absolute;margin-left:-.15pt;margin-top:.1pt;width:163pt;height:5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" fillcolor="white [3201]" stroked="f" strokeweight=".5pt">
                      <v:textbox>
                        <w:txbxContent>
                          <w:p w14:paraId="71B024BC" w14:textId="77777777" w:rsidR="00884711" w:rsidRDefault="00884711" w:rsidP="00737CEC">
                            <w:hyperlink r:id="rId59" w:history="1">
                              <w:r w:rsidRPr="00E45C86">
                                <w:rPr>
                                  <w:rStyle w:val="Hyperlink"/>
                                  <w:bCs/>
                                </w:rPr>
                                <w:t>corporatesecretary.ethicsalert@plasticomnium.com</w:t>
                              </w:r>
                            </w:hyperlink>
                          </w:p>
                        </w:txbxContent>
                      </v:textbox>
                    </v:shape>
                  </w:pict>
                </mc:Fallback>
              </mc:AlternateContent>
            </w:r>
          </w:p>
        </w:tc>
        <w:tc>
          <w:tcPr>
            <w:tcW w:w="3260" w:type="dxa"/>
          </w:tcPr>
          <w:p w14:paraId="2D013336" w14:textId="52F99BD3" w:rsidR="00BE6A33" w:rsidRPr="004F3885" w:rsidRDefault="00CE0D71" w:rsidP="00BE6A33">
            <w:pPr>
              <w:rPr>
                <w:bCs/>
              </w:rPr>
            </w:pPr>
            <w:r>
              <w:rPr>
                <w:bCs/>
                <w:noProof/>
                <w:lang w:val="fr-FR" w:eastAsia="zh-CN" w:bidi="th-TH"/>
              </w:rPr>
              <mc:AlternateContent>
                <mc:Choice Requires="wps">
                  <w:drawing>
                    <wp:anchor distT="0" distB="0" distL="114300" distR="114300" simplePos="0" relativeHeight="251668480" behindDoc="0" locked="0" layoutInCell="1" allowOverlap="1" wp14:anchorId="2A8AF01B" wp14:editId="383D4035">
                      <wp:simplePos x="0" y="0"/>
                      <wp:positionH relativeFrom="column">
                        <wp:posOffset>-4445</wp:posOffset>
                      </wp:positionH>
                      <wp:positionV relativeFrom="paragraph">
                        <wp:posOffset>575310</wp:posOffset>
                      </wp:positionV>
                      <wp:extent cx="1876425" cy="514350"/>
                      <wp:effectExtent l="0" t="0" r="9525" b="0"/>
                      <wp:wrapNone/>
                      <wp:docPr id="35" name="Text Box 35"/>
                      <wp:cNvGraphicFramePr/>
                      <a:graphic xmlns:a="http://schemas.openxmlformats.org/drawingml/2006/main">
                        <a:graphicData uri="http://schemas.microsoft.com/office/word/2010/wordprocessingShape">
                          <wps:wsp>
                            <wps:cNvSpPr txBox="1"/>
                            <wps:spPr>
                              <a:xfrm>
                                <a:off x="0" y="0"/>
                                <a:ext cx="1876425" cy="514350"/>
                              </a:xfrm>
                              <a:prstGeom prst="rect">
                                <a:avLst/>
                              </a:prstGeom>
                              <a:solidFill>
                                <a:schemeClr val="lt1"/>
                              </a:solidFill>
                              <a:ln w="6350">
                                <a:noFill/>
                              </a:ln>
                            </wps:spPr>
                            <wps:txbx>
                              <w:txbxContent>
                                <w:p w14:paraId="556FC8DA" w14:textId="7D8D64FE" w:rsidR="00884711" w:rsidRDefault="00D244C3">
                                  <w:hyperlink r:id="rId60" w:history="1">
                                    <w:r w:rsidR="00884711" w:rsidRPr="00E45C86">
                                      <w:rPr>
                                        <w:rStyle w:val="Hyperlink"/>
                                        <w:bCs/>
                                      </w:rPr>
                                      <w:t>corporatesecretary.ethicsalert@plasticomnium.com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AF01B" id="Text Box 35" o:spid="_x0000_s1028" type="#_x0000_t202" style="position:absolute;margin-left:-.35pt;margin-top:45.3pt;width:147.7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" fillcolor="white [3201]" stroked="f" strokeweight=".5pt">
                      <v:textbox>
                        <w:txbxContent>
                          <w:p w14:paraId="556FC8DA" w14:textId="7D8D64FE" w:rsidR="00884711" w:rsidRDefault="00884711">
                            <w:hyperlink r:id="rId61" w:history="1">
                              <w:r w:rsidRPr="00E45C86">
                                <w:rPr>
                                  <w:rStyle w:val="Hyperlink"/>
                                  <w:bCs/>
                                </w:rPr>
                                <w:t>corporatesecretary.ethicsalert@plasticomnium.com</w:t>
                              </w:r>
                            </w:hyperlink>
                          </w:p>
                        </w:txbxContent>
                      </v:textbox>
                    </v:shape>
                  </w:pict>
                </mc:Fallback>
              </mc:AlternateContent>
            </w:r>
            <w:r w:rsidR="00CE0B9D">
              <w:rPr>
                <w:bCs/>
                <w:noProof/>
              </w:rPr>
              <w:t xml:space="preserve">Report </w:t>
            </w:r>
            <w:r w:rsidR="00CE0B9D" w:rsidRPr="00161FBD">
              <w:rPr>
                <w:bCs/>
              </w:rPr>
              <w:t>safely and confidential</w:t>
            </w:r>
            <w:r w:rsidR="00CE0B9D">
              <w:rPr>
                <w:bCs/>
              </w:rPr>
              <w:t xml:space="preserve">ly </w:t>
            </w:r>
            <w:r w:rsidR="00CE0B9D" w:rsidRPr="00161FBD">
              <w:rPr>
                <w:bCs/>
              </w:rPr>
              <w:t>any offences or acts of corruption</w:t>
            </w:r>
            <w:r w:rsidR="00CE0B9D">
              <w:rPr>
                <w:bCs/>
              </w:rPr>
              <w:t xml:space="preserve"> to</w:t>
            </w:r>
            <w:r w:rsidR="00CE0B9D" w:rsidRPr="00161FBD">
              <w:rPr>
                <w:bCs/>
              </w:rPr>
              <w:t xml:space="preserve"> by sending an email to</w:t>
            </w:r>
          </w:p>
        </w:tc>
        <w:tc>
          <w:tcPr>
            <w:tcW w:w="3969" w:type="dxa"/>
            <w:gridSpan w:val="3"/>
          </w:tcPr>
          <w:p w14:paraId="671D4A9D" w14:textId="77777777" w:rsidR="00BE6A33" w:rsidRPr="00AE3E4A" w:rsidRDefault="00BE6A33" w:rsidP="00BE6A33">
            <w:pPr>
              <w:rPr>
                <w:rFonts w:cstheme="minorHAnsi"/>
                <w:bCs/>
              </w:rPr>
            </w:pPr>
            <w:r w:rsidRPr="00AE3E4A">
              <w:rPr>
                <w:rFonts w:cstheme="minorHAnsi"/>
                <w:bCs/>
              </w:rPr>
              <w:t>Show the image and OST in sync with the VO.</w:t>
            </w:r>
          </w:p>
          <w:p w14:paraId="69C44BCA" w14:textId="77777777" w:rsidR="00BE6A33" w:rsidRPr="00AE3E4A" w:rsidRDefault="00BE6A33" w:rsidP="00BE6A33">
            <w:pPr>
              <w:rPr>
                <w:rFonts w:cstheme="minorHAnsi"/>
                <w:bCs/>
                <w:i/>
                <w:iCs/>
              </w:rPr>
            </w:pPr>
            <w:r w:rsidRPr="00AE3E4A">
              <w:rPr>
                <w:rFonts w:cstheme="minorHAnsi"/>
                <w:noProof/>
                <w:lang w:val="fr-FR" w:eastAsia="zh-CN" w:bidi="th-TH"/>
              </w:rPr>
              <w:drawing>
                <wp:inline distT="0" distB="0" distL="0" distR="0" wp14:anchorId="4E27A7BD" wp14:editId="01398084">
                  <wp:extent cx="1477017" cy="1114425"/>
                  <wp:effectExtent l="0" t="0" r="8890" b="0"/>
                  <wp:docPr id="63" name="Picture 63" descr="Business character receives and sending a lot of emails. E-mail marketing concept. Vector illustration. Fla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character receives and sending a lot of emails. E-mail marketing concept. Vector illustration. Flat design."/>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78580" cy="1115604"/>
                          </a:xfrm>
                          <a:prstGeom prst="rect">
                            <a:avLst/>
                          </a:prstGeom>
                          <a:noFill/>
                          <a:ln>
                            <a:noFill/>
                          </a:ln>
                        </pic:spPr>
                      </pic:pic>
                    </a:graphicData>
                  </a:graphic>
                </wp:inline>
              </w:drawing>
            </w:r>
          </w:p>
          <w:p w14:paraId="15F748C0" w14:textId="2A9C6DA9" w:rsidR="00BE6A33" w:rsidRPr="006E401F" w:rsidRDefault="00BE6A33" w:rsidP="00BE6A33">
            <w:pPr>
              <w:rPr>
                <w:bCs/>
              </w:rPr>
            </w:pPr>
            <w:r w:rsidRPr="00AE3E4A">
              <w:rPr>
                <w:rFonts w:cstheme="minorHAnsi"/>
                <w:bCs/>
              </w:rPr>
              <w:t xml:space="preserve">SS ID: </w:t>
            </w:r>
            <w:r w:rsidRPr="00AE3E4A">
              <w:rPr>
                <w:rFonts w:cstheme="minorHAnsi"/>
                <w:shd w:val="clear" w:color="auto" w:fill="FFFFFF"/>
              </w:rPr>
              <w:t>1059211895</w:t>
            </w:r>
          </w:p>
        </w:tc>
      </w:tr>
      <w:tr w:rsidR="00BE6A33" w14:paraId="0C4D6C11" w14:textId="77777777" w:rsidTr="000B1C8B">
        <w:tc>
          <w:tcPr>
            <w:tcW w:w="3539" w:type="dxa"/>
            <w:gridSpan w:val="2"/>
          </w:tcPr>
          <w:p w14:paraId="2B7F9C4F" w14:textId="64F3783F" w:rsidR="00BE6A33" w:rsidRPr="006E401F" w:rsidRDefault="00BE6A33" w:rsidP="00BE6A33">
            <w:pPr>
              <w:spacing w:line="276" w:lineRule="auto"/>
              <w:rPr>
                <w:bCs/>
              </w:rPr>
            </w:pPr>
            <w:r w:rsidRPr="00161FBD">
              <w:rPr>
                <w:bCs/>
              </w:rPr>
              <w:t xml:space="preserve">Plastic Omnium ensures that the confidentiality of the whistleblower’s identity is strictly maintained. </w:t>
            </w:r>
          </w:p>
        </w:tc>
        <w:tc>
          <w:tcPr>
            <w:tcW w:w="3260" w:type="dxa"/>
          </w:tcPr>
          <w:p w14:paraId="599C4B74" w14:textId="3A4AC946" w:rsidR="00BE6A33" w:rsidRPr="004F3885" w:rsidRDefault="00BE6A33" w:rsidP="00BE6A33">
            <w:pPr>
              <w:rPr>
                <w:bCs/>
              </w:rPr>
            </w:pPr>
            <w:r w:rsidRPr="00BE6A33">
              <w:rPr>
                <w:bCs/>
              </w:rPr>
              <w:t>Confidentiality of whistleblower identity is strictly observed</w:t>
            </w:r>
          </w:p>
        </w:tc>
        <w:tc>
          <w:tcPr>
            <w:tcW w:w="3969" w:type="dxa"/>
            <w:gridSpan w:val="3"/>
          </w:tcPr>
          <w:p w14:paraId="688AE8B4" w14:textId="61A666A4" w:rsidR="00BE6A33" w:rsidRDefault="00C930E5" w:rsidP="00BE6A33">
            <w:pPr>
              <w:rPr>
                <w:bCs/>
              </w:rPr>
            </w:pPr>
            <w:r>
              <w:rPr>
                <w:bCs/>
              </w:rPr>
              <w:t>Retain</w:t>
            </w:r>
            <w:r w:rsidR="00BE6A33">
              <w:rPr>
                <w:bCs/>
              </w:rPr>
              <w:t xml:space="preserve"> the</w:t>
            </w:r>
            <w:r>
              <w:rPr>
                <w:bCs/>
              </w:rPr>
              <w:t xml:space="preserve"> previous</w:t>
            </w:r>
            <w:r w:rsidR="00BE6A33">
              <w:rPr>
                <w:bCs/>
              </w:rPr>
              <w:t xml:space="preserve"> image and </w:t>
            </w:r>
            <w:r>
              <w:rPr>
                <w:bCs/>
              </w:rPr>
              <w:t xml:space="preserve">show </w:t>
            </w:r>
            <w:r w:rsidR="00BE6A33">
              <w:rPr>
                <w:bCs/>
              </w:rPr>
              <w:t xml:space="preserve">OST </w:t>
            </w:r>
            <w:r>
              <w:rPr>
                <w:bCs/>
              </w:rPr>
              <w:t xml:space="preserve">next to him </w:t>
            </w:r>
            <w:r w:rsidR="00BE6A33">
              <w:rPr>
                <w:bCs/>
              </w:rPr>
              <w:t>in sync with the VO.</w:t>
            </w:r>
          </w:p>
          <w:p w14:paraId="282AC828" w14:textId="5237043F" w:rsidR="00BE6A33" w:rsidRPr="00161FBD" w:rsidRDefault="00BE6A33" w:rsidP="00BE6A33">
            <w:pPr>
              <w:rPr>
                <w:bCs/>
              </w:rPr>
            </w:pPr>
          </w:p>
        </w:tc>
      </w:tr>
      <w:tr w:rsidR="00BE6A33" w14:paraId="77BFC32F" w14:textId="77777777" w:rsidTr="000B1C8B">
        <w:tc>
          <w:tcPr>
            <w:tcW w:w="3539" w:type="dxa"/>
            <w:gridSpan w:val="2"/>
          </w:tcPr>
          <w:p w14:paraId="6D76E87E" w14:textId="12AFD2B2" w:rsidR="00BE6A33" w:rsidRPr="00161FBD" w:rsidRDefault="00BE6A33" w:rsidP="00BE6A33">
            <w:pPr>
              <w:spacing w:line="276" w:lineRule="auto"/>
              <w:rPr>
                <w:bCs/>
              </w:rPr>
            </w:pPr>
            <w:r w:rsidRPr="00161FBD">
              <w:rPr>
                <w:bCs/>
              </w:rPr>
              <w:t>In addition, by acting in good faith and in a disinterested way, the whistleblower cannot be dismissed, sanctioned, or discriminated against in any way for having reported facts in accordance with the whistleblowing process, even if those facts prove to be incorrect thereafter or do not result in any action being taken.</w:t>
            </w:r>
          </w:p>
        </w:tc>
        <w:tc>
          <w:tcPr>
            <w:tcW w:w="3260" w:type="dxa"/>
          </w:tcPr>
          <w:p w14:paraId="05C22256" w14:textId="62186063" w:rsidR="00BE6A33" w:rsidRPr="004F3885" w:rsidRDefault="00BE6A33" w:rsidP="00BE6A33">
            <w:pPr>
              <w:rPr>
                <w:bCs/>
              </w:rPr>
            </w:pPr>
            <w:r w:rsidRPr="00BE6A33">
              <w:rPr>
                <w:bCs/>
              </w:rPr>
              <w:t>Whistleblowers acting in good faith cannot be dismissed, sanctioned</w:t>
            </w:r>
            <w:r>
              <w:rPr>
                <w:bCs/>
              </w:rPr>
              <w:t xml:space="preserve">, </w:t>
            </w:r>
            <w:r w:rsidRPr="00BE6A33">
              <w:rPr>
                <w:bCs/>
              </w:rPr>
              <w:t>or discriminated against for having reported such alerts</w:t>
            </w:r>
          </w:p>
        </w:tc>
        <w:tc>
          <w:tcPr>
            <w:tcW w:w="3969" w:type="dxa"/>
            <w:gridSpan w:val="3"/>
          </w:tcPr>
          <w:p w14:paraId="689F88DD" w14:textId="782B874E" w:rsidR="00562FA0" w:rsidRDefault="00C930E5" w:rsidP="00562FA0">
            <w:pPr>
              <w:pStyle w:val="ListParagraph"/>
              <w:numPr>
                <w:ilvl w:val="0"/>
                <w:numId w:val="22"/>
              </w:numPr>
              <w:rPr>
                <w:bCs/>
              </w:rPr>
            </w:pPr>
            <w:r>
              <w:rPr>
                <w:bCs/>
              </w:rPr>
              <w:t>Add</w:t>
            </w:r>
            <w:r w:rsidR="00562FA0" w:rsidRPr="00562FA0">
              <w:rPr>
                <w:bCs/>
              </w:rPr>
              <w:t xml:space="preserve"> the image and OST in sync with the VO.</w:t>
            </w:r>
          </w:p>
          <w:p w14:paraId="3C27E272" w14:textId="700F78CF" w:rsidR="00562FA0" w:rsidRPr="00562FA0" w:rsidRDefault="00562FA0" w:rsidP="00562FA0">
            <w:pPr>
              <w:pStyle w:val="ListParagraph"/>
              <w:numPr>
                <w:ilvl w:val="0"/>
                <w:numId w:val="22"/>
              </w:numPr>
              <w:rPr>
                <w:bCs/>
              </w:rPr>
            </w:pPr>
            <w:r>
              <w:rPr>
                <w:bCs/>
              </w:rPr>
              <w:t>Show a cross-sign on the image.</w:t>
            </w:r>
          </w:p>
          <w:p w14:paraId="70E05DD2" w14:textId="77777777" w:rsidR="00BE6A33" w:rsidRDefault="00562FA0" w:rsidP="00BE6A33">
            <w:pPr>
              <w:rPr>
                <w:bCs/>
              </w:rPr>
            </w:pPr>
            <w:r>
              <w:rPr>
                <w:noProof/>
                <w:lang w:val="fr-FR" w:eastAsia="zh-CN" w:bidi="th-TH"/>
              </w:rPr>
              <w:drawing>
                <wp:inline distT="0" distB="0" distL="0" distR="0" wp14:anchorId="5CA0CBCC" wp14:editId="0D34199A">
                  <wp:extent cx="803206" cy="771525"/>
                  <wp:effectExtent l="0" t="0" r="0" b="0"/>
                  <wp:docPr id="11266" name="Picture 1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807059" cy="775226"/>
                          </a:xfrm>
                          <a:prstGeom prst="rect">
                            <a:avLst/>
                          </a:prstGeom>
                        </pic:spPr>
                      </pic:pic>
                    </a:graphicData>
                  </a:graphic>
                </wp:inline>
              </w:drawing>
            </w:r>
          </w:p>
          <w:p w14:paraId="03ABFAC3" w14:textId="21AB8490" w:rsidR="00562FA0" w:rsidRPr="00161FBD" w:rsidRDefault="00562FA0" w:rsidP="00BE6A33">
            <w:pPr>
              <w:rPr>
                <w:bCs/>
              </w:rPr>
            </w:pPr>
            <w:r>
              <w:rPr>
                <w:bCs/>
              </w:rPr>
              <w:t xml:space="preserve">SS ID: </w:t>
            </w:r>
            <w:r w:rsidRPr="00562FA0">
              <w:rPr>
                <w:bCs/>
              </w:rPr>
              <w:t>1691947729</w:t>
            </w:r>
          </w:p>
        </w:tc>
      </w:tr>
      <w:tr w:rsidR="00BE6A33" w14:paraId="795C5841" w14:textId="77777777" w:rsidTr="000B1C8B">
        <w:tc>
          <w:tcPr>
            <w:tcW w:w="3539" w:type="dxa"/>
            <w:gridSpan w:val="2"/>
          </w:tcPr>
          <w:p w14:paraId="1137913C" w14:textId="365F5283" w:rsidR="00BE6A33" w:rsidRPr="006E401F" w:rsidRDefault="00BE6A33" w:rsidP="00BE6A33">
            <w:pPr>
              <w:spacing w:line="276" w:lineRule="auto"/>
              <w:rPr>
                <w:bCs/>
              </w:rPr>
            </w:pPr>
            <w:r w:rsidRPr="00161FBD">
              <w:rPr>
                <w:bCs/>
              </w:rPr>
              <w:t>For further details, please refer to the Plastic Omnium group procedure relating to the whistleblowing mechanism on TOPNET.</w:t>
            </w:r>
          </w:p>
        </w:tc>
        <w:tc>
          <w:tcPr>
            <w:tcW w:w="3260" w:type="dxa"/>
          </w:tcPr>
          <w:p w14:paraId="1BCB6219" w14:textId="47012C1A" w:rsidR="00BE6A33" w:rsidRPr="00BE6A33" w:rsidRDefault="00BE6A33" w:rsidP="00BE6A33">
            <w:pPr>
              <w:rPr>
                <w:bCs/>
                <w:color w:val="2F5496" w:themeColor="accent1" w:themeShade="BF"/>
              </w:rPr>
            </w:pPr>
            <w:r>
              <w:rPr>
                <w:bCs/>
              </w:rPr>
              <w:t xml:space="preserve">Refer to the </w:t>
            </w:r>
            <w:commentRangeStart w:id="28"/>
            <w:r>
              <w:rPr>
                <w:bCs/>
              </w:rPr>
              <w:t>Plastic Omnium group relating to the whistleblowing mechanism on TOPNET for further details</w:t>
            </w:r>
            <w:commentRangeEnd w:id="28"/>
            <w:r w:rsidR="00C930E5">
              <w:rPr>
                <w:rStyle w:val="CommentReference"/>
              </w:rPr>
              <w:commentReference w:id="28"/>
            </w:r>
            <w:r w:rsidR="0048437F">
              <w:rPr>
                <w:bCs/>
              </w:rPr>
              <w:t>.</w:t>
            </w:r>
            <w:r>
              <w:rPr>
                <w:bCs/>
              </w:rPr>
              <w:t xml:space="preserve"> </w:t>
            </w:r>
          </w:p>
        </w:tc>
        <w:tc>
          <w:tcPr>
            <w:tcW w:w="3969" w:type="dxa"/>
            <w:gridSpan w:val="3"/>
          </w:tcPr>
          <w:p w14:paraId="4DECB02B" w14:textId="77777777" w:rsidR="00BE6A33" w:rsidRDefault="00BE6A33" w:rsidP="00BE6A33">
            <w:pPr>
              <w:rPr>
                <w:bCs/>
              </w:rPr>
            </w:pPr>
            <w:r>
              <w:rPr>
                <w:bCs/>
              </w:rPr>
              <w:t>Fade in the icon and show OST in sync with the VO.</w:t>
            </w:r>
          </w:p>
          <w:p w14:paraId="0C2F30E6" w14:textId="529EC1BA" w:rsidR="00BE6A33" w:rsidRDefault="002C07E9" w:rsidP="00BE6A33">
            <w:pPr>
              <w:rPr>
                <w:bCs/>
              </w:rPr>
            </w:pPr>
            <w:r>
              <w:rPr>
                <w:noProof/>
                <w:lang w:val="fr-FR" w:eastAsia="zh-CN" w:bidi="th-TH"/>
              </w:rPr>
              <w:drawing>
                <wp:inline distT="0" distB="0" distL="0" distR="0" wp14:anchorId="2F7AD67C" wp14:editId="16832BB1">
                  <wp:extent cx="611028" cy="571500"/>
                  <wp:effectExtent l="0" t="0" r="0" b="0"/>
                  <wp:docPr id="11296" name="Picture 1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733" cy="573095"/>
                          </a:xfrm>
                          <a:prstGeom prst="rect">
                            <a:avLst/>
                          </a:prstGeom>
                        </pic:spPr>
                      </pic:pic>
                    </a:graphicData>
                  </a:graphic>
                </wp:inline>
              </w:drawing>
            </w:r>
          </w:p>
          <w:p w14:paraId="647F0E81" w14:textId="77BDD7F0" w:rsidR="00BE6A33" w:rsidRPr="006E401F" w:rsidRDefault="00BE6A33" w:rsidP="00BE6A33">
            <w:pPr>
              <w:rPr>
                <w:bCs/>
              </w:rPr>
            </w:pPr>
            <w:r>
              <w:rPr>
                <w:bCs/>
              </w:rPr>
              <w:t xml:space="preserve">SS ID: </w:t>
            </w:r>
            <w:r w:rsidR="002C07E9" w:rsidRPr="00132C7F">
              <w:rPr>
                <w:bCs/>
              </w:rPr>
              <w:t>1902132976</w:t>
            </w:r>
          </w:p>
        </w:tc>
      </w:tr>
      <w:tr w:rsidR="00BE6A33" w14:paraId="229EF3DE" w14:textId="77777777" w:rsidTr="000B1C8B">
        <w:tc>
          <w:tcPr>
            <w:tcW w:w="3539" w:type="dxa"/>
            <w:gridSpan w:val="2"/>
          </w:tcPr>
          <w:p w14:paraId="08041A61" w14:textId="77777777" w:rsidR="00BE6A33" w:rsidRPr="006E401F" w:rsidRDefault="00BE6A33" w:rsidP="00BE6A33">
            <w:pPr>
              <w:spacing w:line="276" w:lineRule="auto"/>
              <w:jc w:val="center"/>
              <w:rPr>
                <w:bCs/>
              </w:rPr>
            </w:pPr>
            <w:r>
              <w:rPr>
                <w:bCs/>
              </w:rPr>
              <w:t>-</w:t>
            </w:r>
          </w:p>
        </w:tc>
        <w:tc>
          <w:tcPr>
            <w:tcW w:w="3260" w:type="dxa"/>
          </w:tcPr>
          <w:p w14:paraId="2074B130" w14:textId="77777777" w:rsidR="00BE6A33" w:rsidRPr="004F3885" w:rsidRDefault="00BE6A33" w:rsidP="00BE6A33">
            <w:pPr>
              <w:rPr>
                <w:bCs/>
              </w:rPr>
            </w:pPr>
            <w:r w:rsidRPr="00C73C0C">
              <w:rPr>
                <w:rFonts w:cstheme="minorHAnsi"/>
                <w:i/>
                <w:iCs/>
                <w:color w:val="2F5496" w:themeColor="accent1" w:themeShade="BF"/>
              </w:rPr>
              <w:t xml:space="preserve">Select </w:t>
            </w:r>
            <w:r w:rsidRPr="00C73C0C">
              <w:rPr>
                <w:rFonts w:cstheme="minorHAnsi"/>
                <w:b/>
                <w:bCs/>
                <w:i/>
                <w:iCs/>
                <w:color w:val="2F5496" w:themeColor="accent1" w:themeShade="BF"/>
              </w:rPr>
              <w:t>Next</w:t>
            </w:r>
            <w:r w:rsidRPr="00C73C0C">
              <w:rPr>
                <w:rFonts w:cstheme="minorHAnsi"/>
                <w:i/>
                <w:iCs/>
                <w:color w:val="2F5496" w:themeColor="accent1" w:themeShade="BF"/>
              </w:rPr>
              <w:t xml:space="preserve"> to continue.</w:t>
            </w:r>
          </w:p>
        </w:tc>
        <w:tc>
          <w:tcPr>
            <w:tcW w:w="3969" w:type="dxa"/>
            <w:gridSpan w:val="3"/>
          </w:tcPr>
          <w:p w14:paraId="37BE4FE3" w14:textId="77777777" w:rsidR="00BE6A33" w:rsidRDefault="00BE6A33" w:rsidP="00BE6A33">
            <w:pPr>
              <w:pStyle w:val="ListParagraph"/>
              <w:numPr>
                <w:ilvl w:val="0"/>
                <w:numId w:val="4"/>
              </w:numPr>
              <w:spacing w:line="276" w:lineRule="auto"/>
              <w:ind w:left="360"/>
              <w:rPr>
                <w:rFonts w:cstheme="minorHAnsi"/>
              </w:rPr>
            </w:pPr>
            <w:r w:rsidRPr="00C73C0C">
              <w:rPr>
                <w:rFonts w:cstheme="minorHAnsi"/>
              </w:rPr>
              <w:t xml:space="preserve">Enable the </w:t>
            </w:r>
            <w:r w:rsidRPr="00C73C0C">
              <w:rPr>
                <w:rFonts w:cstheme="minorHAnsi"/>
                <w:b/>
                <w:bCs/>
              </w:rPr>
              <w:t>Next</w:t>
            </w:r>
            <w:r w:rsidRPr="00C73C0C">
              <w:rPr>
                <w:rFonts w:cstheme="minorHAnsi"/>
              </w:rPr>
              <w:t xml:space="preserve"> button.</w:t>
            </w:r>
          </w:p>
          <w:p w14:paraId="1B0B7BF4" w14:textId="77777777" w:rsidR="00BE6A33" w:rsidRPr="003B1333" w:rsidRDefault="00BE6A33" w:rsidP="00BE6A33">
            <w:pPr>
              <w:pStyle w:val="ListParagraph"/>
              <w:numPr>
                <w:ilvl w:val="0"/>
                <w:numId w:val="4"/>
              </w:numPr>
              <w:spacing w:line="276" w:lineRule="auto"/>
              <w:ind w:left="360"/>
              <w:rPr>
                <w:rFonts w:cstheme="minorHAnsi"/>
              </w:rPr>
            </w:pPr>
            <w:r w:rsidRPr="003B1333">
              <w:rPr>
                <w:rFonts w:cstheme="minorHAnsi"/>
              </w:rPr>
              <w:t xml:space="preserve">Upon selecting the </w:t>
            </w:r>
            <w:r w:rsidRPr="003B1333">
              <w:rPr>
                <w:rFonts w:cstheme="minorHAnsi"/>
                <w:b/>
                <w:bCs/>
              </w:rPr>
              <w:t>Next</w:t>
            </w:r>
            <w:r w:rsidRPr="003B1333">
              <w:rPr>
                <w:rFonts w:cstheme="minorHAnsi"/>
              </w:rPr>
              <w:t xml:space="preserve"> button, move to the next page.</w:t>
            </w:r>
          </w:p>
        </w:tc>
      </w:tr>
    </w:tbl>
    <w:p w14:paraId="50705C21" w14:textId="49121A42" w:rsidR="00EC66B7" w:rsidRDefault="00EC66B7"/>
    <w:p w14:paraId="56862A6B" w14:textId="77777777" w:rsidR="002C07E9" w:rsidRDefault="002C07E9"/>
    <w:tbl>
      <w:tblPr>
        <w:tblStyle w:val="TableGrid"/>
        <w:tblW w:w="10768" w:type="dxa"/>
        <w:tblLook w:val="04A0" w:firstRow="1" w:lastRow="0" w:firstColumn="1" w:lastColumn="0" w:noHBand="0" w:noVBand="1"/>
      </w:tblPr>
      <w:tblGrid>
        <w:gridCol w:w="2247"/>
        <w:gridCol w:w="1434"/>
        <w:gridCol w:w="3260"/>
        <w:gridCol w:w="142"/>
        <w:gridCol w:w="1559"/>
        <w:gridCol w:w="2126"/>
      </w:tblGrid>
      <w:tr w:rsidR="007E1FB7" w14:paraId="7413165C" w14:textId="77777777" w:rsidTr="009B5B7E">
        <w:tc>
          <w:tcPr>
            <w:tcW w:w="2247" w:type="dxa"/>
            <w:shd w:val="clear" w:color="auto" w:fill="00CF00"/>
          </w:tcPr>
          <w:p w14:paraId="69C729F1" w14:textId="77777777" w:rsidR="007E1FB7" w:rsidRDefault="007E1FB7" w:rsidP="009B5B7E">
            <w:pPr>
              <w:rPr>
                <w:b/>
              </w:rPr>
            </w:pPr>
            <w:r>
              <w:rPr>
                <w:b/>
              </w:rPr>
              <w:lastRenderedPageBreak/>
              <w:t>Module Title</w:t>
            </w:r>
          </w:p>
        </w:tc>
        <w:tc>
          <w:tcPr>
            <w:tcW w:w="8521" w:type="dxa"/>
            <w:gridSpan w:val="5"/>
          </w:tcPr>
          <w:p w14:paraId="18A10394" w14:textId="677D7FA5" w:rsidR="007E1FB7" w:rsidRPr="00F87EBA" w:rsidRDefault="007E1FB7" w:rsidP="009B5B7E">
            <w:pPr>
              <w:rPr>
                <w:b/>
              </w:rPr>
            </w:pPr>
            <w:r>
              <w:rPr>
                <w:b/>
              </w:rPr>
              <w:t>Understanding Corruption</w:t>
            </w:r>
          </w:p>
        </w:tc>
      </w:tr>
      <w:tr w:rsidR="007E1FB7" w14:paraId="69F25ECA" w14:textId="77777777" w:rsidTr="009B5B7E">
        <w:tc>
          <w:tcPr>
            <w:tcW w:w="2247" w:type="dxa"/>
            <w:shd w:val="clear" w:color="auto" w:fill="00CF00"/>
          </w:tcPr>
          <w:p w14:paraId="1B4DC035" w14:textId="77777777" w:rsidR="007E1FB7" w:rsidRDefault="007E1FB7" w:rsidP="009B5B7E">
            <w:pPr>
              <w:rPr>
                <w:b/>
              </w:rPr>
            </w:pPr>
            <w:r>
              <w:rPr>
                <w:b/>
              </w:rPr>
              <w:t>Page Title</w:t>
            </w:r>
          </w:p>
        </w:tc>
        <w:tc>
          <w:tcPr>
            <w:tcW w:w="4694" w:type="dxa"/>
            <w:gridSpan w:val="2"/>
          </w:tcPr>
          <w:p w14:paraId="10D3839A" w14:textId="36A703D9" w:rsidR="007E1FB7" w:rsidRPr="007E1FB7" w:rsidRDefault="007E1FB7" w:rsidP="009B5B7E">
            <w:pPr>
              <w:pStyle w:val="Heading4"/>
              <w:outlineLvl w:val="3"/>
              <w:rPr>
                <w:b/>
                <w:bCs/>
                <w:i w:val="0"/>
                <w:iCs w:val="0"/>
              </w:rPr>
            </w:pPr>
            <w:bookmarkStart w:id="29" w:name="_Toc77791781"/>
            <w:r w:rsidRPr="007E1FB7">
              <w:rPr>
                <w:b/>
                <w:bCs/>
                <w:i w:val="0"/>
                <w:iCs w:val="0"/>
              </w:rPr>
              <w:t>Quiz</w:t>
            </w:r>
            <w:bookmarkEnd w:id="29"/>
          </w:p>
        </w:tc>
        <w:tc>
          <w:tcPr>
            <w:tcW w:w="1701" w:type="dxa"/>
            <w:gridSpan w:val="2"/>
            <w:shd w:val="clear" w:color="auto" w:fill="00CF00"/>
          </w:tcPr>
          <w:p w14:paraId="1D6C7653" w14:textId="77777777" w:rsidR="007E1FB7" w:rsidRDefault="007E1FB7" w:rsidP="009B5B7E">
            <w:pPr>
              <w:rPr>
                <w:b/>
              </w:rPr>
            </w:pPr>
            <w:r>
              <w:rPr>
                <w:b/>
              </w:rPr>
              <w:t>Page Number</w:t>
            </w:r>
          </w:p>
        </w:tc>
        <w:tc>
          <w:tcPr>
            <w:tcW w:w="2126" w:type="dxa"/>
          </w:tcPr>
          <w:p w14:paraId="65041DA6" w14:textId="2126454A" w:rsidR="007E1FB7" w:rsidRDefault="007E1FB7" w:rsidP="009B5B7E">
            <w:pPr>
              <w:rPr>
                <w:b/>
              </w:rPr>
            </w:pPr>
            <w:r>
              <w:rPr>
                <w:b/>
              </w:rPr>
              <w:t>14</w:t>
            </w:r>
          </w:p>
        </w:tc>
      </w:tr>
      <w:tr w:rsidR="007E1FB7" w14:paraId="3F7FBABD" w14:textId="77777777" w:rsidTr="009B5B7E">
        <w:tc>
          <w:tcPr>
            <w:tcW w:w="2247" w:type="dxa"/>
            <w:shd w:val="clear" w:color="auto" w:fill="00CF00"/>
          </w:tcPr>
          <w:p w14:paraId="122B6465" w14:textId="77777777" w:rsidR="007E1FB7" w:rsidRDefault="007E1FB7" w:rsidP="009B5B7E">
            <w:pPr>
              <w:rPr>
                <w:b/>
              </w:rPr>
            </w:pPr>
            <w:r>
              <w:rPr>
                <w:b/>
              </w:rPr>
              <w:t>Template Type</w:t>
            </w:r>
          </w:p>
        </w:tc>
        <w:tc>
          <w:tcPr>
            <w:tcW w:w="4694" w:type="dxa"/>
            <w:gridSpan w:val="2"/>
          </w:tcPr>
          <w:p w14:paraId="25B73795" w14:textId="7AEE63BD" w:rsidR="007E1FB7" w:rsidRPr="007E1FB7" w:rsidRDefault="007E1FB7" w:rsidP="009B5B7E">
            <w:pPr>
              <w:rPr>
                <w:rStyle w:val="SubtleEmphasis"/>
                <w:b/>
                <w:bCs/>
                <w:i w:val="0"/>
                <w:iCs w:val="0"/>
              </w:rPr>
            </w:pPr>
            <w:r w:rsidRPr="007E1FB7">
              <w:rPr>
                <w:rStyle w:val="SubtleEmphasis"/>
                <w:b/>
                <w:bCs/>
                <w:i w:val="0"/>
                <w:iCs w:val="0"/>
              </w:rPr>
              <w:t>Static</w:t>
            </w:r>
          </w:p>
        </w:tc>
        <w:tc>
          <w:tcPr>
            <w:tcW w:w="1701" w:type="dxa"/>
            <w:gridSpan w:val="2"/>
            <w:shd w:val="clear" w:color="auto" w:fill="00CF00"/>
          </w:tcPr>
          <w:p w14:paraId="00DC0E26" w14:textId="77777777" w:rsidR="007E1FB7" w:rsidRDefault="007E1FB7" w:rsidP="009B5B7E">
            <w:pPr>
              <w:rPr>
                <w:b/>
              </w:rPr>
            </w:pPr>
            <w:r>
              <w:rPr>
                <w:b/>
              </w:rPr>
              <w:t>Duration</w:t>
            </w:r>
          </w:p>
        </w:tc>
        <w:tc>
          <w:tcPr>
            <w:tcW w:w="2126" w:type="dxa"/>
          </w:tcPr>
          <w:p w14:paraId="15177211" w14:textId="3E655EA6" w:rsidR="007E1FB7" w:rsidRDefault="00244CBF" w:rsidP="009B5B7E">
            <w:pPr>
              <w:rPr>
                <w:b/>
              </w:rPr>
            </w:pPr>
            <w:r>
              <w:rPr>
                <w:b/>
              </w:rPr>
              <w:t>24</w:t>
            </w:r>
            <w:r w:rsidR="007E1FB7">
              <w:rPr>
                <w:b/>
              </w:rPr>
              <w:t>0 seconds</w:t>
            </w:r>
          </w:p>
        </w:tc>
      </w:tr>
      <w:tr w:rsidR="007E1FB7" w14:paraId="0059972E" w14:textId="77777777" w:rsidTr="009B5B7E">
        <w:tc>
          <w:tcPr>
            <w:tcW w:w="10768" w:type="dxa"/>
            <w:gridSpan w:val="6"/>
            <w:shd w:val="clear" w:color="auto" w:fill="auto"/>
          </w:tcPr>
          <w:p w14:paraId="222BAB5B" w14:textId="77777777" w:rsidR="007E1FB7" w:rsidRDefault="007E1FB7" w:rsidP="009B5B7E">
            <w:pPr>
              <w:rPr>
                <w:b/>
              </w:rPr>
            </w:pPr>
            <w:r>
              <w:rPr>
                <w:b/>
              </w:rPr>
              <w:t xml:space="preserve">Screen Visuals: </w:t>
            </w:r>
            <w:r>
              <w:rPr>
                <w:bCs/>
              </w:rPr>
              <w:t>NA</w:t>
            </w:r>
          </w:p>
        </w:tc>
      </w:tr>
      <w:tr w:rsidR="007E1FB7" w14:paraId="5788AA75" w14:textId="77777777" w:rsidTr="009B5B7E">
        <w:tc>
          <w:tcPr>
            <w:tcW w:w="3681" w:type="dxa"/>
            <w:gridSpan w:val="2"/>
            <w:shd w:val="clear" w:color="auto" w:fill="00CF00"/>
          </w:tcPr>
          <w:p w14:paraId="08098061" w14:textId="77777777" w:rsidR="007E1FB7" w:rsidRDefault="007E1FB7" w:rsidP="009B5B7E">
            <w:pPr>
              <w:jc w:val="center"/>
              <w:rPr>
                <w:b/>
              </w:rPr>
            </w:pPr>
            <w:r>
              <w:br w:type="page"/>
            </w:r>
            <w:r>
              <w:br w:type="page"/>
            </w:r>
            <w:r>
              <w:rPr>
                <w:b/>
              </w:rPr>
              <w:t>VO</w:t>
            </w:r>
          </w:p>
        </w:tc>
        <w:tc>
          <w:tcPr>
            <w:tcW w:w="3402" w:type="dxa"/>
            <w:gridSpan w:val="2"/>
            <w:shd w:val="clear" w:color="auto" w:fill="00CF00"/>
          </w:tcPr>
          <w:p w14:paraId="6F8EB359" w14:textId="77777777" w:rsidR="007E1FB7" w:rsidRDefault="007E1FB7" w:rsidP="009B5B7E">
            <w:pPr>
              <w:jc w:val="center"/>
              <w:rPr>
                <w:b/>
              </w:rPr>
            </w:pPr>
            <w:r>
              <w:rPr>
                <w:b/>
              </w:rPr>
              <w:t>On Screen Text (OST)</w:t>
            </w:r>
          </w:p>
        </w:tc>
        <w:tc>
          <w:tcPr>
            <w:tcW w:w="3685" w:type="dxa"/>
            <w:gridSpan w:val="2"/>
            <w:shd w:val="clear" w:color="auto" w:fill="00CF00"/>
          </w:tcPr>
          <w:p w14:paraId="508348B2" w14:textId="77777777" w:rsidR="007E1FB7" w:rsidRDefault="007E1FB7" w:rsidP="009B5B7E">
            <w:pPr>
              <w:jc w:val="center"/>
              <w:rPr>
                <w:b/>
              </w:rPr>
            </w:pPr>
            <w:r>
              <w:rPr>
                <w:b/>
              </w:rPr>
              <w:t>Visuals and Notes to Developers</w:t>
            </w:r>
          </w:p>
        </w:tc>
      </w:tr>
      <w:tr w:rsidR="00AB1E6A" w14:paraId="57D33F3D" w14:textId="77777777" w:rsidTr="00AD7BBA">
        <w:trPr>
          <w:trHeight w:val="4290"/>
        </w:trPr>
        <w:tc>
          <w:tcPr>
            <w:tcW w:w="3681" w:type="dxa"/>
            <w:gridSpan w:val="2"/>
          </w:tcPr>
          <w:p w14:paraId="0646C307" w14:textId="77777777" w:rsidR="00AB1E6A" w:rsidRPr="007E1FB7" w:rsidRDefault="00AB1E6A" w:rsidP="007E1FB7">
            <w:pPr>
              <w:spacing w:line="276" w:lineRule="auto"/>
              <w:rPr>
                <w:bCs/>
              </w:rPr>
            </w:pPr>
            <w:r w:rsidRPr="007E1FB7">
              <w:rPr>
                <w:bCs/>
              </w:rPr>
              <w:t>Before we end this module, take this quiz to test your understanding of the content we have covered.</w:t>
            </w:r>
          </w:p>
          <w:p w14:paraId="63B48675" w14:textId="77777777" w:rsidR="00AB1E6A" w:rsidRPr="007E1FB7" w:rsidRDefault="00AB1E6A" w:rsidP="007E1FB7">
            <w:pPr>
              <w:spacing w:line="276" w:lineRule="auto"/>
              <w:rPr>
                <w:bCs/>
              </w:rPr>
            </w:pPr>
          </w:p>
          <w:p w14:paraId="1F972912" w14:textId="77777777" w:rsidR="00AB1E6A" w:rsidRPr="007E1FB7" w:rsidRDefault="00AB1E6A" w:rsidP="007E1FB7">
            <w:pPr>
              <w:spacing w:line="276" w:lineRule="auto"/>
              <w:rPr>
                <w:bCs/>
              </w:rPr>
            </w:pPr>
            <w:r w:rsidRPr="007E1FB7">
              <w:rPr>
                <w:bCs/>
              </w:rPr>
              <w:t xml:space="preserve">You must answer at least three questions correctly to pass this quiz. </w:t>
            </w:r>
          </w:p>
          <w:p w14:paraId="050F66F8" w14:textId="77777777" w:rsidR="00AB1E6A" w:rsidRPr="007E1FB7" w:rsidRDefault="00AB1E6A" w:rsidP="007E1FB7">
            <w:pPr>
              <w:spacing w:line="276" w:lineRule="auto"/>
              <w:rPr>
                <w:bCs/>
              </w:rPr>
            </w:pPr>
          </w:p>
          <w:p w14:paraId="3AEDD9E3" w14:textId="77777777" w:rsidR="00AB1E6A" w:rsidRPr="007E1FB7" w:rsidRDefault="00AB1E6A" w:rsidP="007E1FB7">
            <w:pPr>
              <w:spacing w:line="276" w:lineRule="auto"/>
              <w:rPr>
                <w:bCs/>
              </w:rPr>
            </w:pPr>
            <w:r w:rsidRPr="007E1FB7">
              <w:rPr>
                <w:bCs/>
              </w:rPr>
              <w:t>All the best!</w:t>
            </w:r>
          </w:p>
          <w:p w14:paraId="51CCB03B" w14:textId="77777777" w:rsidR="00AB1E6A" w:rsidRPr="007E1FB7" w:rsidRDefault="00AB1E6A" w:rsidP="007E1FB7">
            <w:pPr>
              <w:spacing w:line="276" w:lineRule="auto"/>
              <w:rPr>
                <w:bCs/>
              </w:rPr>
            </w:pPr>
          </w:p>
          <w:p w14:paraId="31002385" w14:textId="002E850E" w:rsidR="00AB1E6A" w:rsidRPr="00230A80" w:rsidRDefault="00AB1E6A" w:rsidP="007E1FB7">
            <w:pPr>
              <w:spacing w:line="276" w:lineRule="auto"/>
              <w:rPr>
                <w:bCs/>
              </w:rPr>
            </w:pPr>
            <w:r w:rsidRPr="007E1FB7">
              <w:rPr>
                <w:bCs/>
              </w:rPr>
              <w:t>Select Begin to start the quiz.</w:t>
            </w:r>
          </w:p>
        </w:tc>
        <w:tc>
          <w:tcPr>
            <w:tcW w:w="3402" w:type="dxa"/>
            <w:gridSpan w:val="2"/>
          </w:tcPr>
          <w:p w14:paraId="26A2C589" w14:textId="77777777" w:rsidR="00AB1E6A" w:rsidRPr="007E1FB7" w:rsidRDefault="00AB1E6A" w:rsidP="007E1FB7">
            <w:pPr>
              <w:rPr>
                <w:bCs/>
              </w:rPr>
            </w:pPr>
            <w:r w:rsidRPr="007E1FB7">
              <w:rPr>
                <w:bCs/>
              </w:rPr>
              <w:t>Before we end this module, take this quiz to test your understanding of the content we have covered.</w:t>
            </w:r>
          </w:p>
          <w:p w14:paraId="4D80CE7E" w14:textId="77777777" w:rsidR="00AB1E6A" w:rsidRPr="007E1FB7" w:rsidRDefault="00AB1E6A" w:rsidP="007E1FB7">
            <w:pPr>
              <w:rPr>
                <w:bCs/>
              </w:rPr>
            </w:pPr>
          </w:p>
          <w:p w14:paraId="617E9AAD" w14:textId="77777777" w:rsidR="00AB1E6A" w:rsidRPr="007E1FB7" w:rsidRDefault="00AB1E6A" w:rsidP="007E1FB7">
            <w:pPr>
              <w:rPr>
                <w:bCs/>
              </w:rPr>
            </w:pPr>
            <w:r w:rsidRPr="007E1FB7">
              <w:rPr>
                <w:bCs/>
              </w:rPr>
              <w:t xml:space="preserve">You must answer at least three questions correctly to pass this quiz. </w:t>
            </w:r>
          </w:p>
          <w:p w14:paraId="5100D60F" w14:textId="77777777" w:rsidR="00AB1E6A" w:rsidRPr="007E1FB7" w:rsidRDefault="00AB1E6A" w:rsidP="007E1FB7">
            <w:pPr>
              <w:rPr>
                <w:bCs/>
              </w:rPr>
            </w:pPr>
          </w:p>
          <w:p w14:paraId="2820D6EA" w14:textId="77777777" w:rsidR="00AB1E6A" w:rsidRPr="007E1FB7" w:rsidRDefault="00AB1E6A" w:rsidP="007E1FB7">
            <w:pPr>
              <w:rPr>
                <w:bCs/>
              </w:rPr>
            </w:pPr>
            <w:r w:rsidRPr="007E1FB7">
              <w:rPr>
                <w:bCs/>
              </w:rPr>
              <w:t>All the best!</w:t>
            </w:r>
          </w:p>
          <w:p w14:paraId="0EE1A434" w14:textId="77777777" w:rsidR="00AB1E6A" w:rsidRPr="007E1FB7" w:rsidRDefault="00AB1E6A" w:rsidP="007E1FB7">
            <w:pPr>
              <w:rPr>
                <w:bCs/>
              </w:rPr>
            </w:pPr>
          </w:p>
          <w:p w14:paraId="01652687" w14:textId="0778262D" w:rsidR="00AB1E6A" w:rsidRDefault="00AB1E6A" w:rsidP="007E1FB7">
            <w:pPr>
              <w:rPr>
                <w:bCs/>
                <w:i/>
                <w:iCs/>
                <w:color w:val="2F5496" w:themeColor="accent1" w:themeShade="BF"/>
              </w:rPr>
            </w:pPr>
            <w:r w:rsidRPr="007E1FB7">
              <w:rPr>
                <w:bCs/>
                <w:i/>
                <w:iCs/>
                <w:color w:val="2F5496" w:themeColor="accent1" w:themeShade="BF"/>
              </w:rPr>
              <w:t xml:space="preserve">Select </w:t>
            </w:r>
            <w:r w:rsidRPr="007E1FB7">
              <w:rPr>
                <w:b/>
                <w:i/>
                <w:iCs/>
                <w:color w:val="2F5496" w:themeColor="accent1" w:themeShade="BF"/>
              </w:rPr>
              <w:t>Begin</w:t>
            </w:r>
            <w:r w:rsidRPr="007E1FB7">
              <w:rPr>
                <w:bCs/>
                <w:i/>
                <w:iCs/>
                <w:color w:val="2F5496" w:themeColor="accent1" w:themeShade="BF"/>
              </w:rPr>
              <w:t xml:space="preserve"> to start the quiz.</w:t>
            </w:r>
          </w:p>
          <w:p w14:paraId="275D4705" w14:textId="77777777" w:rsidR="00FE3A0D" w:rsidRPr="007E1FB7" w:rsidRDefault="00FE3A0D" w:rsidP="007E1FB7">
            <w:pPr>
              <w:rPr>
                <w:bCs/>
                <w:i/>
                <w:iCs/>
                <w:color w:val="2F5496" w:themeColor="accent1" w:themeShade="BF"/>
              </w:rPr>
            </w:pPr>
          </w:p>
          <w:p w14:paraId="2083AF09" w14:textId="50EDB35B" w:rsidR="00AB1E6A" w:rsidRPr="007E1FB7" w:rsidRDefault="00AB1E6A" w:rsidP="007E1FB7">
            <w:pPr>
              <w:rPr>
                <w:bCs/>
              </w:rPr>
            </w:pPr>
            <w:r w:rsidRPr="00EC66B7">
              <w:rPr>
                <w:bCs/>
                <w:noProof/>
                <w:lang w:val="fr-FR" w:eastAsia="zh-CN" w:bidi="th-TH"/>
              </w:rPr>
              <mc:AlternateContent>
                <mc:Choice Requires="wps">
                  <w:drawing>
                    <wp:anchor distT="0" distB="0" distL="114300" distR="114300" simplePos="0" relativeHeight="251667456" behindDoc="0" locked="0" layoutInCell="1" allowOverlap="1" wp14:anchorId="1D4B877B" wp14:editId="2A5A5F5E">
                      <wp:simplePos x="0" y="0"/>
                      <wp:positionH relativeFrom="column">
                        <wp:posOffset>-635</wp:posOffset>
                      </wp:positionH>
                      <wp:positionV relativeFrom="paragraph">
                        <wp:posOffset>29845</wp:posOffset>
                      </wp:positionV>
                      <wp:extent cx="923925" cy="266700"/>
                      <wp:effectExtent l="0" t="0" r="28575" b="19050"/>
                      <wp:wrapNone/>
                      <wp:docPr id="40" name="Rectangle: Rounded Corners 32"/>
                      <wp:cNvGraphicFramePr/>
                      <a:graphic xmlns:a="http://schemas.openxmlformats.org/drawingml/2006/main">
                        <a:graphicData uri="http://schemas.microsoft.com/office/word/2010/wordprocessingShape">
                          <wps:wsp>
                            <wps:cNvSpPr/>
                            <wps:spPr>
                              <a:xfrm>
                                <a:off x="0" y="0"/>
                                <a:ext cx="923925" cy="266700"/>
                              </a:xfrm>
                              <a:prstGeom prst="roundRect">
                                <a:avLst>
                                  <a:gd name="adj" fmla="val 0"/>
                                </a:avLst>
                              </a:prstGeom>
                              <a:solidFill>
                                <a:schemeClr val="accent1">
                                  <a:lumMod val="75000"/>
                                </a:schemeClr>
                              </a:solidFill>
                            </wps:spPr>
                            <wps:style>
                              <a:lnRef idx="2">
                                <a:schemeClr val="accent1"/>
                              </a:lnRef>
                              <a:fillRef idx="1">
                                <a:schemeClr val="lt1"/>
                              </a:fillRef>
                              <a:effectRef idx="0">
                                <a:schemeClr val="accent1"/>
                              </a:effectRef>
                              <a:fontRef idx="minor">
                                <a:schemeClr val="dk1"/>
                              </a:fontRef>
                            </wps:style>
                            <wps:txbx>
                              <w:txbxContent>
                                <w:p w14:paraId="343AFBF3" w14:textId="77777777" w:rsidR="00884711" w:rsidRPr="005B26F0" w:rsidRDefault="00884711" w:rsidP="007E1FB7">
                                  <w:pPr>
                                    <w:jc w:val="center"/>
                                    <w:rPr>
                                      <w:color w:val="FFFFFF" w:themeColor="background1"/>
                                      <w:sz w:val="10"/>
                                      <w:szCs w:val="10"/>
                                    </w:rPr>
                                  </w:pPr>
                                  <w:r>
                                    <w:rPr>
                                      <w:rFonts w:hAnsi="Calibri"/>
                                      <w:color w:val="FFFFFF" w:themeColor="background1"/>
                                      <w:kern w:val="24"/>
                                    </w:rPr>
                                    <w:t>Begin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D4B877B" id="_x0000_s1029" style="position:absolute;margin-left:-.05pt;margin-top:2.35pt;width:72.7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" fillcolor="#2f5496 [2404]" strokecolor="#4472c4 [3204]" strokeweight="1pt">
                      <v:stroke joinstyle="miter"/>
                      <v:textbox>
                        <w:txbxContent>
                          <w:p w14:paraId="343AFBF3" w14:textId="77777777" w:rsidR="00884711" w:rsidRPr="005B26F0" w:rsidRDefault="00884711" w:rsidP="007E1FB7">
                            <w:pPr>
                              <w:jc w:val="center"/>
                              <w:rPr>
                                <w:color w:val="FFFFFF" w:themeColor="background1"/>
                                <w:sz w:val="10"/>
                                <w:szCs w:val="10"/>
                              </w:rPr>
                            </w:pPr>
                            <w:r>
                              <w:rPr>
                                <w:rFonts w:hAnsi="Calibri"/>
                                <w:color w:val="FFFFFF" w:themeColor="background1"/>
                                <w:kern w:val="24"/>
                              </w:rPr>
                              <w:t>Begin</w:t>
                            </w:r>
                          </w:p>
                        </w:txbxContent>
                      </v:textbox>
                    </v:roundrect>
                  </w:pict>
                </mc:Fallback>
              </mc:AlternateContent>
            </w:r>
          </w:p>
          <w:p w14:paraId="6D5F7710" w14:textId="0C40701A" w:rsidR="00AB1E6A" w:rsidRPr="004F3885" w:rsidRDefault="00AB1E6A" w:rsidP="007E1FB7">
            <w:pPr>
              <w:rPr>
                <w:bCs/>
              </w:rPr>
            </w:pPr>
          </w:p>
        </w:tc>
        <w:tc>
          <w:tcPr>
            <w:tcW w:w="3685" w:type="dxa"/>
            <w:gridSpan w:val="2"/>
            <w:vMerge w:val="restart"/>
          </w:tcPr>
          <w:p w14:paraId="69008C91" w14:textId="6B01A130" w:rsidR="00AB1E6A" w:rsidRDefault="00AB1E6A" w:rsidP="007E1FB7">
            <w:pPr>
              <w:pStyle w:val="ListParagraph"/>
              <w:numPr>
                <w:ilvl w:val="0"/>
                <w:numId w:val="14"/>
              </w:numPr>
              <w:rPr>
                <w:bCs/>
              </w:rPr>
            </w:pPr>
            <w:r w:rsidRPr="007E1FB7">
              <w:rPr>
                <w:bCs/>
              </w:rPr>
              <w:t>Provide a</w:t>
            </w:r>
            <w:r w:rsidR="00FE3A0D">
              <w:rPr>
                <w:bCs/>
              </w:rPr>
              <w:t xml:space="preserve"> </w:t>
            </w:r>
            <w:r w:rsidR="00CE0B9D">
              <w:rPr>
                <w:bCs/>
              </w:rPr>
              <w:t xml:space="preserve">scored </w:t>
            </w:r>
            <w:r w:rsidRPr="007E1FB7">
              <w:rPr>
                <w:bCs/>
              </w:rPr>
              <w:t>quiz consisting of 4 questions.</w:t>
            </w:r>
          </w:p>
          <w:p w14:paraId="268EC423" w14:textId="38918E92" w:rsidR="00AB1E6A" w:rsidRDefault="00AB1E6A" w:rsidP="007E1FB7">
            <w:pPr>
              <w:pStyle w:val="ListParagraph"/>
              <w:numPr>
                <w:ilvl w:val="0"/>
                <w:numId w:val="14"/>
              </w:numPr>
              <w:rPr>
                <w:bCs/>
              </w:rPr>
            </w:pPr>
            <w:r w:rsidRPr="00BF4AB0">
              <w:rPr>
                <w:bCs/>
              </w:rPr>
              <w:t>Provide a</w:t>
            </w:r>
            <w:r w:rsidR="00CE0B9D">
              <w:rPr>
                <w:bCs/>
              </w:rPr>
              <w:t xml:space="preserve">n introduction </w:t>
            </w:r>
            <w:r w:rsidRPr="00BF4AB0">
              <w:rPr>
                <w:bCs/>
              </w:rPr>
              <w:t xml:space="preserve">page with a </w:t>
            </w:r>
            <w:r w:rsidRPr="00BF4AB0">
              <w:rPr>
                <w:b/>
              </w:rPr>
              <w:t>Begin</w:t>
            </w:r>
            <w:r w:rsidRPr="00BF4AB0">
              <w:rPr>
                <w:bCs/>
              </w:rPr>
              <w:t xml:space="preserve"> button.</w:t>
            </w:r>
          </w:p>
          <w:p w14:paraId="233608ED" w14:textId="78970CC9" w:rsidR="00AB1E6A" w:rsidRDefault="00AB1E6A" w:rsidP="007E1FB7">
            <w:pPr>
              <w:pStyle w:val="ListParagraph"/>
              <w:numPr>
                <w:ilvl w:val="0"/>
                <w:numId w:val="14"/>
              </w:numPr>
              <w:rPr>
                <w:bCs/>
              </w:rPr>
            </w:pPr>
            <w:r w:rsidRPr="00BF4AB0">
              <w:rPr>
                <w:bCs/>
              </w:rPr>
              <w:t>Use a modern-style image background.</w:t>
            </w:r>
          </w:p>
          <w:p w14:paraId="55D278AC" w14:textId="5E4E8CE3" w:rsidR="00AB1E6A" w:rsidRDefault="00AB1E6A" w:rsidP="007E1FB7">
            <w:pPr>
              <w:pStyle w:val="ListParagraph"/>
              <w:numPr>
                <w:ilvl w:val="0"/>
                <w:numId w:val="14"/>
              </w:numPr>
              <w:rPr>
                <w:bCs/>
              </w:rPr>
            </w:pPr>
            <w:r w:rsidRPr="00BF4AB0">
              <w:rPr>
                <w:bCs/>
              </w:rPr>
              <w:t>The correct answers are in green.</w:t>
            </w:r>
          </w:p>
          <w:p w14:paraId="067FD954" w14:textId="08F41222" w:rsidR="00AB1E6A" w:rsidRDefault="00F41619" w:rsidP="007E1FB7">
            <w:pPr>
              <w:pStyle w:val="ListParagraph"/>
              <w:numPr>
                <w:ilvl w:val="0"/>
                <w:numId w:val="14"/>
              </w:numPr>
              <w:rPr>
                <w:bCs/>
              </w:rPr>
            </w:pPr>
            <w:r>
              <w:t>Learners will get multiple attempts until they pass</w:t>
            </w:r>
            <w:r w:rsidR="00AB1E6A" w:rsidRPr="00AD7BBA">
              <w:rPr>
                <w:bCs/>
              </w:rPr>
              <w:t>.</w:t>
            </w:r>
          </w:p>
          <w:p w14:paraId="16684C8A" w14:textId="56A68ADE" w:rsidR="00F41619" w:rsidRDefault="00F41619" w:rsidP="007E1FB7">
            <w:pPr>
              <w:pStyle w:val="ListParagraph"/>
              <w:numPr>
                <w:ilvl w:val="0"/>
                <w:numId w:val="14"/>
              </w:numPr>
              <w:rPr>
                <w:bCs/>
              </w:rPr>
            </w:pPr>
            <w:r>
              <w:t>The questions will reappear in a random order after learners retake the quiz.</w:t>
            </w:r>
          </w:p>
          <w:p w14:paraId="1E3BC720" w14:textId="035513C1" w:rsidR="00AB1E6A" w:rsidRDefault="00AB1E6A" w:rsidP="007E1FB7">
            <w:pPr>
              <w:pStyle w:val="ListParagraph"/>
              <w:numPr>
                <w:ilvl w:val="0"/>
                <w:numId w:val="14"/>
              </w:numPr>
              <w:rPr>
                <w:bCs/>
              </w:rPr>
            </w:pPr>
            <w:r w:rsidRPr="00AD7BBA">
              <w:rPr>
                <w:bCs/>
              </w:rPr>
              <w:t>Display the answer feedback immediately after the attempt.</w:t>
            </w:r>
          </w:p>
          <w:p w14:paraId="71E3738E" w14:textId="05BDA794" w:rsidR="00AB1E6A" w:rsidRDefault="00AB1E6A" w:rsidP="007E1FB7">
            <w:pPr>
              <w:pStyle w:val="ListParagraph"/>
              <w:numPr>
                <w:ilvl w:val="0"/>
                <w:numId w:val="14"/>
              </w:numPr>
              <w:rPr>
                <w:bCs/>
              </w:rPr>
            </w:pPr>
            <w:r w:rsidRPr="00AD7BBA">
              <w:rPr>
                <w:bCs/>
              </w:rPr>
              <w:lastRenderedPageBreak/>
              <w:t>Questions 1, 2 and 4 are single select questions.</w:t>
            </w:r>
          </w:p>
          <w:p w14:paraId="57D28F03" w14:textId="49FB3678" w:rsidR="00AB1E6A" w:rsidRDefault="00AB1E6A" w:rsidP="007E1FB7">
            <w:pPr>
              <w:pStyle w:val="ListParagraph"/>
              <w:numPr>
                <w:ilvl w:val="0"/>
                <w:numId w:val="14"/>
              </w:numPr>
              <w:rPr>
                <w:bCs/>
              </w:rPr>
            </w:pPr>
            <w:r w:rsidRPr="00AD7BBA">
              <w:rPr>
                <w:bCs/>
              </w:rPr>
              <w:t>Question 3 is a multiple select question.</w:t>
            </w:r>
          </w:p>
          <w:p w14:paraId="45657DC6" w14:textId="6B8C7BD9" w:rsidR="00FE3A0D" w:rsidRPr="007E1FB7" w:rsidRDefault="00FE3A0D" w:rsidP="007E1FB7">
            <w:pPr>
              <w:pStyle w:val="ListParagraph"/>
              <w:numPr>
                <w:ilvl w:val="0"/>
                <w:numId w:val="14"/>
              </w:numPr>
              <w:rPr>
                <w:bCs/>
              </w:rPr>
            </w:pPr>
            <w:r>
              <w:rPr>
                <w:bCs/>
              </w:rPr>
              <w:t>Do not show yellow highlighted text as OST.</w:t>
            </w:r>
          </w:p>
          <w:p w14:paraId="662A4159" w14:textId="77777777" w:rsidR="00AB1E6A" w:rsidRDefault="00AB1E6A" w:rsidP="009B5B7E">
            <w:pPr>
              <w:rPr>
                <w:bCs/>
                <w:i/>
                <w:iCs/>
              </w:rPr>
            </w:pPr>
          </w:p>
          <w:p w14:paraId="3F879B28" w14:textId="77777777" w:rsidR="00AB1E6A" w:rsidRDefault="00AB1E6A" w:rsidP="009B5B7E">
            <w:pPr>
              <w:rPr>
                <w:bCs/>
                <w:i/>
                <w:iCs/>
              </w:rPr>
            </w:pPr>
          </w:p>
          <w:p w14:paraId="5F86C938" w14:textId="77777777" w:rsidR="00AB1E6A" w:rsidRDefault="00AB1E6A" w:rsidP="009B5B7E">
            <w:pPr>
              <w:rPr>
                <w:bCs/>
                <w:i/>
                <w:iCs/>
              </w:rPr>
            </w:pPr>
          </w:p>
          <w:p w14:paraId="14FE5F51" w14:textId="77777777" w:rsidR="00AB1E6A" w:rsidRDefault="00AB1E6A" w:rsidP="009B5B7E">
            <w:pPr>
              <w:rPr>
                <w:bCs/>
                <w:i/>
                <w:iCs/>
              </w:rPr>
            </w:pPr>
          </w:p>
          <w:p w14:paraId="4BEBC38E" w14:textId="77777777" w:rsidR="00AB1E6A" w:rsidRDefault="00AB1E6A" w:rsidP="009B5B7E">
            <w:pPr>
              <w:rPr>
                <w:bCs/>
                <w:i/>
                <w:iCs/>
              </w:rPr>
            </w:pPr>
          </w:p>
          <w:p w14:paraId="303FB67A" w14:textId="77777777" w:rsidR="00AB1E6A" w:rsidRDefault="00AB1E6A" w:rsidP="009B5B7E">
            <w:pPr>
              <w:rPr>
                <w:bCs/>
                <w:i/>
                <w:iCs/>
              </w:rPr>
            </w:pPr>
          </w:p>
          <w:p w14:paraId="48008B84" w14:textId="77777777" w:rsidR="00AB1E6A" w:rsidRDefault="00AB1E6A" w:rsidP="009B5B7E">
            <w:pPr>
              <w:rPr>
                <w:bCs/>
                <w:i/>
                <w:iCs/>
              </w:rPr>
            </w:pPr>
          </w:p>
          <w:p w14:paraId="7436C38D" w14:textId="77777777" w:rsidR="00AB1E6A" w:rsidRDefault="00AB1E6A" w:rsidP="009B5B7E">
            <w:pPr>
              <w:rPr>
                <w:bCs/>
                <w:i/>
                <w:iCs/>
              </w:rPr>
            </w:pPr>
          </w:p>
          <w:p w14:paraId="2E852032" w14:textId="77777777" w:rsidR="00AB1E6A" w:rsidRDefault="00AB1E6A" w:rsidP="009B5B7E">
            <w:pPr>
              <w:rPr>
                <w:bCs/>
                <w:i/>
                <w:iCs/>
              </w:rPr>
            </w:pPr>
          </w:p>
          <w:p w14:paraId="0267812D" w14:textId="73F8E564" w:rsidR="00AB1E6A" w:rsidRPr="00B111EB" w:rsidRDefault="00AB1E6A" w:rsidP="009B5B7E">
            <w:pPr>
              <w:rPr>
                <w:bCs/>
                <w:i/>
                <w:iCs/>
              </w:rPr>
            </w:pPr>
          </w:p>
        </w:tc>
      </w:tr>
      <w:tr w:rsidR="00AB1E6A" w14:paraId="376D0609" w14:textId="77777777" w:rsidTr="00AD7BBA">
        <w:trPr>
          <w:trHeight w:val="10290"/>
        </w:trPr>
        <w:tc>
          <w:tcPr>
            <w:tcW w:w="3681" w:type="dxa"/>
            <w:gridSpan w:val="2"/>
            <w:vMerge w:val="restart"/>
          </w:tcPr>
          <w:p w14:paraId="025C7FDA" w14:textId="68DC9CDE" w:rsidR="00AB1E6A" w:rsidRPr="007E1FB7" w:rsidRDefault="00AB1E6A" w:rsidP="00AD7BBA">
            <w:pPr>
              <w:spacing w:line="276" w:lineRule="auto"/>
              <w:jc w:val="center"/>
              <w:rPr>
                <w:bCs/>
              </w:rPr>
            </w:pPr>
            <w:r>
              <w:rPr>
                <w:bCs/>
              </w:rPr>
              <w:lastRenderedPageBreak/>
              <w:t>-</w:t>
            </w:r>
          </w:p>
        </w:tc>
        <w:tc>
          <w:tcPr>
            <w:tcW w:w="3402" w:type="dxa"/>
            <w:gridSpan w:val="2"/>
          </w:tcPr>
          <w:p w14:paraId="7148AEEF" w14:textId="77777777" w:rsidR="00AB1E6A" w:rsidRDefault="00AB1E6A" w:rsidP="007E1FB7">
            <w:pPr>
              <w:rPr>
                <w:b/>
              </w:rPr>
            </w:pPr>
            <w:r w:rsidRPr="00AD7BBA">
              <w:rPr>
                <w:b/>
              </w:rPr>
              <w:t>Question 1</w:t>
            </w:r>
          </w:p>
          <w:p w14:paraId="25ACFC6F" w14:textId="77777777" w:rsidR="00AB1E6A" w:rsidRDefault="00AB1E6A" w:rsidP="007E1FB7">
            <w:pPr>
              <w:rPr>
                <w:bCs/>
              </w:rPr>
            </w:pPr>
          </w:p>
          <w:p w14:paraId="2D95FA15" w14:textId="77777777" w:rsidR="00AB1E6A" w:rsidRPr="00AD7BBA" w:rsidRDefault="00AB1E6A" w:rsidP="00AD7BBA">
            <w:pPr>
              <w:rPr>
                <w:bCs/>
              </w:rPr>
            </w:pPr>
            <w:r w:rsidRPr="00AD7BBA">
              <w:rPr>
                <w:bCs/>
              </w:rPr>
              <w:t xml:space="preserve">John is responsible for exploring whether we should open a plant in a country in which Plastic Omnium has not yet set up operations. During a meeting with local government officials, he comes to understand that a substantial “financial contribution” to these officials will make it easier to get the construction and operating authorizations and permits required from the local authorities. </w:t>
            </w:r>
          </w:p>
          <w:p w14:paraId="6DA7D4C3" w14:textId="77777777" w:rsidR="00AB1E6A" w:rsidRPr="00AD7BBA" w:rsidRDefault="00AB1E6A" w:rsidP="00AD7BBA">
            <w:pPr>
              <w:rPr>
                <w:bCs/>
              </w:rPr>
            </w:pPr>
          </w:p>
          <w:p w14:paraId="5A9A3493" w14:textId="77777777" w:rsidR="00AB1E6A" w:rsidRPr="00AD7BBA" w:rsidRDefault="00AB1E6A" w:rsidP="00AD7BBA">
            <w:pPr>
              <w:rPr>
                <w:bCs/>
              </w:rPr>
            </w:pPr>
            <w:r w:rsidRPr="00AD7BBA">
              <w:rPr>
                <w:bCs/>
              </w:rPr>
              <w:t>What should John do?</w:t>
            </w:r>
          </w:p>
          <w:p w14:paraId="68DFCF6E" w14:textId="77777777" w:rsidR="00AB1E6A" w:rsidRPr="00AD7BBA" w:rsidRDefault="00AB1E6A" w:rsidP="00AD7BBA">
            <w:pPr>
              <w:rPr>
                <w:bCs/>
              </w:rPr>
            </w:pPr>
          </w:p>
          <w:p w14:paraId="6D259B9B" w14:textId="258BCECA" w:rsidR="00AB1E6A" w:rsidRPr="00AD7BBA" w:rsidRDefault="00AB1E6A" w:rsidP="00AD7BBA">
            <w:pPr>
              <w:rPr>
                <w:bCs/>
                <w:i/>
                <w:iCs/>
                <w:color w:val="2F5496" w:themeColor="accent1" w:themeShade="BF"/>
              </w:rPr>
            </w:pPr>
            <w:r w:rsidRPr="00AD7BBA">
              <w:rPr>
                <w:bCs/>
                <w:i/>
                <w:iCs/>
                <w:color w:val="2F5496" w:themeColor="accent1" w:themeShade="BF"/>
              </w:rPr>
              <w:t xml:space="preserve">Select the correct </w:t>
            </w:r>
            <w:r w:rsidR="00F41619">
              <w:rPr>
                <w:bCs/>
                <w:i/>
                <w:iCs/>
                <w:color w:val="2F5496" w:themeColor="accent1" w:themeShade="BF"/>
              </w:rPr>
              <w:t>option</w:t>
            </w:r>
            <w:r w:rsidRPr="00AD7BBA">
              <w:rPr>
                <w:bCs/>
                <w:i/>
                <w:iCs/>
                <w:color w:val="2F5496" w:themeColor="accent1" w:themeShade="BF"/>
              </w:rPr>
              <w:t xml:space="preserve"> and then select </w:t>
            </w:r>
            <w:r w:rsidRPr="00AD7BBA">
              <w:rPr>
                <w:b/>
                <w:i/>
                <w:iCs/>
                <w:color w:val="2F5496" w:themeColor="accent1" w:themeShade="BF"/>
              </w:rPr>
              <w:t>Submit</w:t>
            </w:r>
            <w:r w:rsidRPr="00AD7BBA">
              <w:rPr>
                <w:bCs/>
                <w:i/>
                <w:iCs/>
                <w:color w:val="2F5496" w:themeColor="accent1" w:themeShade="BF"/>
              </w:rPr>
              <w:t>.</w:t>
            </w:r>
          </w:p>
          <w:p w14:paraId="56CF71AF" w14:textId="77777777" w:rsidR="00AB1E6A" w:rsidRPr="00AD7BBA" w:rsidRDefault="00AB1E6A" w:rsidP="00AD7BBA">
            <w:pPr>
              <w:rPr>
                <w:bCs/>
              </w:rPr>
            </w:pPr>
          </w:p>
          <w:p w14:paraId="6F492176" w14:textId="77777777" w:rsidR="00AB1E6A" w:rsidRPr="00AD7BBA" w:rsidRDefault="00AB1E6A" w:rsidP="00AD7BBA">
            <w:pPr>
              <w:pStyle w:val="ListParagraph"/>
              <w:numPr>
                <w:ilvl w:val="0"/>
                <w:numId w:val="15"/>
              </w:numPr>
              <w:rPr>
                <w:bCs/>
              </w:rPr>
            </w:pPr>
            <w:r w:rsidRPr="00AD7BBA">
              <w:rPr>
                <w:bCs/>
              </w:rPr>
              <w:t>Agree to pay this contribution in line with the country’s customs and practices.</w:t>
            </w:r>
          </w:p>
          <w:p w14:paraId="6395925E" w14:textId="77777777" w:rsidR="00AB1E6A" w:rsidRPr="00AD7BBA" w:rsidRDefault="00AB1E6A" w:rsidP="00AD7BBA">
            <w:pPr>
              <w:pStyle w:val="ListParagraph"/>
              <w:numPr>
                <w:ilvl w:val="0"/>
                <w:numId w:val="15"/>
              </w:numPr>
              <w:rPr>
                <w:bCs/>
                <w:color w:val="00B050"/>
              </w:rPr>
            </w:pPr>
            <w:r w:rsidRPr="00AD7BBA">
              <w:rPr>
                <w:bCs/>
                <w:color w:val="00B050"/>
              </w:rPr>
              <w:t>Refuse to pay and report the incident to his manager.</w:t>
            </w:r>
          </w:p>
          <w:p w14:paraId="7C1D0C91" w14:textId="77777777" w:rsidR="00AB1E6A" w:rsidRPr="00AD7BBA" w:rsidRDefault="00AB1E6A" w:rsidP="00AD7BBA">
            <w:pPr>
              <w:pStyle w:val="ListParagraph"/>
              <w:numPr>
                <w:ilvl w:val="0"/>
                <w:numId w:val="15"/>
              </w:numPr>
              <w:rPr>
                <w:bCs/>
              </w:rPr>
            </w:pPr>
            <w:r w:rsidRPr="00AD7BBA">
              <w:rPr>
                <w:bCs/>
              </w:rPr>
              <w:t>Hire a local consultant to provide services to help Plastic Omnium set up operations in the country, task the consultant with making this contribution, and ask them to cross-charge the amount to Plastic Omnium as part of their professional fees.</w:t>
            </w:r>
          </w:p>
          <w:p w14:paraId="5ED47739" w14:textId="77777777" w:rsidR="00AB1E6A" w:rsidRDefault="00AB1E6A" w:rsidP="00AD7BBA">
            <w:pPr>
              <w:pStyle w:val="ListParagraph"/>
              <w:numPr>
                <w:ilvl w:val="0"/>
                <w:numId w:val="15"/>
              </w:numPr>
              <w:rPr>
                <w:bCs/>
              </w:rPr>
            </w:pPr>
            <w:r w:rsidRPr="00AD7BBA">
              <w:rPr>
                <w:bCs/>
              </w:rPr>
              <w:t>Hire a local construction contractor who, John has been told, is used to handling the local authorities and give him a broad remit to do whatever is necessary for the company to obtain its authorizations and permits in time.</w:t>
            </w:r>
          </w:p>
          <w:p w14:paraId="16F5C1B1" w14:textId="77777777" w:rsidR="00AB1E6A" w:rsidRDefault="00AB1E6A" w:rsidP="00AD7BBA">
            <w:pPr>
              <w:rPr>
                <w:bCs/>
              </w:rPr>
            </w:pPr>
          </w:p>
          <w:p w14:paraId="2D0C6CD2" w14:textId="77777777" w:rsidR="00AB1E6A" w:rsidRPr="00AD7BBA" w:rsidRDefault="00AB1E6A" w:rsidP="00AD7BBA">
            <w:pPr>
              <w:rPr>
                <w:bCs/>
                <w:i/>
                <w:iCs/>
              </w:rPr>
            </w:pPr>
            <w:r w:rsidRPr="00AD7BBA">
              <w:rPr>
                <w:bCs/>
                <w:i/>
                <w:iCs/>
                <w:highlight w:val="yellow"/>
              </w:rPr>
              <w:t>&lt;Feedback to be displayed if the learner selects the first option&gt;</w:t>
            </w:r>
          </w:p>
          <w:p w14:paraId="50B784B0" w14:textId="77777777" w:rsidR="00AB1E6A" w:rsidRPr="00AD7BBA" w:rsidRDefault="00AB1E6A" w:rsidP="00AD7BBA">
            <w:pPr>
              <w:rPr>
                <w:bCs/>
              </w:rPr>
            </w:pPr>
            <w:r w:rsidRPr="00AD7BBA">
              <w:rPr>
                <w:b/>
              </w:rPr>
              <w:t>That’s not right!</w:t>
            </w:r>
            <w:r w:rsidRPr="00AD7BBA">
              <w:rPr>
                <w:bCs/>
              </w:rPr>
              <w:t xml:space="preserve"> Laws and customs may vary from country to country; however, Plastic Omnium in its code of conduct rejects bribery, </w:t>
            </w:r>
            <w:r w:rsidRPr="00AD7BBA">
              <w:rPr>
                <w:bCs/>
              </w:rPr>
              <w:lastRenderedPageBreak/>
              <w:t>corruption, and influence peddling in any form. For Plastic Omnium to offer money to any public function official or agent of a public organization to obtain an advantage through that person in the course of their duties constitutes an act of corruption.</w:t>
            </w:r>
          </w:p>
          <w:p w14:paraId="2B6A29F5" w14:textId="77777777" w:rsidR="00AB1E6A" w:rsidRPr="00AD7BBA" w:rsidRDefault="00AB1E6A" w:rsidP="00AD7BBA">
            <w:pPr>
              <w:rPr>
                <w:bCs/>
              </w:rPr>
            </w:pPr>
          </w:p>
          <w:p w14:paraId="22D86390" w14:textId="77777777" w:rsidR="00AB1E6A" w:rsidRPr="00AD7BBA" w:rsidRDefault="00AB1E6A" w:rsidP="00AD7BBA">
            <w:pPr>
              <w:rPr>
                <w:bCs/>
                <w:i/>
                <w:iCs/>
              </w:rPr>
            </w:pPr>
            <w:r w:rsidRPr="00AD7BBA">
              <w:rPr>
                <w:bCs/>
                <w:i/>
                <w:iCs/>
                <w:highlight w:val="yellow"/>
              </w:rPr>
              <w:t>&lt;Feedback to be displayed if the learner selects the correct option&gt;</w:t>
            </w:r>
          </w:p>
          <w:p w14:paraId="627050B2" w14:textId="77777777" w:rsidR="00AB1E6A" w:rsidRPr="00AD7BBA" w:rsidRDefault="00AB1E6A" w:rsidP="00AD7BBA">
            <w:pPr>
              <w:rPr>
                <w:bCs/>
              </w:rPr>
            </w:pPr>
            <w:r w:rsidRPr="00AD7BBA">
              <w:rPr>
                <w:b/>
              </w:rPr>
              <w:t>That’s right!</w:t>
            </w:r>
            <w:r w:rsidRPr="00AD7BBA">
              <w:rPr>
                <w:bCs/>
              </w:rPr>
              <w:t xml:space="preserve"> The code of conduct prohibits any act of bribery, corruption, or influence peddling. Such conduct is unacceptable and subject to zero tolerance even if it is to facilitate the obtaining of permits and authorizations for Plastic Omnium.</w:t>
            </w:r>
          </w:p>
          <w:p w14:paraId="09D49E26" w14:textId="77777777" w:rsidR="00AB1E6A" w:rsidRPr="00AD7BBA" w:rsidRDefault="00AB1E6A" w:rsidP="00AD7BBA">
            <w:pPr>
              <w:rPr>
                <w:bCs/>
              </w:rPr>
            </w:pPr>
          </w:p>
          <w:p w14:paraId="3CC3D758" w14:textId="77777777" w:rsidR="00AB1E6A" w:rsidRPr="00AD7BBA" w:rsidRDefault="00AB1E6A" w:rsidP="00AD7BBA">
            <w:pPr>
              <w:rPr>
                <w:bCs/>
                <w:i/>
                <w:iCs/>
              </w:rPr>
            </w:pPr>
            <w:r w:rsidRPr="00AD7BBA">
              <w:rPr>
                <w:bCs/>
                <w:i/>
                <w:iCs/>
                <w:highlight w:val="yellow"/>
              </w:rPr>
              <w:t>&lt; Feedback to be displayed if the learner selects the third option&gt;</w:t>
            </w:r>
          </w:p>
          <w:p w14:paraId="40292602" w14:textId="77777777" w:rsidR="00AB1E6A" w:rsidRPr="00AD7BBA" w:rsidRDefault="00AB1E6A" w:rsidP="00AD7BBA">
            <w:pPr>
              <w:rPr>
                <w:bCs/>
              </w:rPr>
            </w:pPr>
            <w:r w:rsidRPr="00AD7BBA">
              <w:rPr>
                <w:b/>
              </w:rPr>
              <w:t>That’s not right!</w:t>
            </w:r>
            <w:r w:rsidRPr="00AD7BBA">
              <w:rPr>
                <w:bCs/>
              </w:rPr>
              <w:t xml:space="preserve"> The prohibition on bribery applies to both direct and indirect payments. Plastic Omnium is liable for acts of bribery committed directly by its employees or indirectly by any third party, such as agents, consultants, contractors, brokers (e.g., customs brokers), and joint venture partners.</w:t>
            </w:r>
          </w:p>
          <w:p w14:paraId="05A3E8CE" w14:textId="77777777" w:rsidR="00AB1E6A" w:rsidRPr="00AD7BBA" w:rsidRDefault="00AB1E6A" w:rsidP="00AD7BBA">
            <w:pPr>
              <w:rPr>
                <w:bCs/>
              </w:rPr>
            </w:pPr>
          </w:p>
          <w:p w14:paraId="7C26E4A6" w14:textId="77777777" w:rsidR="00AB1E6A" w:rsidRPr="00AD7BBA" w:rsidRDefault="00AB1E6A" w:rsidP="00AD7BBA">
            <w:pPr>
              <w:rPr>
                <w:bCs/>
                <w:i/>
                <w:iCs/>
              </w:rPr>
            </w:pPr>
            <w:r w:rsidRPr="00AD7BBA">
              <w:rPr>
                <w:bCs/>
                <w:i/>
                <w:iCs/>
                <w:highlight w:val="yellow"/>
              </w:rPr>
              <w:t>&lt; Feedback to be displayed if the learner selects the last option&gt;</w:t>
            </w:r>
          </w:p>
          <w:p w14:paraId="14913B39" w14:textId="159C4DED" w:rsidR="00AB1E6A" w:rsidRDefault="00AB1E6A" w:rsidP="00AD7BBA">
            <w:pPr>
              <w:rPr>
                <w:bCs/>
              </w:rPr>
            </w:pPr>
            <w:r w:rsidRPr="00AD7BBA">
              <w:rPr>
                <w:b/>
              </w:rPr>
              <w:t>That’s not right!</w:t>
            </w:r>
            <w:r w:rsidRPr="00AD7BBA">
              <w:rPr>
                <w:bCs/>
              </w:rPr>
              <w:t xml:space="preserve"> It is not a </w:t>
            </w:r>
            <w:r w:rsidR="00F41619" w:rsidRPr="00AD7BBA">
              <w:rPr>
                <w:bCs/>
              </w:rPr>
              <w:t>defense</w:t>
            </w:r>
            <w:r w:rsidRPr="00AD7BBA">
              <w:rPr>
                <w:bCs/>
              </w:rPr>
              <w:t xml:space="preserve"> to claim that Plastic Omnium had no actual knowledge of a third party’s actions. If such improper payment occurs, turning a blind eye to that third party’s conduct instead of, for instance, expressing our concerns with regard to the context and making clear that the third party cannot make any such payments to the ultimate benefit of Plastic Omnium may be deemed knowledge.</w:t>
            </w:r>
          </w:p>
          <w:p w14:paraId="7D6D4C0B" w14:textId="77777777" w:rsidR="00AB1E6A" w:rsidRDefault="00AB1E6A" w:rsidP="00AD7BBA">
            <w:pPr>
              <w:rPr>
                <w:bCs/>
              </w:rPr>
            </w:pPr>
          </w:p>
          <w:p w14:paraId="31A18199" w14:textId="2299B2CE" w:rsidR="00AB1E6A" w:rsidRPr="00AD7BBA" w:rsidRDefault="00AB1E6A" w:rsidP="00AD7BBA">
            <w:pPr>
              <w:rPr>
                <w:bCs/>
              </w:rPr>
            </w:pPr>
          </w:p>
        </w:tc>
        <w:tc>
          <w:tcPr>
            <w:tcW w:w="3685" w:type="dxa"/>
            <w:gridSpan w:val="2"/>
            <w:vMerge/>
          </w:tcPr>
          <w:p w14:paraId="1BF5954A" w14:textId="77777777" w:rsidR="00AB1E6A" w:rsidRPr="007E1FB7" w:rsidRDefault="00AB1E6A" w:rsidP="007E1FB7">
            <w:pPr>
              <w:pStyle w:val="ListParagraph"/>
              <w:numPr>
                <w:ilvl w:val="0"/>
                <w:numId w:val="14"/>
              </w:numPr>
              <w:rPr>
                <w:bCs/>
              </w:rPr>
            </w:pPr>
          </w:p>
        </w:tc>
      </w:tr>
      <w:tr w:rsidR="00AB1E6A" w14:paraId="4E085873" w14:textId="77777777" w:rsidTr="003E6B05">
        <w:trPr>
          <w:trHeight w:val="6745"/>
        </w:trPr>
        <w:tc>
          <w:tcPr>
            <w:tcW w:w="3681" w:type="dxa"/>
            <w:gridSpan w:val="2"/>
            <w:vMerge/>
          </w:tcPr>
          <w:p w14:paraId="53C2B5A5" w14:textId="77777777" w:rsidR="00AB1E6A" w:rsidRDefault="00AB1E6A" w:rsidP="00AD7BBA">
            <w:pPr>
              <w:spacing w:line="276" w:lineRule="auto"/>
              <w:jc w:val="center"/>
              <w:rPr>
                <w:bCs/>
              </w:rPr>
            </w:pPr>
          </w:p>
        </w:tc>
        <w:tc>
          <w:tcPr>
            <w:tcW w:w="3402" w:type="dxa"/>
            <w:gridSpan w:val="2"/>
          </w:tcPr>
          <w:p w14:paraId="6AA8A988" w14:textId="77777777" w:rsidR="00AB1E6A" w:rsidRDefault="00AB1E6A" w:rsidP="007E1FB7">
            <w:pPr>
              <w:rPr>
                <w:b/>
              </w:rPr>
            </w:pPr>
            <w:r>
              <w:rPr>
                <w:b/>
              </w:rPr>
              <w:t>Question 2</w:t>
            </w:r>
          </w:p>
          <w:p w14:paraId="44048A0B" w14:textId="77777777" w:rsidR="00AB1E6A" w:rsidRDefault="00AB1E6A" w:rsidP="007E1FB7">
            <w:pPr>
              <w:rPr>
                <w:b/>
              </w:rPr>
            </w:pPr>
          </w:p>
          <w:p w14:paraId="4DE7C260" w14:textId="77777777" w:rsidR="00AB1E6A" w:rsidRPr="00AD7BBA" w:rsidRDefault="00AB1E6A" w:rsidP="00AD7BBA">
            <w:pPr>
              <w:rPr>
                <w:bCs/>
              </w:rPr>
            </w:pPr>
            <w:r w:rsidRPr="00AD7BBA">
              <w:rPr>
                <w:bCs/>
              </w:rPr>
              <w:t xml:space="preserve">A quality representative from one of Plastic Omnium’s largest customers is attending some qualification tests at our plant. The tests show that one of our products does not completely meet performance requirements. Since there is no safety issue at stake, John invites the customer’s representative to a lavish lunch at a well-known restaurant, and over a vintage bottle of wine agrees with the customer’s representative to embellish the results so that the product appears to meet the customer’s requirements. </w:t>
            </w:r>
          </w:p>
          <w:p w14:paraId="4F18B3A4" w14:textId="77777777" w:rsidR="00AB1E6A" w:rsidRPr="00AD7BBA" w:rsidRDefault="00AB1E6A" w:rsidP="00AD7BBA">
            <w:pPr>
              <w:rPr>
                <w:bCs/>
              </w:rPr>
            </w:pPr>
          </w:p>
          <w:p w14:paraId="01B08175" w14:textId="77777777" w:rsidR="00AB1E6A" w:rsidRPr="00AD7BBA" w:rsidRDefault="00AB1E6A" w:rsidP="00AD7BBA">
            <w:pPr>
              <w:rPr>
                <w:bCs/>
              </w:rPr>
            </w:pPr>
            <w:r w:rsidRPr="00AD7BBA">
              <w:rPr>
                <w:bCs/>
              </w:rPr>
              <w:t xml:space="preserve">Do you agree with John‘s action? </w:t>
            </w:r>
          </w:p>
          <w:p w14:paraId="6B63280A" w14:textId="77777777" w:rsidR="00AB1E6A" w:rsidRPr="00AD7BBA" w:rsidRDefault="00AB1E6A" w:rsidP="00AD7BBA">
            <w:pPr>
              <w:rPr>
                <w:bCs/>
              </w:rPr>
            </w:pPr>
          </w:p>
          <w:p w14:paraId="5603ECDD" w14:textId="55CC6081" w:rsidR="00AB1E6A" w:rsidRPr="00AD7BBA" w:rsidRDefault="00AB1E6A" w:rsidP="00AD7BBA">
            <w:pPr>
              <w:rPr>
                <w:bCs/>
                <w:i/>
                <w:iCs/>
                <w:color w:val="2F5496" w:themeColor="accent1" w:themeShade="BF"/>
              </w:rPr>
            </w:pPr>
            <w:r w:rsidRPr="00AD7BBA">
              <w:rPr>
                <w:bCs/>
                <w:i/>
                <w:iCs/>
                <w:color w:val="2F5496" w:themeColor="accent1" w:themeShade="BF"/>
              </w:rPr>
              <w:t xml:space="preserve">Select the correct </w:t>
            </w:r>
            <w:r w:rsidR="00F41619">
              <w:rPr>
                <w:bCs/>
                <w:i/>
                <w:iCs/>
                <w:color w:val="2F5496" w:themeColor="accent1" w:themeShade="BF"/>
              </w:rPr>
              <w:t>option</w:t>
            </w:r>
            <w:r w:rsidRPr="00AD7BBA">
              <w:rPr>
                <w:bCs/>
                <w:i/>
                <w:iCs/>
                <w:color w:val="2F5496" w:themeColor="accent1" w:themeShade="BF"/>
              </w:rPr>
              <w:t xml:space="preserve"> and then select </w:t>
            </w:r>
            <w:r w:rsidRPr="00AD7BBA">
              <w:rPr>
                <w:b/>
                <w:i/>
                <w:iCs/>
                <w:color w:val="2F5496" w:themeColor="accent1" w:themeShade="BF"/>
              </w:rPr>
              <w:t>Submit</w:t>
            </w:r>
            <w:r w:rsidRPr="00AD7BBA">
              <w:rPr>
                <w:bCs/>
                <w:i/>
                <w:iCs/>
                <w:color w:val="2F5496" w:themeColor="accent1" w:themeShade="BF"/>
              </w:rPr>
              <w:t>.</w:t>
            </w:r>
          </w:p>
          <w:p w14:paraId="6FA2B3F9" w14:textId="77777777" w:rsidR="00AB1E6A" w:rsidRPr="00AD7BBA" w:rsidRDefault="00AB1E6A" w:rsidP="00AD7BBA">
            <w:pPr>
              <w:rPr>
                <w:bCs/>
              </w:rPr>
            </w:pPr>
          </w:p>
          <w:p w14:paraId="4FDF418E" w14:textId="77777777" w:rsidR="00AB1E6A" w:rsidRPr="00AD7BBA" w:rsidRDefault="00AB1E6A" w:rsidP="00AD7BBA">
            <w:pPr>
              <w:pStyle w:val="ListParagraph"/>
              <w:numPr>
                <w:ilvl w:val="0"/>
                <w:numId w:val="14"/>
              </w:numPr>
              <w:rPr>
                <w:bCs/>
              </w:rPr>
            </w:pPr>
            <w:r w:rsidRPr="00AD7BBA">
              <w:rPr>
                <w:bCs/>
              </w:rPr>
              <w:t xml:space="preserve">As long as safety is not involved, John’s action is acceptable. After all, it’s a major contract and the customer’s representative agrees. </w:t>
            </w:r>
          </w:p>
          <w:p w14:paraId="5F6FAB6B" w14:textId="77777777" w:rsidR="00AB1E6A" w:rsidRPr="00AD7BBA" w:rsidRDefault="00AB1E6A" w:rsidP="00AD7BBA">
            <w:pPr>
              <w:pStyle w:val="ListParagraph"/>
              <w:numPr>
                <w:ilvl w:val="0"/>
                <w:numId w:val="14"/>
              </w:numPr>
              <w:rPr>
                <w:bCs/>
              </w:rPr>
            </w:pPr>
            <w:r w:rsidRPr="00AD7BBA">
              <w:rPr>
                <w:bCs/>
                <w:color w:val="00B050"/>
              </w:rPr>
              <w:t>No! This qualifies as an act of bribery and corruption.</w:t>
            </w:r>
          </w:p>
          <w:p w14:paraId="41D98AF2" w14:textId="77777777" w:rsidR="00AB1E6A" w:rsidRDefault="00AB1E6A" w:rsidP="00AD7BBA">
            <w:pPr>
              <w:rPr>
                <w:bCs/>
              </w:rPr>
            </w:pPr>
          </w:p>
          <w:p w14:paraId="39D6BE90" w14:textId="77777777" w:rsidR="00AB1E6A" w:rsidRPr="00AD7BBA" w:rsidRDefault="00AB1E6A" w:rsidP="00AD7BBA">
            <w:pPr>
              <w:rPr>
                <w:bCs/>
                <w:i/>
                <w:iCs/>
              </w:rPr>
            </w:pPr>
            <w:r w:rsidRPr="00AD7BBA">
              <w:rPr>
                <w:bCs/>
                <w:i/>
                <w:iCs/>
                <w:highlight w:val="yellow"/>
              </w:rPr>
              <w:t>&lt;Feedback to be displayed if the learner selects the first option&gt;</w:t>
            </w:r>
          </w:p>
          <w:p w14:paraId="7E595FFE" w14:textId="77777777" w:rsidR="00AB1E6A" w:rsidRPr="00AD7BBA" w:rsidRDefault="00AB1E6A" w:rsidP="00AD7BBA">
            <w:pPr>
              <w:rPr>
                <w:bCs/>
              </w:rPr>
            </w:pPr>
            <w:r w:rsidRPr="00AB1E6A">
              <w:rPr>
                <w:b/>
              </w:rPr>
              <w:t>That’s not right!</w:t>
            </w:r>
            <w:r w:rsidRPr="00AD7BBA">
              <w:rPr>
                <w:bCs/>
              </w:rPr>
              <w:t xml:space="preserve"> Such </w:t>
            </w:r>
            <w:proofErr w:type="spellStart"/>
            <w:r w:rsidRPr="00AD7BBA">
              <w:rPr>
                <w:bCs/>
              </w:rPr>
              <w:t>behaviour</w:t>
            </w:r>
            <w:proofErr w:type="spellEnd"/>
            <w:r w:rsidRPr="00AD7BBA">
              <w:rPr>
                <w:bCs/>
              </w:rPr>
              <w:t xml:space="preserve"> is unacceptable. Getting the customer’s representative to accept the embellishment of the test results by inviting him to lunch constitutes an act of corruption because the goal is for the customer’s representative to feel indebted and to agree to close his eyes to our products having failed some performance tests. In addition, cheating and concealment run counter to our values and our code of conduct, which require strict quality </w:t>
            </w:r>
            <w:r w:rsidRPr="00AD7BBA">
              <w:rPr>
                <w:bCs/>
              </w:rPr>
              <w:lastRenderedPageBreak/>
              <w:t>standards, and to our commitment that all our products comply with all legal, regulatory, technical, and commercial requirements.</w:t>
            </w:r>
          </w:p>
          <w:p w14:paraId="45C490A1" w14:textId="77777777" w:rsidR="00AB1E6A" w:rsidRPr="00AD7BBA" w:rsidRDefault="00AB1E6A" w:rsidP="00AD7BBA">
            <w:pPr>
              <w:rPr>
                <w:bCs/>
              </w:rPr>
            </w:pPr>
          </w:p>
          <w:p w14:paraId="20ED45FC" w14:textId="77777777" w:rsidR="00AB1E6A" w:rsidRPr="00AB1E6A" w:rsidRDefault="00AB1E6A" w:rsidP="00AD7BBA">
            <w:pPr>
              <w:rPr>
                <w:bCs/>
                <w:i/>
                <w:iCs/>
              </w:rPr>
            </w:pPr>
            <w:r w:rsidRPr="00AB1E6A">
              <w:rPr>
                <w:bCs/>
                <w:i/>
                <w:iCs/>
                <w:highlight w:val="yellow"/>
              </w:rPr>
              <w:t>&lt;Feedback to be displayed if the learner selects the correct option&gt;</w:t>
            </w:r>
          </w:p>
          <w:p w14:paraId="56914D7A" w14:textId="77777777" w:rsidR="00AB1E6A" w:rsidRDefault="00AB1E6A" w:rsidP="00AD7BBA">
            <w:pPr>
              <w:rPr>
                <w:bCs/>
              </w:rPr>
            </w:pPr>
            <w:r w:rsidRPr="00AB1E6A">
              <w:rPr>
                <w:b/>
              </w:rPr>
              <w:t>That’s right!</w:t>
            </w:r>
            <w:r w:rsidRPr="00AD7BBA">
              <w:rPr>
                <w:bCs/>
              </w:rPr>
              <w:t xml:space="preserve"> This constitutes an act of corruption because the purpose of this lavish lunch invitation is to obtain an improper advantage in return. In addition to the employee’s employment contract being terminated and to the employee‘s potential liability under applicable law for this act of corruption, this improper </w:t>
            </w:r>
            <w:proofErr w:type="spellStart"/>
            <w:r w:rsidRPr="00AD7BBA">
              <w:rPr>
                <w:bCs/>
              </w:rPr>
              <w:t>behaviour</w:t>
            </w:r>
            <w:proofErr w:type="spellEnd"/>
            <w:r w:rsidRPr="00AD7BBA">
              <w:rPr>
                <w:bCs/>
              </w:rPr>
              <w:t xml:space="preserve"> would breach the trust between Plastic Omnium and its customer and damage the reputation of Plastic Omnium.</w:t>
            </w:r>
          </w:p>
          <w:p w14:paraId="47BE2A26" w14:textId="77777777" w:rsidR="00AB1E6A" w:rsidRDefault="00AB1E6A" w:rsidP="00AD7BBA">
            <w:pPr>
              <w:rPr>
                <w:bCs/>
              </w:rPr>
            </w:pPr>
          </w:p>
          <w:p w14:paraId="42113663" w14:textId="77777777" w:rsidR="00AB1E6A" w:rsidRDefault="00AB1E6A" w:rsidP="00AD7BBA">
            <w:pPr>
              <w:rPr>
                <w:bCs/>
              </w:rPr>
            </w:pPr>
          </w:p>
          <w:p w14:paraId="6F929E20" w14:textId="4248D331" w:rsidR="00AB1E6A" w:rsidRPr="00AB1E6A" w:rsidRDefault="00AB1E6A" w:rsidP="00AD7BBA">
            <w:pPr>
              <w:rPr>
                <w:b/>
              </w:rPr>
            </w:pPr>
            <w:r w:rsidRPr="00AB1E6A">
              <w:rPr>
                <w:b/>
              </w:rPr>
              <w:t>Question 3</w:t>
            </w:r>
          </w:p>
          <w:p w14:paraId="4CDD428B" w14:textId="77777777" w:rsidR="00AB1E6A" w:rsidRDefault="00AB1E6A" w:rsidP="00AD7BBA">
            <w:pPr>
              <w:rPr>
                <w:bCs/>
              </w:rPr>
            </w:pPr>
          </w:p>
          <w:p w14:paraId="254FD525" w14:textId="77777777" w:rsidR="00AB1E6A" w:rsidRPr="00AB1E6A" w:rsidRDefault="00AB1E6A" w:rsidP="00AB1E6A">
            <w:pPr>
              <w:rPr>
                <w:bCs/>
              </w:rPr>
            </w:pPr>
            <w:r w:rsidRPr="00AB1E6A">
              <w:rPr>
                <w:bCs/>
              </w:rPr>
              <w:t>A supplier recently qualified by Plastic Omnium in its panel of eligible suppliers wants to invite Jane, as head of purchasing, to a hosted seminar at a well-known beach resort to discuss the newest developments in the automotive industry. It is common knowledge that this meeting gives participants an opportunity to get to know each other and have fruitful business interactions. Between lectures, the agenda of the meeting does give some free time to participants to meet for organized sports and other entertainment. Can Jane accept this invitation?</w:t>
            </w:r>
          </w:p>
          <w:p w14:paraId="02B0C34A" w14:textId="77777777" w:rsidR="00AB1E6A" w:rsidRPr="00AB1E6A" w:rsidRDefault="00AB1E6A" w:rsidP="00AB1E6A">
            <w:pPr>
              <w:rPr>
                <w:bCs/>
              </w:rPr>
            </w:pPr>
          </w:p>
          <w:p w14:paraId="52408F00" w14:textId="74EEDBB0" w:rsidR="00AB1E6A" w:rsidRPr="00AB1E6A" w:rsidRDefault="00AB1E6A" w:rsidP="00AB1E6A">
            <w:pPr>
              <w:rPr>
                <w:bCs/>
                <w:i/>
                <w:iCs/>
                <w:color w:val="2F5496" w:themeColor="accent1" w:themeShade="BF"/>
              </w:rPr>
            </w:pPr>
            <w:r w:rsidRPr="00AB1E6A">
              <w:rPr>
                <w:bCs/>
                <w:i/>
                <w:iCs/>
                <w:color w:val="2F5496" w:themeColor="accent1" w:themeShade="BF"/>
              </w:rPr>
              <w:t xml:space="preserve">Select the correct </w:t>
            </w:r>
            <w:r w:rsidR="00F41619">
              <w:rPr>
                <w:bCs/>
                <w:i/>
                <w:iCs/>
                <w:color w:val="2F5496" w:themeColor="accent1" w:themeShade="BF"/>
              </w:rPr>
              <w:t>option</w:t>
            </w:r>
            <w:r w:rsidR="00882BBD">
              <w:rPr>
                <w:bCs/>
                <w:i/>
                <w:iCs/>
                <w:color w:val="2F5496" w:themeColor="accent1" w:themeShade="BF"/>
              </w:rPr>
              <w:t>(</w:t>
            </w:r>
            <w:r>
              <w:rPr>
                <w:bCs/>
                <w:i/>
                <w:iCs/>
                <w:color w:val="2F5496" w:themeColor="accent1" w:themeShade="BF"/>
              </w:rPr>
              <w:t>s</w:t>
            </w:r>
            <w:r w:rsidR="00882BBD">
              <w:rPr>
                <w:bCs/>
                <w:i/>
                <w:iCs/>
                <w:color w:val="2F5496" w:themeColor="accent1" w:themeShade="BF"/>
              </w:rPr>
              <w:t>)</w:t>
            </w:r>
            <w:r w:rsidRPr="00AB1E6A">
              <w:rPr>
                <w:bCs/>
                <w:i/>
                <w:iCs/>
                <w:color w:val="2F5496" w:themeColor="accent1" w:themeShade="BF"/>
              </w:rPr>
              <w:t xml:space="preserve"> and then select </w:t>
            </w:r>
            <w:r w:rsidRPr="00AB1E6A">
              <w:rPr>
                <w:b/>
                <w:i/>
                <w:iCs/>
                <w:color w:val="2F5496" w:themeColor="accent1" w:themeShade="BF"/>
              </w:rPr>
              <w:t>Submit</w:t>
            </w:r>
            <w:r w:rsidRPr="00AB1E6A">
              <w:rPr>
                <w:bCs/>
                <w:i/>
                <w:iCs/>
                <w:color w:val="2F5496" w:themeColor="accent1" w:themeShade="BF"/>
              </w:rPr>
              <w:t>.</w:t>
            </w:r>
          </w:p>
          <w:p w14:paraId="11BAD7C9" w14:textId="77777777" w:rsidR="00AB1E6A" w:rsidRPr="00AB1E6A" w:rsidRDefault="00AB1E6A" w:rsidP="00AB1E6A">
            <w:pPr>
              <w:rPr>
                <w:bCs/>
              </w:rPr>
            </w:pPr>
          </w:p>
          <w:p w14:paraId="47F4E9E6" w14:textId="77777777" w:rsidR="00AB1E6A" w:rsidRPr="00AB1E6A" w:rsidRDefault="00AB1E6A" w:rsidP="00AB1E6A">
            <w:pPr>
              <w:pStyle w:val="ListParagraph"/>
              <w:numPr>
                <w:ilvl w:val="0"/>
                <w:numId w:val="16"/>
              </w:numPr>
              <w:rPr>
                <w:bCs/>
              </w:rPr>
            </w:pPr>
            <w:r w:rsidRPr="00AB1E6A">
              <w:rPr>
                <w:bCs/>
              </w:rPr>
              <w:t>Yes.</w:t>
            </w:r>
          </w:p>
          <w:p w14:paraId="19BDF905" w14:textId="47CA2AB9" w:rsidR="00AB1E6A" w:rsidRPr="00AB1E6A" w:rsidRDefault="00AB1E6A" w:rsidP="00AB1E6A">
            <w:pPr>
              <w:pStyle w:val="ListParagraph"/>
              <w:numPr>
                <w:ilvl w:val="0"/>
                <w:numId w:val="16"/>
              </w:numPr>
              <w:rPr>
                <w:bCs/>
                <w:color w:val="00B050"/>
              </w:rPr>
            </w:pPr>
            <w:r w:rsidRPr="00AB1E6A">
              <w:rPr>
                <w:bCs/>
                <w:color w:val="00B050"/>
              </w:rPr>
              <w:t xml:space="preserve">Yes, with conditions. </w:t>
            </w:r>
          </w:p>
          <w:p w14:paraId="6618AE5F" w14:textId="5ED987E4" w:rsidR="00AB1E6A" w:rsidRDefault="00AB1E6A" w:rsidP="00AB1E6A">
            <w:pPr>
              <w:pStyle w:val="ListParagraph"/>
              <w:numPr>
                <w:ilvl w:val="0"/>
                <w:numId w:val="16"/>
              </w:numPr>
              <w:rPr>
                <w:bCs/>
                <w:color w:val="00B050"/>
              </w:rPr>
            </w:pPr>
            <w:r w:rsidRPr="00AB1E6A">
              <w:rPr>
                <w:bCs/>
                <w:color w:val="00B050"/>
              </w:rPr>
              <w:t>No.</w:t>
            </w:r>
          </w:p>
          <w:p w14:paraId="5A3F3116" w14:textId="53D80142" w:rsidR="00AB1E6A" w:rsidRDefault="00AB1E6A" w:rsidP="00AB1E6A">
            <w:pPr>
              <w:rPr>
                <w:bCs/>
                <w:color w:val="00B050"/>
              </w:rPr>
            </w:pPr>
          </w:p>
          <w:p w14:paraId="5EF7747A" w14:textId="77777777" w:rsidR="00AB1E6A" w:rsidRPr="00AB1E6A" w:rsidRDefault="00AB1E6A" w:rsidP="00AB1E6A">
            <w:pPr>
              <w:rPr>
                <w:bCs/>
                <w:i/>
                <w:iCs/>
              </w:rPr>
            </w:pPr>
            <w:r w:rsidRPr="00AB1E6A">
              <w:rPr>
                <w:bCs/>
                <w:i/>
                <w:iCs/>
                <w:highlight w:val="yellow"/>
              </w:rPr>
              <w:lastRenderedPageBreak/>
              <w:t>&lt;Feedback to be displayed if the learner selects the first option&gt;</w:t>
            </w:r>
          </w:p>
          <w:p w14:paraId="563C663A" w14:textId="77777777" w:rsidR="00AB1E6A" w:rsidRPr="00AB1E6A" w:rsidRDefault="00AB1E6A" w:rsidP="00AB1E6A">
            <w:pPr>
              <w:rPr>
                <w:bCs/>
              </w:rPr>
            </w:pPr>
            <w:r w:rsidRPr="00AB1E6A">
              <w:rPr>
                <w:b/>
              </w:rPr>
              <w:t>That’s not right!</w:t>
            </w:r>
            <w:r w:rsidRPr="00AB1E6A">
              <w:rPr>
                <w:bCs/>
              </w:rPr>
              <w:t xml:space="preserve"> By accepting this invitation from a supplier keen to grow business with Plastic Omnium, Jane puts herself in a conflict of interest situation contrary to our policy because it may create some expectations on the supplier’s part of getting more business in return. The supplier must be made to understand that this invitation cannot in any way influence the future business relationship, but preferably Jane should turn it down.</w:t>
            </w:r>
          </w:p>
          <w:p w14:paraId="662AAD37" w14:textId="77777777" w:rsidR="00AB1E6A" w:rsidRPr="00AB1E6A" w:rsidRDefault="00AB1E6A" w:rsidP="00AB1E6A">
            <w:pPr>
              <w:rPr>
                <w:bCs/>
              </w:rPr>
            </w:pPr>
          </w:p>
          <w:p w14:paraId="0E43F146" w14:textId="77777777" w:rsidR="00AB1E6A" w:rsidRPr="00AB1E6A" w:rsidRDefault="00AB1E6A" w:rsidP="00AB1E6A">
            <w:pPr>
              <w:rPr>
                <w:bCs/>
                <w:i/>
                <w:iCs/>
              </w:rPr>
            </w:pPr>
            <w:r w:rsidRPr="00AB1E6A">
              <w:rPr>
                <w:bCs/>
                <w:i/>
                <w:iCs/>
                <w:highlight w:val="yellow"/>
              </w:rPr>
              <w:t>&lt;Feedback to be displayed if the learner selects the second (correct) option&gt;</w:t>
            </w:r>
          </w:p>
          <w:p w14:paraId="5F8BB92F" w14:textId="77777777" w:rsidR="00AB1E6A" w:rsidRPr="00AB1E6A" w:rsidRDefault="00AB1E6A" w:rsidP="00AB1E6A">
            <w:pPr>
              <w:rPr>
                <w:bCs/>
              </w:rPr>
            </w:pPr>
            <w:r w:rsidRPr="00AB1E6A">
              <w:rPr>
                <w:b/>
              </w:rPr>
              <w:t>That’s right!</w:t>
            </w:r>
            <w:r w:rsidRPr="00AB1E6A">
              <w:rPr>
                <w:bCs/>
              </w:rPr>
              <w:t xml:space="preserve"> Jane would be able to attend this seminar only if there were a serious and legitimate business interest in view of the speakers, participants, and content of the lectures, subject to (</w:t>
            </w:r>
            <w:proofErr w:type="spellStart"/>
            <w:r w:rsidRPr="00AB1E6A">
              <w:rPr>
                <w:bCs/>
              </w:rPr>
              <w:t>i</w:t>
            </w:r>
            <w:proofErr w:type="spellEnd"/>
            <w:r w:rsidRPr="00AB1E6A">
              <w:rPr>
                <w:bCs/>
              </w:rPr>
              <w:t>) obtaining her supervisor’s approval and (ii) ensuring that Plastic Omnium would pay all travel, hotel, and other costs so as not to create a situation where Jane would feel indebted to the inviting supplier.</w:t>
            </w:r>
          </w:p>
          <w:p w14:paraId="0E4C271B" w14:textId="77777777" w:rsidR="00AB1E6A" w:rsidRPr="00AB1E6A" w:rsidRDefault="00AB1E6A" w:rsidP="00AB1E6A">
            <w:pPr>
              <w:rPr>
                <w:bCs/>
              </w:rPr>
            </w:pPr>
          </w:p>
          <w:p w14:paraId="1A84E0EC" w14:textId="77777777" w:rsidR="00AB1E6A" w:rsidRPr="00AB1E6A" w:rsidRDefault="00AB1E6A" w:rsidP="00AB1E6A">
            <w:pPr>
              <w:rPr>
                <w:bCs/>
                <w:i/>
                <w:iCs/>
              </w:rPr>
            </w:pPr>
            <w:r w:rsidRPr="00AB1E6A">
              <w:rPr>
                <w:bCs/>
                <w:i/>
                <w:iCs/>
                <w:highlight w:val="yellow"/>
              </w:rPr>
              <w:t>&lt;Feedback to be displayed if the learner selects the third (correct) option&gt;</w:t>
            </w:r>
          </w:p>
          <w:p w14:paraId="20B52A8E" w14:textId="76B5745B" w:rsidR="00AB1E6A" w:rsidRPr="00AB1E6A" w:rsidRDefault="00AB1E6A" w:rsidP="00AB1E6A">
            <w:pPr>
              <w:rPr>
                <w:bCs/>
              </w:rPr>
            </w:pPr>
            <w:r w:rsidRPr="00AB1E6A">
              <w:rPr>
                <w:b/>
              </w:rPr>
              <w:t>That’s right!</w:t>
            </w:r>
            <w:r w:rsidRPr="00AB1E6A">
              <w:rPr>
                <w:bCs/>
              </w:rPr>
              <w:t xml:space="preserve"> It would be reasonable for Jane to consider that this invitation has no obvious business purpose and to turn it down to avoid creating a conflict of interest situation where the supplier has an expectation of getting future business from Plastic Omnium.</w:t>
            </w:r>
          </w:p>
          <w:p w14:paraId="2FDD69E8" w14:textId="77777777" w:rsidR="00AB1E6A" w:rsidRDefault="00AB1E6A" w:rsidP="00AD7BBA">
            <w:pPr>
              <w:rPr>
                <w:bCs/>
              </w:rPr>
            </w:pPr>
          </w:p>
          <w:p w14:paraId="0BF46612" w14:textId="39FC7D02" w:rsidR="00AB1E6A" w:rsidRDefault="00AB1E6A" w:rsidP="00AD7BBA">
            <w:pPr>
              <w:rPr>
                <w:bCs/>
              </w:rPr>
            </w:pPr>
          </w:p>
          <w:p w14:paraId="26547F9C" w14:textId="12B03AE6" w:rsidR="00AB1E6A" w:rsidRDefault="00AB1E6A" w:rsidP="00AD7BBA">
            <w:pPr>
              <w:rPr>
                <w:bCs/>
              </w:rPr>
            </w:pPr>
          </w:p>
          <w:p w14:paraId="0DD03803" w14:textId="0801963F" w:rsidR="00AB1E6A" w:rsidRDefault="00AB1E6A" w:rsidP="00AD7BBA">
            <w:pPr>
              <w:rPr>
                <w:bCs/>
              </w:rPr>
            </w:pPr>
          </w:p>
          <w:p w14:paraId="3FEDA97B" w14:textId="147F3191" w:rsidR="00AB1E6A" w:rsidRPr="00AB1E6A" w:rsidRDefault="00AB1E6A" w:rsidP="00AD7BBA">
            <w:pPr>
              <w:rPr>
                <w:b/>
              </w:rPr>
            </w:pPr>
            <w:r w:rsidRPr="00AB1E6A">
              <w:rPr>
                <w:b/>
              </w:rPr>
              <w:lastRenderedPageBreak/>
              <w:t>Question 4</w:t>
            </w:r>
          </w:p>
          <w:p w14:paraId="4D1255FE" w14:textId="77777777" w:rsidR="00AB1E6A" w:rsidRDefault="00AB1E6A" w:rsidP="00AD7BBA">
            <w:pPr>
              <w:rPr>
                <w:bCs/>
              </w:rPr>
            </w:pPr>
          </w:p>
          <w:p w14:paraId="4B71D152" w14:textId="77777777" w:rsidR="00AB1E6A" w:rsidRPr="00AB1E6A" w:rsidRDefault="00AB1E6A" w:rsidP="00AB1E6A">
            <w:pPr>
              <w:rPr>
                <w:bCs/>
              </w:rPr>
            </w:pPr>
            <w:r w:rsidRPr="00AB1E6A">
              <w:rPr>
                <w:bCs/>
              </w:rPr>
              <w:t xml:space="preserve">Jack from the Purchasing Department is looking for a new maintenance service provider for a three-year contract. Jack has already received bids from two suppliers when another Plastic Omnium employee, Ashley, asks him why he is putting so much effort into the search. Her cousin also does maintenance, and she can testify to his ability and seriousness. Ashley says that Jack would be doing her a big </w:t>
            </w:r>
            <w:proofErr w:type="spellStart"/>
            <w:r w:rsidRPr="00AB1E6A">
              <w:rPr>
                <w:bCs/>
              </w:rPr>
              <w:t>favour</w:t>
            </w:r>
            <w:proofErr w:type="spellEnd"/>
            <w:r w:rsidRPr="00AB1E6A">
              <w:rPr>
                <w:bCs/>
              </w:rPr>
              <w:t xml:space="preserve"> by hiring her cousin and sees this as a “win–win “ situation for both her cousin and Plastic Omnium. Can Jack appoint Ashley’s cousin to perform this three-year maintenance service contract?</w:t>
            </w:r>
          </w:p>
          <w:p w14:paraId="6878072F" w14:textId="77777777" w:rsidR="00AB1E6A" w:rsidRPr="00AB1E6A" w:rsidRDefault="00AB1E6A" w:rsidP="00AB1E6A">
            <w:pPr>
              <w:rPr>
                <w:bCs/>
              </w:rPr>
            </w:pPr>
          </w:p>
          <w:p w14:paraId="5FB89274" w14:textId="07C277D7" w:rsidR="00AB1E6A" w:rsidRPr="00AB1E6A" w:rsidRDefault="00AB1E6A" w:rsidP="00AB1E6A">
            <w:pPr>
              <w:rPr>
                <w:bCs/>
                <w:i/>
                <w:iCs/>
                <w:color w:val="2F5496" w:themeColor="accent1" w:themeShade="BF"/>
              </w:rPr>
            </w:pPr>
            <w:r w:rsidRPr="00AB1E6A">
              <w:rPr>
                <w:bCs/>
                <w:i/>
                <w:iCs/>
                <w:color w:val="2F5496" w:themeColor="accent1" w:themeShade="BF"/>
              </w:rPr>
              <w:t xml:space="preserve">Select the correct </w:t>
            </w:r>
            <w:r w:rsidR="00F41619">
              <w:rPr>
                <w:bCs/>
                <w:i/>
                <w:iCs/>
                <w:color w:val="2F5496" w:themeColor="accent1" w:themeShade="BF"/>
              </w:rPr>
              <w:t>option</w:t>
            </w:r>
            <w:r w:rsidRPr="00AB1E6A">
              <w:rPr>
                <w:bCs/>
                <w:i/>
                <w:iCs/>
                <w:color w:val="2F5496" w:themeColor="accent1" w:themeShade="BF"/>
              </w:rPr>
              <w:t xml:space="preserve"> and then select </w:t>
            </w:r>
            <w:r w:rsidRPr="00AB1E6A">
              <w:rPr>
                <w:b/>
                <w:i/>
                <w:iCs/>
                <w:color w:val="2F5496" w:themeColor="accent1" w:themeShade="BF"/>
              </w:rPr>
              <w:t>Submit</w:t>
            </w:r>
            <w:r w:rsidRPr="00AB1E6A">
              <w:rPr>
                <w:bCs/>
                <w:i/>
                <w:iCs/>
                <w:color w:val="2F5496" w:themeColor="accent1" w:themeShade="BF"/>
              </w:rPr>
              <w:t>.</w:t>
            </w:r>
          </w:p>
          <w:p w14:paraId="46D75A0F" w14:textId="77777777" w:rsidR="00AB1E6A" w:rsidRPr="00AB1E6A" w:rsidRDefault="00AB1E6A" w:rsidP="00AB1E6A">
            <w:pPr>
              <w:rPr>
                <w:bCs/>
              </w:rPr>
            </w:pPr>
          </w:p>
          <w:p w14:paraId="4EA6DD32" w14:textId="77777777" w:rsidR="00AB1E6A" w:rsidRPr="00AB1E6A" w:rsidRDefault="00AB1E6A" w:rsidP="00AB1E6A">
            <w:pPr>
              <w:pStyle w:val="ListParagraph"/>
              <w:numPr>
                <w:ilvl w:val="0"/>
                <w:numId w:val="17"/>
              </w:numPr>
              <w:rPr>
                <w:bCs/>
              </w:rPr>
            </w:pPr>
            <w:r w:rsidRPr="00AB1E6A">
              <w:rPr>
                <w:bCs/>
              </w:rPr>
              <w:t>Yes.</w:t>
            </w:r>
          </w:p>
          <w:p w14:paraId="01527625" w14:textId="7280A8A5" w:rsidR="00AB1E6A" w:rsidRPr="00AB1E6A" w:rsidRDefault="00AB1E6A" w:rsidP="00AB1E6A">
            <w:pPr>
              <w:pStyle w:val="ListParagraph"/>
              <w:numPr>
                <w:ilvl w:val="0"/>
                <w:numId w:val="17"/>
              </w:numPr>
              <w:rPr>
                <w:bCs/>
                <w:color w:val="00B050"/>
              </w:rPr>
            </w:pPr>
            <w:r w:rsidRPr="00AB1E6A">
              <w:rPr>
                <w:bCs/>
                <w:color w:val="00B050"/>
              </w:rPr>
              <w:t>No.</w:t>
            </w:r>
          </w:p>
          <w:p w14:paraId="195486E5" w14:textId="607FB32D" w:rsidR="00AB1E6A" w:rsidRDefault="00AB1E6A" w:rsidP="00AD7BBA">
            <w:pPr>
              <w:rPr>
                <w:bCs/>
              </w:rPr>
            </w:pPr>
          </w:p>
          <w:p w14:paraId="691DBC11" w14:textId="77777777" w:rsidR="00AB1E6A" w:rsidRPr="00AB1E6A" w:rsidRDefault="00AB1E6A" w:rsidP="00AB1E6A">
            <w:pPr>
              <w:rPr>
                <w:bCs/>
                <w:i/>
                <w:iCs/>
              </w:rPr>
            </w:pPr>
            <w:r w:rsidRPr="00AB1E6A">
              <w:rPr>
                <w:bCs/>
                <w:i/>
                <w:iCs/>
                <w:highlight w:val="yellow"/>
              </w:rPr>
              <w:t>&lt;Feedback to be displayed if the learner selects the first option&gt;</w:t>
            </w:r>
          </w:p>
          <w:p w14:paraId="34C4C0DA" w14:textId="30636630" w:rsidR="00AB1E6A" w:rsidRPr="00AB1E6A" w:rsidRDefault="00AB1E6A" w:rsidP="00AB1E6A">
            <w:pPr>
              <w:rPr>
                <w:bCs/>
              </w:rPr>
            </w:pPr>
            <w:r w:rsidRPr="00AB1E6A">
              <w:rPr>
                <w:b/>
              </w:rPr>
              <w:t>That’s not right!</w:t>
            </w:r>
            <w:r w:rsidRPr="00AB1E6A">
              <w:rPr>
                <w:bCs/>
              </w:rPr>
              <w:t xml:space="preserve"> Jack cannot do a </w:t>
            </w:r>
            <w:proofErr w:type="spellStart"/>
            <w:r w:rsidRPr="00AB1E6A">
              <w:rPr>
                <w:bCs/>
              </w:rPr>
              <w:t>favour</w:t>
            </w:r>
            <w:proofErr w:type="spellEnd"/>
            <w:r w:rsidRPr="00AB1E6A">
              <w:rPr>
                <w:bCs/>
              </w:rPr>
              <w:t xml:space="preserve"> for another employee that would make that employee indebted to him. It would be worse, of course, if Ashley had a managerial role over Jack because Jack might then feel he was under pressure to accept. In all circumstances, suppliers need to be selected through the Purchasing Department request for quote (RFQ) process with all possible conflicts of interest being disclosed so that the person with the conflict does not take part in the decision. If Ashley’s cousin is </w:t>
            </w:r>
            <w:r w:rsidR="00FE3A0D" w:rsidRPr="00AB1E6A">
              <w:rPr>
                <w:bCs/>
              </w:rPr>
              <w:t>good,</w:t>
            </w:r>
            <w:r w:rsidRPr="00AB1E6A">
              <w:rPr>
                <w:bCs/>
              </w:rPr>
              <w:t xml:space="preserve"> he should independently send his application to the company, and if he is selected during the RFQ process without Ashley or Jack </w:t>
            </w:r>
            <w:r w:rsidRPr="00AB1E6A">
              <w:rPr>
                <w:bCs/>
              </w:rPr>
              <w:lastRenderedPageBreak/>
              <w:t>participating in the decision, this would be OK.</w:t>
            </w:r>
          </w:p>
          <w:p w14:paraId="7B273B84" w14:textId="77777777" w:rsidR="00AB1E6A" w:rsidRPr="00AB1E6A" w:rsidRDefault="00AB1E6A" w:rsidP="00AB1E6A">
            <w:pPr>
              <w:rPr>
                <w:bCs/>
              </w:rPr>
            </w:pPr>
          </w:p>
          <w:p w14:paraId="2B232C5E" w14:textId="77777777" w:rsidR="00AB1E6A" w:rsidRPr="00AB1E6A" w:rsidRDefault="00AB1E6A" w:rsidP="00AB1E6A">
            <w:pPr>
              <w:rPr>
                <w:bCs/>
                <w:i/>
                <w:iCs/>
              </w:rPr>
            </w:pPr>
            <w:r w:rsidRPr="00AB1E6A">
              <w:rPr>
                <w:bCs/>
                <w:i/>
                <w:iCs/>
                <w:highlight w:val="yellow"/>
              </w:rPr>
              <w:t>&lt;Feedback to be displayed if the learner selects the correct option&gt;</w:t>
            </w:r>
          </w:p>
          <w:p w14:paraId="6FBF6BB5" w14:textId="1B72B2E6" w:rsidR="00AB1E6A" w:rsidRPr="00AD7BBA" w:rsidRDefault="00AB1E6A" w:rsidP="00AD7BBA">
            <w:pPr>
              <w:rPr>
                <w:bCs/>
              </w:rPr>
            </w:pPr>
            <w:r w:rsidRPr="00AB1E6A">
              <w:rPr>
                <w:b/>
              </w:rPr>
              <w:t>That’s right!</w:t>
            </w:r>
            <w:r w:rsidRPr="00AB1E6A">
              <w:rPr>
                <w:bCs/>
              </w:rPr>
              <w:t xml:space="preserve"> Jack cannot hire any supplier without following the request for quote (RFQ) and bidding process set by the Purchasing Department – especially if his rationale is to please Ashley. This would create a conflict of interest situation between the best interests of Plastic Omnium and the personal interests of both Ashley and Jack. As a result, Ashley could feel indebted to Jack, which might affect their working relationship and Ashley’s </w:t>
            </w:r>
            <w:proofErr w:type="spellStart"/>
            <w:r w:rsidRPr="00AB1E6A">
              <w:rPr>
                <w:bCs/>
              </w:rPr>
              <w:t>behaviour</w:t>
            </w:r>
            <w:proofErr w:type="spellEnd"/>
            <w:r w:rsidRPr="00AB1E6A">
              <w:rPr>
                <w:bCs/>
              </w:rPr>
              <w:t xml:space="preserve"> towards Jack. Jack in return could request another </w:t>
            </w:r>
            <w:proofErr w:type="spellStart"/>
            <w:r w:rsidRPr="00AB1E6A">
              <w:rPr>
                <w:bCs/>
              </w:rPr>
              <w:t>favour</w:t>
            </w:r>
            <w:proofErr w:type="spellEnd"/>
            <w:r w:rsidRPr="00AB1E6A">
              <w:rPr>
                <w:bCs/>
              </w:rPr>
              <w:t xml:space="preserve"> from Ashley that potentially could be detrimental to the interests of Plastic Omnium.</w:t>
            </w:r>
          </w:p>
        </w:tc>
        <w:tc>
          <w:tcPr>
            <w:tcW w:w="3685" w:type="dxa"/>
            <w:gridSpan w:val="2"/>
            <w:vMerge/>
          </w:tcPr>
          <w:p w14:paraId="1D93E6C2" w14:textId="77777777" w:rsidR="00AB1E6A" w:rsidRPr="007E1FB7" w:rsidRDefault="00AB1E6A" w:rsidP="007E1FB7">
            <w:pPr>
              <w:pStyle w:val="ListParagraph"/>
              <w:numPr>
                <w:ilvl w:val="0"/>
                <w:numId w:val="14"/>
              </w:numPr>
              <w:rPr>
                <w:bCs/>
              </w:rPr>
            </w:pPr>
          </w:p>
        </w:tc>
      </w:tr>
    </w:tbl>
    <w:p w14:paraId="53D9E8DC" w14:textId="70541261" w:rsidR="007E1FB7" w:rsidRDefault="007E1FB7"/>
    <w:tbl>
      <w:tblPr>
        <w:tblStyle w:val="TableGrid"/>
        <w:tblW w:w="10768" w:type="dxa"/>
        <w:tblLook w:val="04A0" w:firstRow="1" w:lastRow="0" w:firstColumn="1" w:lastColumn="0" w:noHBand="0" w:noVBand="1"/>
      </w:tblPr>
      <w:tblGrid>
        <w:gridCol w:w="2247"/>
        <w:gridCol w:w="1434"/>
        <w:gridCol w:w="3260"/>
        <w:gridCol w:w="142"/>
        <w:gridCol w:w="1559"/>
        <w:gridCol w:w="2126"/>
      </w:tblGrid>
      <w:tr w:rsidR="00FE3A0D" w14:paraId="5EED7B6C" w14:textId="77777777" w:rsidTr="009B5B7E">
        <w:tc>
          <w:tcPr>
            <w:tcW w:w="2247" w:type="dxa"/>
            <w:shd w:val="clear" w:color="auto" w:fill="00CF00"/>
          </w:tcPr>
          <w:p w14:paraId="00C8DA9C" w14:textId="77777777" w:rsidR="00FE3A0D" w:rsidRDefault="00FE3A0D" w:rsidP="009B5B7E">
            <w:pPr>
              <w:rPr>
                <w:b/>
              </w:rPr>
            </w:pPr>
            <w:r>
              <w:rPr>
                <w:b/>
              </w:rPr>
              <w:t>Module Title</w:t>
            </w:r>
          </w:p>
        </w:tc>
        <w:tc>
          <w:tcPr>
            <w:tcW w:w="8521" w:type="dxa"/>
            <w:gridSpan w:val="5"/>
          </w:tcPr>
          <w:p w14:paraId="3477470D" w14:textId="6F06B04B" w:rsidR="00FE3A0D" w:rsidRPr="00F87EBA" w:rsidRDefault="00FE3A0D" w:rsidP="009B5B7E">
            <w:pPr>
              <w:rPr>
                <w:b/>
              </w:rPr>
            </w:pPr>
            <w:r>
              <w:rPr>
                <w:b/>
              </w:rPr>
              <w:t>Understanding Corruption</w:t>
            </w:r>
          </w:p>
        </w:tc>
      </w:tr>
      <w:tr w:rsidR="00FE3A0D" w14:paraId="67F77390" w14:textId="77777777" w:rsidTr="009B5B7E">
        <w:tc>
          <w:tcPr>
            <w:tcW w:w="2247" w:type="dxa"/>
            <w:shd w:val="clear" w:color="auto" w:fill="00CF00"/>
          </w:tcPr>
          <w:p w14:paraId="57A4CA8B" w14:textId="77777777" w:rsidR="00FE3A0D" w:rsidRDefault="00FE3A0D" w:rsidP="009B5B7E">
            <w:pPr>
              <w:rPr>
                <w:b/>
              </w:rPr>
            </w:pPr>
            <w:r>
              <w:rPr>
                <w:b/>
              </w:rPr>
              <w:t>Page Title</w:t>
            </w:r>
          </w:p>
        </w:tc>
        <w:tc>
          <w:tcPr>
            <w:tcW w:w="4694" w:type="dxa"/>
            <w:gridSpan w:val="2"/>
          </w:tcPr>
          <w:p w14:paraId="67FB12A8" w14:textId="1C37441D" w:rsidR="00FE3A0D" w:rsidRPr="00FE3A0D" w:rsidRDefault="00FE3A0D" w:rsidP="009B5B7E">
            <w:pPr>
              <w:pStyle w:val="Heading4"/>
              <w:outlineLvl w:val="3"/>
              <w:rPr>
                <w:b/>
                <w:bCs/>
                <w:i w:val="0"/>
                <w:iCs w:val="0"/>
              </w:rPr>
            </w:pPr>
            <w:bookmarkStart w:id="30" w:name="_Toc77791782"/>
            <w:r>
              <w:rPr>
                <w:b/>
                <w:bCs/>
                <w:i w:val="0"/>
                <w:iCs w:val="0"/>
              </w:rPr>
              <w:t>Result</w:t>
            </w:r>
            <w:bookmarkEnd w:id="30"/>
          </w:p>
        </w:tc>
        <w:tc>
          <w:tcPr>
            <w:tcW w:w="1701" w:type="dxa"/>
            <w:gridSpan w:val="2"/>
            <w:shd w:val="clear" w:color="auto" w:fill="00CF00"/>
          </w:tcPr>
          <w:p w14:paraId="2607A0E8" w14:textId="77777777" w:rsidR="00FE3A0D" w:rsidRDefault="00FE3A0D" w:rsidP="009B5B7E">
            <w:pPr>
              <w:rPr>
                <w:b/>
              </w:rPr>
            </w:pPr>
            <w:r>
              <w:rPr>
                <w:b/>
              </w:rPr>
              <w:t>Page Number</w:t>
            </w:r>
          </w:p>
        </w:tc>
        <w:tc>
          <w:tcPr>
            <w:tcW w:w="2126" w:type="dxa"/>
          </w:tcPr>
          <w:p w14:paraId="0DB4B103" w14:textId="5EEB15B0" w:rsidR="00FE3A0D" w:rsidRDefault="00FE3A0D" w:rsidP="009B5B7E">
            <w:pPr>
              <w:rPr>
                <w:b/>
              </w:rPr>
            </w:pPr>
            <w:r>
              <w:rPr>
                <w:b/>
              </w:rPr>
              <w:t>15</w:t>
            </w:r>
          </w:p>
        </w:tc>
      </w:tr>
      <w:tr w:rsidR="00FE3A0D" w14:paraId="33DE6E3E" w14:textId="77777777" w:rsidTr="009B5B7E">
        <w:tc>
          <w:tcPr>
            <w:tcW w:w="2247" w:type="dxa"/>
            <w:shd w:val="clear" w:color="auto" w:fill="00CF00"/>
          </w:tcPr>
          <w:p w14:paraId="1B19535A" w14:textId="77777777" w:rsidR="00FE3A0D" w:rsidRDefault="00FE3A0D" w:rsidP="009B5B7E">
            <w:pPr>
              <w:rPr>
                <w:b/>
              </w:rPr>
            </w:pPr>
            <w:r>
              <w:rPr>
                <w:b/>
              </w:rPr>
              <w:t>Template Type</w:t>
            </w:r>
          </w:p>
        </w:tc>
        <w:tc>
          <w:tcPr>
            <w:tcW w:w="4694" w:type="dxa"/>
            <w:gridSpan w:val="2"/>
          </w:tcPr>
          <w:p w14:paraId="359F56B9" w14:textId="2B5C42A1" w:rsidR="00FE3A0D" w:rsidRPr="00FE3A0D" w:rsidRDefault="00FE3A0D" w:rsidP="009B5B7E">
            <w:pPr>
              <w:rPr>
                <w:rStyle w:val="SubtleEmphasis"/>
                <w:b/>
                <w:bCs/>
                <w:i w:val="0"/>
                <w:iCs w:val="0"/>
              </w:rPr>
            </w:pPr>
            <w:r w:rsidRPr="00FE3A0D">
              <w:rPr>
                <w:rStyle w:val="SubtleEmphasis"/>
                <w:b/>
                <w:bCs/>
                <w:i w:val="0"/>
                <w:iCs w:val="0"/>
              </w:rPr>
              <w:t>Static</w:t>
            </w:r>
          </w:p>
        </w:tc>
        <w:tc>
          <w:tcPr>
            <w:tcW w:w="1701" w:type="dxa"/>
            <w:gridSpan w:val="2"/>
            <w:shd w:val="clear" w:color="auto" w:fill="00CF00"/>
          </w:tcPr>
          <w:p w14:paraId="3CCEC56F" w14:textId="77777777" w:rsidR="00FE3A0D" w:rsidRDefault="00FE3A0D" w:rsidP="009B5B7E">
            <w:pPr>
              <w:rPr>
                <w:b/>
              </w:rPr>
            </w:pPr>
            <w:r>
              <w:rPr>
                <w:b/>
              </w:rPr>
              <w:t>Duration</w:t>
            </w:r>
          </w:p>
        </w:tc>
        <w:tc>
          <w:tcPr>
            <w:tcW w:w="2126" w:type="dxa"/>
          </w:tcPr>
          <w:p w14:paraId="6378FF13" w14:textId="069C45E9" w:rsidR="00FE3A0D" w:rsidRDefault="00244CBF" w:rsidP="009B5B7E">
            <w:pPr>
              <w:rPr>
                <w:b/>
              </w:rPr>
            </w:pPr>
            <w:r>
              <w:rPr>
                <w:b/>
              </w:rPr>
              <w:t>3</w:t>
            </w:r>
            <w:r w:rsidR="00FE3A0D">
              <w:rPr>
                <w:b/>
              </w:rPr>
              <w:t>0 seconds</w:t>
            </w:r>
          </w:p>
        </w:tc>
      </w:tr>
      <w:tr w:rsidR="00FE3A0D" w14:paraId="3F66674D" w14:textId="77777777" w:rsidTr="009B5B7E">
        <w:tc>
          <w:tcPr>
            <w:tcW w:w="10768" w:type="dxa"/>
            <w:gridSpan w:val="6"/>
            <w:shd w:val="clear" w:color="auto" w:fill="auto"/>
          </w:tcPr>
          <w:p w14:paraId="77382167" w14:textId="77777777" w:rsidR="00FE3A0D" w:rsidRDefault="00FE3A0D" w:rsidP="009B5B7E">
            <w:pPr>
              <w:rPr>
                <w:b/>
              </w:rPr>
            </w:pPr>
            <w:r>
              <w:rPr>
                <w:b/>
              </w:rPr>
              <w:t xml:space="preserve">Screen Visuals: </w:t>
            </w:r>
            <w:r>
              <w:rPr>
                <w:bCs/>
              </w:rPr>
              <w:t>NA</w:t>
            </w:r>
          </w:p>
        </w:tc>
      </w:tr>
      <w:tr w:rsidR="00FE3A0D" w14:paraId="0D6B3A50" w14:textId="77777777" w:rsidTr="009B5B7E">
        <w:tc>
          <w:tcPr>
            <w:tcW w:w="3681" w:type="dxa"/>
            <w:gridSpan w:val="2"/>
            <w:shd w:val="clear" w:color="auto" w:fill="00CF00"/>
          </w:tcPr>
          <w:p w14:paraId="5695CA9D" w14:textId="77777777" w:rsidR="00FE3A0D" w:rsidRDefault="00FE3A0D" w:rsidP="009B5B7E">
            <w:pPr>
              <w:jc w:val="center"/>
              <w:rPr>
                <w:b/>
              </w:rPr>
            </w:pPr>
            <w:r>
              <w:br w:type="page"/>
            </w:r>
            <w:r>
              <w:br w:type="page"/>
            </w:r>
            <w:r>
              <w:rPr>
                <w:b/>
              </w:rPr>
              <w:t>VO</w:t>
            </w:r>
          </w:p>
        </w:tc>
        <w:tc>
          <w:tcPr>
            <w:tcW w:w="3402" w:type="dxa"/>
            <w:gridSpan w:val="2"/>
            <w:shd w:val="clear" w:color="auto" w:fill="00CF00"/>
          </w:tcPr>
          <w:p w14:paraId="4B8ADA7A" w14:textId="77777777" w:rsidR="00FE3A0D" w:rsidRDefault="00FE3A0D" w:rsidP="009B5B7E">
            <w:pPr>
              <w:jc w:val="center"/>
              <w:rPr>
                <w:b/>
              </w:rPr>
            </w:pPr>
            <w:r>
              <w:rPr>
                <w:b/>
              </w:rPr>
              <w:t>On Screen Text (OST)</w:t>
            </w:r>
          </w:p>
        </w:tc>
        <w:tc>
          <w:tcPr>
            <w:tcW w:w="3685" w:type="dxa"/>
            <w:gridSpan w:val="2"/>
            <w:shd w:val="clear" w:color="auto" w:fill="00CF00"/>
          </w:tcPr>
          <w:p w14:paraId="28EC5450" w14:textId="77777777" w:rsidR="00FE3A0D" w:rsidRDefault="00FE3A0D" w:rsidP="009B5B7E">
            <w:pPr>
              <w:jc w:val="center"/>
              <w:rPr>
                <w:b/>
              </w:rPr>
            </w:pPr>
            <w:r>
              <w:rPr>
                <w:b/>
              </w:rPr>
              <w:t>Visuals and Notes to Developers</w:t>
            </w:r>
          </w:p>
        </w:tc>
      </w:tr>
      <w:tr w:rsidR="00FE3A0D" w14:paraId="7B9E80C5" w14:textId="77777777" w:rsidTr="009B5B7E">
        <w:tc>
          <w:tcPr>
            <w:tcW w:w="3681" w:type="dxa"/>
            <w:gridSpan w:val="2"/>
          </w:tcPr>
          <w:p w14:paraId="0BC3B35C" w14:textId="77777777" w:rsidR="003E6CA6" w:rsidRPr="00120474" w:rsidRDefault="003E6CA6" w:rsidP="003E6CA6">
            <w:pPr>
              <w:spacing w:line="276" w:lineRule="auto"/>
              <w:rPr>
                <w:ins w:id="31" w:author="Shruti Nair (Newgen)" w:date="2021-08-05T15:49:00Z"/>
                <w:bCs/>
              </w:rPr>
            </w:pPr>
            <w:ins w:id="32" w:author="Shruti Nair (Newgen)" w:date="2021-08-05T15:49:00Z">
              <w:r w:rsidRPr="00120474">
                <w:rPr>
                  <w:bCs/>
                </w:rPr>
                <w:t>Congratulations! You have successfully completed this module.</w:t>
              </w:r>
            </w:ins>
          </w:p>
          <w:p w14:paraId="6DC495F4" w14:textId="77777777" w:rsidR="003E6CA6" w:rsidRPr="00120474" w:rsidRDefault="003E6CA6" w:rsidP="003E6CA6">
            <w:pPr>
              <w:spacing w:line="276" w:lineRule="auto"/>
              <w:rPr>
                <w:ins w:id="33" w:author="Shruti Nair (Newgen)" w:date="2021-08-05T15:49:00Z"/>
                <w:bCs/>
              </w:rPr>
            </w:pPr>
          </w:p>
          <w:p w14:paraId="65A8B9D8" w14:textId="29B9A110" w:rsidR="00FE3A0D" w:rsidRPr="00230A80" w:rsidRDefault="003E6CA6" w:rsidP="003E6CA6">
            <w:pPr>
              <w:spacing w:line="276" w:lineRule="auto"/>
              <w:rPr>
                <w:bCs/>
              </w:rPr>
              <w:pPrChange w:id="34" w:author="Shruti Nair (Newgen)" w:date="2021-08-05T15:49:00Z">
                <w:pPr>
                  <w:spacing w:line="276" w:lineRule="auto"/>
                  <w:jc w:val="center"/>
                </w:pPr>
              </w:pPrChange>
            </w:pPr>
            <w:ins w:id="35" w:author="Shruti Nair (Newgen)" w:date="2021-08-05T15:49:00Z">
              <w:r w:rsidRPr="00120474">
                <w:rPr>
                  <w:bCs/>
                </w:rPr>
                <w:t>Your personal commitment to comply with the company’s policy is crucial to preserve Plastic Omnium assets, reputation, and continued success.</w:t>
              </w:r>
            </w:ins>
            <w:del w:id="36" w:author="Shruti Nair (Newgen)" w:date="2021-08-05T15:49:00Z">
              <w:r w:rsidR="00FE3A0D" w:rsidDel="003E6CA6">
                <w:rPr>
                  <w:bCs/>
                </w:rPr>
                <w:delText>-</w:delText>
              </w:r>
            </w:del>
          </w:p>
        </w:tc>
        <w:tc>
          <w:tcPr>
            <w:tcW w:w="3402" w:type="dxa"/>
            <w:gridSpan w:val="2"/>
          </w:tcPr>
          <w:p w14:paraId="6233A85A" w14:textId="77777777" w:rsidR="00FE3A0D" w:rsidRDefault="00FE3A0D" w:rsidP="00FE3A0D">
            <w:pPr>
              <w:rPr>
                <w:bCs/>
              </w:rPr>
            </w:pPr>
            <w:r w:rsidRPr="00FE3A0D">
              <w:rPr>
                <w:bCs/>
              </w:rPr>
              <w:t>Congratulations!</w:t>
            </w:r>
          </w:p>
          <w:p w14:paraId="216468C9" w14:textId="6275F48D" w:rsidR="00FE3A0D" w:rsidRPr="00FE3A0D" w:rsidRDefault="00FE3A0D" w:rsidP="00FE3A0D">
            <w:pPr>
              <w:rPr>
                <w:bCs/>
              </w:rPr>
            </w:pPr>
            <w:r w:rsidRPr="00FE3A0D">
              <w:rPr>
                <w:bCs/>
              </w:rPr>
              <w:t xml:space="preserve"> </w:t>
            </w:r>
          </w:p>
          <w:p w14:paraId="2414B792" w14:textId="72CE6A72" w:rsidR="00FE3A0D" w:rsidRDefault="00FE3A0D" w:rsidP="00FE3A0D">
            <w:pPr>
              <w:rPr>
                <w:bCs/>
              </w:rPr>
            </w:pPr>
            <w:r w:rsidRPr="00FE3A0D">
              <w:rPr>
                <w:bCs/>
              </w:rPr>
              <w:t>You answered [ ] out of [ ] questions correctly.</w:t>
            </w:r>
          </w:p>
          <w:p w14:paraId="73D68AE0" w14:textId="77777777" w:rsidR="00FE3A0D" w:rsidRPr="00FE3A0D" w:rsidRDefault="00FE3A0D" w:rsidP="00FE3A0D">
            <w:pPr>
              <w:rPr>
                <w:bCs/>
              </w:rPr>
            </w:pPr>
          </w:p>
          <w:p w14:paraId="49D319A1" w14:textId="050C4598" w:rsidR="00FE3A0D" w:rsidRDefault="00FE3A0D" w:rsidP="00FE3A0D">
            <w:pPr>
              <w:rPr>
                <w:bCs/>
              </w:rPr>
            </w:pPr>
            <w:r w:rsidRPr="00FE3A0D">
              <w:rPr>
                <w:bCs/>
              </w:rPr>
              <w:t>You have successfully completed the quiz.</w:t>
            </w:r>
            <w:ins w:id="37" w:author="Shruti Nair (Newgen)" w:date="2021-08-05T15:50:00Z">
              <w:r w:rsidR="003E6CA6">
                <w:rPr>
                  <w:bCs/>
                </w:rPr>
                <w:t xml:space="preserve"> </w:t>
              </w:r>
              <w:r w:rsidR="003E6CA6" w:rsidRPr="00120474">
                <w:rPr>
                  <w:bCs/>
                </w:rPr>
                <w:t>Your personal commitment to comply with the company’s policy is crucial to preserve Plastic Omnium assets, reputation, and continued success.</w:t>
              </w:r>
            </w:ins>
          </w:p>
          <w:p w14:paraId="3163CC76" w14:textId="77777777" w:rsidR="00FE3A0D" w:rsidRPr="00FE3A0D" w:rsidRDefault="00FE3A0D" w:rsidP="00FE3A0D">
            <w:pPr>
              <w:rPr>
                <w:bCs/>
              </w:rPr>
            </w:pPr>
          </w:p>
          <w:p w14:paraId="428B1B2B" w14:textId="5CA7A8FA" w:rsidR="00FE3A0D" w:rsidRPr="00FE3A0D" w:rsidRDefault="00FE3A0D" w:rsidP="00FE3A0D">
            <w:pPr>
              <w:rPr>
                <w:bCs/>
                <w:i/>
                <w:iCs/>
                <w:color w:val="2F5496" w:themeColor="accent1" w:themeShade="BF"/>
              </w:rPr>
            </w:pPr>
            <w:r w:rsidRPr="00FE3A0D">
              <w:rPr>
                <w:bCs/>
                <w:i/>
                <w:iCs/>
                <w:color w:val="2F5496" w:themeColor="accent1" w:themeShade="BF"/>
              </w:rPr>
              <w:t xml:space="preserve">Select </w:t>
            </w:r>
            <w:r w:rsidRPr="00FE3A0D">
              <w:rPr>
                <w:b/>
                <w:i/>
                <w:iCs/>
                <w:color w:val="2F5496" w:themeColor="accent1" w:themeShade="BF"/>
              </w:rPr>
              <w:t>Certificate</w:t>
            </w:r>
            <w:r w:rsidRPr="00FE3A0D">
              <w:rPr>
                <w:bCs/>
                <w:i/>
                <w:iCs/>
                <w:color w:val="2F5496" w:themeColor="accent1" w:themeShade="BF"/>
              </w:rPr>
              <w:t xml:space="preserve"> to download the certificate.</w:t>
            </w:r>
          </w:p>
          <w:p w14:paraId="270A5E0E" w14:textId="77777777" w:rsidR="00FE3A0D" w:rsidRPr="00FE3A0D" w:rsidRDefault="00FE3A0D" w:rsidP="00FE3A0D">
            <w:pPr>
              <w:rPr>
                <w:bCs/>
              </w:rPr>
            </w:pPr>
          </w:p>
          <w:p w14:paraId="174DB6B2" w14:textId="77777777" w:rsidR="00FE3A0D" w:rsidRPr="00FE3A0D" w:rsidRDefault="00FE3A0D" w:rsidP="00FE3A0D">
            <w:pPr>
              <w:rPr>
                <w:b/>
              </w:rPr>
            </w:pPr>
            <w:r w:rsidRPr="00FE3A0D">
              <w:rPr>
                <w:b/>
              </w:rPr>
              <w:t>&lt;Certificate&gt;</w:t>
            </w:r>
          </w:p>
          <w:p w14:paraId="14EE88CF" w14:textId="53C713C1" w:rsidR="00FE3A0D" w:rsidRPr="004F3885" w:rsidRDefault="00FE3A0D" w:rsidP="00FE3A0D">
            <w:pPr>
              <w:rPr>
                <w:bCs/>
              </w:rPr>
            </w:pPr>
          </w:p>
        </w:tc>
        <w:tc>
          <w:tcPr>
            <w:tcW w:w="3685" w:type="dxa"/>
            <w:gridSpan w:val="2"/>
          </w:tcPr>
          <w:p w14:paraId="1E0331E9" w14:textId="50E7761A" w:rsidR="00FE3A0D" w:rsidRPr="00FE3A0D" w:rsidRDefault="00FE3A0D" w:rsidP="009B5B7E">
            <w:pPr>
              <w:rPr>
                <w:bCs/>
              </w:rPr>
            </w:pPr>
            <w:r w:rsidRPr="00FE3A0D">
              <w:rPr>
                <w:bCs/>
              </w:rPr>
              <w:t>Show the OST when the learner achieves a passing score or more.</w:t>
            </w:r>
          </w:p>
        </w:tc>
      </w:tr>
      <w:tr w:rsidR="00FE3A0D" w14:paraId="67A4796C" w14:textId="77777777" w:rsidTr="009B5B7E">
        <w:tc>
          <w:tcPr>
            <w:tcW w:w="3681" w:type="dxa"/>
            <w:gridSpan w:val="2"/>
          </w:tcPr>
          <w:p w14:paraId="0626B85D" w14:textId="7A544223" w:rsidR="003E6CA6" w:rsidRDefault="003E6CA6" w:rsidP="003E6CA6">
            <w:pPr>
              <w:rPr>
                <w:ins w:id="38" w:author="Shruti Nair (Newgen)" w:date="2021-08-05T15:50:00Z"/>
                <w:bCs/>
              </w:rPr>
            </w:pPr>
            <w:ins w:id="39" w:author="Shruti Nair (Newgen)" w:date="2021-08-05T15:50:00Z">
              <w:r>
                <w:rPr>
                  <w:bCs/>
                </w:rPr>
                <w:lastRenderedPageBreak/>
                <w:t>Sorry, y</w:t>
              </w:r>
              <w:r w:rsidRPr="00FE3A0D">
                <w:rPr>
                  <w:bCs/>
                </w:rPr>
                <w:t>ou must answer at least three questions correctly to complete this module.</w:t>
              </w:r>
            </w:ins>
          </w:p>
          <w:p w14:paraId="24428891" w14:textId="77777777" w:rsidR="00FE3A0D" w:rsidRDefault="00FE3A0D" w:rsidP="003E6CA6">
            <w:pPr>
              <w:spacing w:line="276" w:lineRule="auto"/>
              <w:rPr>
                <w:ins w:id="40" w:author="Shruti Nair (Newgen)" w:date="2021-08-05T15:50:00Z"/>
                <w:bCs/>
              </w:rPr>
            </w:pPr>
            <w:del w:id="41" w:author="Shruti Nair (Newgen)" w:date="2021-08-05T15:50:00Z">
              <w:r w:rsidDel="003E6CA6">
                <w:rPr>
                  <w:bCs/>
                </w:rPr>
                <w:delText>-</w:delText>
              </w:r>
            </w:del>
          </w:p>
          <w:p w14:paraId="3D820BDF" w14:textId="7A0CD865" w:rsidR="003E6CA6" w:rsidRDefault="003E6CA6" w:rsidP="003E6CA6">
            <w:pPr>
              <w:spacing w:line="276" w:lineRule="auto"/>
              <w:rPr>
                <w:bCs/>
              </w:rPr>
              <w:pPrChange w:id="42" w:author="Shruti Nair (Newgen)" w:date="2021-08-05T15:50:00Z">
                <w:pPr>
                  <w:spacing w:line="276" w:lineRule="auto"/>
                  <w:jc w:val="center"/>
                </w:pPr>
              </w:pPrChange>
            </w:pPr>
            <w:ins w:id="43" w:author="Shruti Nair (Newgen)" w:date="2021-08-05T15:50:00Z">
              <w:r>
                <w:rPr>
                  <w:bCs/>
                </w:rPr>
                <w:t>Select retake Quiz or Retake Module to contin</w:t>
              </w:r>
            </w:ins>
            <w:ins w:id="44" w:author="Shruti Nair (Newgen)" w:date="2021-08-05T15:51:00Z">
              <w:r>
                <w:rPr>
                  <w:bCs/>
                </w:rPr>
                <w:t xml:space="preserve">ue. </w:t>
              </w:r>
            </w:ins>
          </w:p>
        </w:tc>
        <w:tc>
          <w:tcPr>
            <w:tcW w:w="3402" w:type="dxa"/>
            <w:gridSpan w:val="2"/>
          </w:tcPr>
          <w:p w14:paraId="3ECD3107" w14:textId="44886993" w:rsidR="00FE3A0D" w:rsidRDefault="00FE3A0D" w:rsidP="00FE3A0D">
            <w:pPr>
              <w:rPr>
                <w:bCs/>
              </w:rPr>
            </w:pPr>
            <w:r w:rsidRPr="00FE3A0D">
              <w:rPr>
                <w:bCs/>
              </w:rPr>
              <w:t>Sorry!</w:t>
            </w:r>
          </w:p>
          <w:p w14:paraId="4046F30F" w14:textId="77777777" w:rsidR="00FE3A0D" w:rsidRPr="00FE3A0D" w:rsidRDefault="00FE3A0D" w:rsidP="00FE3A0D">
            <w:pPr>
              <w:rPr>
                <w:bCs/>
              </w:rPr>
            </w:pPr>
          </w:p>
          <w:p w14:paraId="60DEB1CF" w14:textId="7CE76B4D" w:rsidR="00FE3A0D" w:rsidRDefault="00FE3A0D" w:rsidP="00FE3A0D">
            <w:pPr>
              <w:rPr>
                <w:bCs/>
              </w:rPr>
            </w:pPr>
            <w:r w:rsidRPr="00FE3A0D">
              <w:rPr>
                <w:bCs/>
              </w:rPr>
              <w:t>You answered [ ] out of [ ] questions correctly.</w:t>
            </w:r>
          </w:p>
          <w:p w14:paraId="550C558B" w14:textId="77777777" w:rsidR="00FE3A0D" w:rsidRPr="00FE3A0D" w:rsidRDefault="00FE3A0D" w:rsidP="00FE3A0D">
            <w:pPr>
              <w:rPr>
                <w:bCs/>
              </w:rPr>
            </w:pPr>
          </w:p>
          <w:p w14:paraId="5A582AFD" w14:textId="553A96FA" w:rsidR="00FE3A0D" w:rsidRDefault="00FE3A0D" w:rsidP="00FE3A0D">
            <w:pPr>
              <w:rPr>
                <w:bCs/>
              </w:rPr>
            </w:pPr>
            <w:r w:rsidRPr="00FE3A0D">
              <w:rPr>
                <w:bCs/>
              </w:rPr>
              <w:t>You must answer at least three questions correctly to complete this module.</w:t>
            </w:r>
          </w:p>
          <w:p w14:paraId="43BEDAB9" w14:textId="77777777" w:rsidR="00FE3A0D" w:rsidRPr="00FE3A0D" w:rsidRDefault="00FE3A0D" w:rsidP="00FE3A0D">
            <w:pPr>
              <w:rPr>
                <w:bCs/>
              </w:rPr>
            </w:pPr>
          </w:p>
          <w:p w14:paraId="03760F1F" w14:textId="0BD9C640" w:rsidR="00FE3A0D" w:rsidRPr="00FE3A0D" w:rsidRDefault="00FE3A0D" w:rsidP="00FE3A0D">
            <w:pPr>
              <w:rPr>
                <w:bCs/>
                <w:i/>
                <w:iCs/>
                <w:color w:val="2F5496" w:themeColor="accent1" w:themeShade="BF"/>
              </w:rPr>
            </w:pPr>
            <w:r w:rsidRPr="00FE3A0D">
              <w:rPr>
                <w:bCs/>
                <w:i/>
                <w:iCs/>
                <w:color w:val="2F5496" w:themeColor="accent1" w:themeShade="BF"/>
              </w:rPr>
              <w:t xml:space="preserve">Select </w:t>
            </w:r>
            <w:r w:rsidRPr="00FE3A0D">
              <w:rPr>
                <w:b/>
                <w:i/>
                <w:iCs/>
                <w:color w:val="2F5496" w:themeColor="accent1" w:themeShade="BF"/>
              </w:rPr>
              <w:t>Retake Quiz</w:t>
            </w:r>
            <w:r w:rsidRPr="00FE3A0D">
              <w:rPr>
                <w:bCs/>
                <w:i/>
                <w:iCs/>
                <w:color w:val="2F5496" w:themeColor="accent1" w:themeShade="BF"/>
              </w:rPr>
              <w:t xml:space="preserve"> to attempt the quiz again.</w:t>
            </w:r>
          </w:p>
          <w:p w14:paraId="3C972CF6" w14:textId="77777777" w:rsidR="00FE3A0D" w:rsidRPr="00FE3A0D" w:rsidRDefault="00FE3A0D" w:rsidP="00FE3A0D">
            <w:pPr>
              <w:rPr>
                <w:bCs/>
              </w:rPr>
            </w:pPr>
          </w:p>
          <w:p w14:paraId="632EB841" w14:textId="0EA4BD8D" w:rsidR="00FE3A0D" w:rsidRPr="00FE3A0D" w:rsidRDefault="00FE3A0D" w:rsidP="00FE3A0D">
            <w:pPr>
              <w:rPr>
                <w:b/>
              </w:rPr>
            </w:pPr>
            <w:r w:rsidRPr="00FE3A0D">
              <w:rPr>
                <w:b/>
              </w:rPr>
              <w:t>&lt;Retake Quiz&gt;</w:t>
            </w:r>
          </w:p>
          <w:p w14:paraId="61087814" w14:textId="77777777" w:rsidR="00FE3A0D" w:rsidRPr="00FE3A0D" w:rsidRDefault="00FE3A0D" w:rsidP="00FE3A0D">
            <w:pPr>
              <w:rPr>
                <w:bCs/>
              </w:rPr>
            </w:pPr>
          </w:p>
          <w:p w14:paraId="125F84F6" w14:textId="1CF37767" w:rsidR="00FE3A0D" w:rsidRPr="00896901" w:rsidRDefault="00FE3A0D" w:rsidP="00FE3A0D">
            <w:pPr>
              <w:rPr>
                <w:bCs/>
                <w:i/>
                <w:iCs/>
                <w:color w:val="2F5496" w:themeColor="accent1" w:themeShade="BF"/>
              </w:rPr>
            </w:pPr>
            <w:r w:rsidRPr="00896901">
              <w:rPr>
                <w:bCs/>
                <w:i/>
                <w:iCs/>
                <w:color w:val="2F5496" w:themeColor="accent1" w:themeShade="BF"/>
              </w:rPr>
              <w:t xml:space="preserve">Select </w:t>
            </w:r>
            <w:r w:rsidRPr="00896901">
              <w:rPr>
                <w:b/>
                <w:i/>
                <w:iCs/>
                <w:color w:val="2F5496" w:themeColor="accent1" w:themeShade="BF"/>
              </w:rPr>
              <w:t>Revisit Module</w:t>
            </w:r>
            <w:r w:rsidRPr="00896901">
              <w:rPr>
                <w:bCs/>
                <w:i/>
                <w:iCs/>
                <w:color w:val="2F5496" w:themeColor="accent1" w:themeShade="BF"/>
              </w:rPr>
              <w:t xml:space="preserve"> to view the module again.</w:t>
            </w:r>
          </w:p>
          <w:p w14:paraId="43385F9E" w14:textId="77777777" w:rsidR="00FE3A0D" w:rsidRPr="00FE3A0D" w:rsidRDefault="00FE3A0D" w:rsidP="00FE3A0D">
            <w:pPr>
              <w:rPr>
                <w:bCs/>
              </w:rPr>
            </w:pPr>
          </w:p>
          <w:p w14:paraId="410E3CBC" w14:textId="757C81B1" w:rsidR="00FE3A0D" w:rsidRPr="00FE3A0D" w:rsidRDefault="00FE3A0D" w:rsidP="00FE3A0D">
            <w:pPr>
              <w:rPr>
                <w:b/>
              </w:rPr>
            </w:pPr>
            <w:r w:rsidRPr="00FE3A0D">
              <w:rPr>
                <w:b/>
              </w:rPr>
              <w:t>&lt;Revisit Module&gt;</w:t>
            </w:r>
          </w:p>
        </w:tc>
        <w:tc>
          <w:tcPr>
            <w:tcW w:w="3685" w:type="dxa"/>
            <w:gridSpan w:val="2"/>
          </w:tcPr>
          <w:p w14:paraId="5A3CC027" w14:textId="674844E9" w:rsidR="00FE3A0D" w:rsidRPr="00FE3A0D" w:rsidRDefault="00FE3A0D" w:rsidP="00FE3A0D">
            <w:pPr>
              <w:rPr>
                <w:bCs/>
              </w:rPr>
            </w:pPr>
            <w:r w:rsidRPr="00FE3A0D">
              <w:rPr>
                <w:bCs/>
              </w:rPr>
              <w:t xml:space="preserve">Show the OST when the learner </w:t>
            </w:r>
            <w:r>
              <w:rPr>
                <w:bCs/>
              </w:rPr>
              <w:t>fails to achieve</w:t>
            </w:r>
            <w:r w:rsidRPr="00FE3A0D">
              <w:rPr>
                <w:bCs/>
              </w:rPr>
              <w:t xml:space="preserve"> </w:t>
            </w:r>
            <w:r>
              <w:rPr>
                <w:bCs/>
              </w:rPr>
              <w:t>the</w:t>
            </w:r>
            <w:r w:rsidRPr="00FE3A0D">
              <w:rPr>
                <w:bCs/>
              </w:rPr>
              <w:t xml:space="preserve"> passing scor</w:t>
            </w:r>
            <w:r>
              <w:rPr>
                <w:bCs/>
              </w:rPr>
              <w:t>e</w:t>
            </w:r>
            <w:r w:rsidRPr="00FE3A0D">
              <w:rPr>
                <w:bCs/>
              </w:rPr>
              <w:t>.</w:t>
            </w:r>
          </w:p>
        </w:tc>
      </w:tr>
    </w:tbl>
    <w:p w14:paraId="6452165C" w14:textId="3B5485E0" w:rsidR="00FE3A0D" w:rsidRDefault="00FE3A0D"/>
    <w:tbl>
      <w:tblPr>
        <w:tblStyle w:val="TableGrid"/>
        <w:tblW w:w="10768" w:type="dxa"/>
        <w:tblLook w:val="04A0" w:firstRow="1" w:lastRow="0" w:firstColumn="1" w:lastColumn="0" w:noHBand="0" w:noVBand="1"/>
      </w:tblPr>
      <w:tblGrid>
        <w:gridCol w:w="2247"/>
        <w:gridCol w:w="1434"/>
        <w:gridCol w:w="3260"/>
        <w:gridCol w:w="142"/>
        <w:gridCol w:w="1559"/>
        <w:gridCol w:w="2126"/>
      </w:tblGrid>
      <w:tr w:rsidR="00120474" w:rsidDel="003E6CA6" w14:paraId="19212648" w14:textId="65E5C67E" w:rsidTr="009B5B7E">
        <w:trPr>
          <w:del w:id="45" w:author="Shruti Nair (Newgen)" w:date="2021-08-05T15:51:00Z"/>
        </w:trPr>
        <w:tc>
          <w:tcPr>
            <w:tcW w:w="2247" w:type="dxa"/>
            <w:shd w:val="clear" w:color="auto" w:fill="00CF00"/>
          </w:tcPr>
          <w:p w14:paraId="0FDB1F13" w14:textId="1A00E95B" w:rsidR="00120474" w:rsidDel="003E6CA6" w:rsidRDefault="00120474" w:rsidP="009B5B7E">
            <w:pPr>
              <w:rPr>
                <w:del w:id="46" w:author="Shruti Nair (Newgen)" w:date="2021-08-05T15:51:00Z"/>
                <w:b/>
              </w:rPr>
            </w:pPr>
            <w:del w:id="47" w:author="Shruti Nair (Newgen)" w:date="2021-08-05T15:51:00Z">
              <w:r w:rsidDel="003E6CA6">
                <w:rPr>
                  <w:b/>
                </w:rPr>
                <w:delText>Module Title</w:delText>
              </w:r>
            </w:del>
          </w:p>
        </w:tc>
        <w:tc>
          <w:tcPr>
            <w:tcW w:w="8521" w:type="dxa"/>
            <w:gridSpan w:val="5"/>
          </w:tcPr>
          <w:p w14:paraId="6443D3CC" w14:textId="4CA80C1E" w:rsidR="00120474" w:rsidRPr="00F87EBA" w:rsidDel="003E6CA6" w:rsidRDefault="00120474" w:rsidP="009B5B7E">
            <w:pPr>
              <w:rPr>
                <w:del w:id="48" w:author="Shruti Nair (Newgen)" w:date="2021-08-05T15:51:00Z"/>
                <w:b/>
              </w:rPr>
            </w:pPr>
            <w:del w:id="49" w:author="Shruti Nair (Newgen)" w:date="2021-08-05T15:51:00Z">
              <w:r w:rsidDel="003E6CA6">
                <w:rPr>
                  <w:b/>
                </w:rPr>
                <w:delText>Understanding Corruption</w:delText>
              </w:r>
            </w:del>
          </w:p>
        </w:tc>
      </w:tr>
      <w:tr w:rsidR="00120474" w:rsidDel="003E6CA6" w14:paraId="761E6D71" w14:textId="6BF319A2" w:rsidTr="009B5B7E">
        <w:trPr>
          <w:del w:id="50" w:author="Shruti Nair (Newgen)" w:date="2021-08-05T15:51:00Z"/>
        </w:trPr>
        <w:tc>
          <w:tcPr>
            <w:tcW w:w="2247" w:type="dxa"/>
            <w:shd w:val="clear" w:color="auto" w:fill="00CF00"/>
          </w:tcPr>
          <w:p w14:paraId="27C66496" w14:textId="0ED2065C" w:rsidR="00120474" w:rsidDel="003E6CA6" w:rsidRDefault="00120474" w:rsidP="009B5B7E">
            <w:pPr>
              <w:rPr>
                <w:del w:id="51" w:author="Shruti Nair (Newgen)" w:date="2021-08-05T15:51:00Z"/>
                <w:b/>
              </w:rPr>
            </w:pPr>
            <w:del w:id="52" w:author="Shruti Nair (Newgen)" w:date="2021-08-05T15:51:00Z">
              <w:r w:rsidDel="003E6CA6">
                <w:rPr>
                  <w:b/>
                </w:rPr>
                <w:delText>Page Title</w:delText>
              </w:r>
            </w:del>
          </w:p>
        </w:tc>
        <w:tc>
          <w:tcPr>
            <w:tcW w:w="4694" w:type="dxa"/>
            <w:gridSpan w:val="2"/>
          </w:tcPr>
          <w:p w14:paraId="010D8C76" w14:textId="0D9C4A74" w:rsidR="00120474" w:rsidRPr="00120474" w:rsidDel="003E6CA6" w:rsidRDefault="00120474" w:rsidP="009B5B7E">
            <w:pPr>
              <w:pStyle w:val="Heading4"/>
              <w:outlineLvl w:val="3"/>
              <w:rPr>
                <w:del w:id="53" w:author="Shruti Nair (Newgen)" w:date="2021-08-05T15:51:00Z"/>
                <w:b/>
                <w:bCs/>
                <w:i w:val="0"/>
                <w:iCs w:val="0"/>
              </w:rPr>
            </w:pPr>
            <w:bookmarkStart w:id="54" w:name="_Toc77791783"/>
            <w:del w:id="55" w:author="Shruti Nair (Newgen)" w:date="2021-08-05T15:51:00Z">
              <w:r w:rsidDel="003E6CA6">
                <w:rPr>
                  <w:b/>
                  <w:bCs/>
                  <w:i w:val="0"/>
                  <w:iCs w:val="0"/>
                </w:rPr>
                <w:delText>Conclusion</w:delText>
              </w:r>
              <w:bookmarkEnd w:id="54"/>
            </w:del>
          </w:p>
        </w:tc>
        <w:tc>
          <w:tcPr>
            <w:tcW w:w="1701" w:type="dxa"/>
            <w:gridSpan w:val="2"/>
            <w:shd w:val="clear" w:color="auto" w:fill="00CF00"/>
          </w:tcPr>
          <w:p w14:paraId="7FD246A8" w14:textId="3682234F" w:rsidR="00120474" w:rsidDel="003E6CA6" w:rsidRDefault="00120474" w:rsidP="009B5B7E">
            <w:pPr>
              <w:rPr>
                <w:del w:id="56" w:author="Shruti Nair (Newgen)" w:date="2021-08-05T15:51:00Z"/>
                <w:b/>
              </w:rPr>
            </w:pPr>
            <w:del w:id="57" w:author="Shruti Nair (Newgen)" w:date="2021-08-05T15:51:00Z">
              <w:r w:rsidDel="003E6CA6">
                <w:rPr>
                  <w:b/>
                </w:rPr>
                <w:delText>Page Number</w:delText>
              </w:r>
            </w:del>
          </w:p>
        </w:tc>
        <w:tc>
          <w:tcPr>
            <w:tcW w:w="2126" w:type="dxa"/>
          </w:tcPr>
          <w:p w14:paraId="40ED9949" w14:textId="1AB6A560" w:rsidR="00120474" w:rsidDel="003E6CA6" w:rsidRDefault="00120474" w:rsidP="009B5B7E">
            <w:pPr>
              <w:rPr>
                <w:del w:id="58" w:author="Shruti Nair (Newgen)" w:date="2021-08-05T15:51:00Z"/>
                <w:b/>
              </w:rPr>
            </w:pPr>
            <w:del w:id="59" w:author="Shruti Nair (Newgen)" w:date="2021-08-05T15:51:00Z">
              <w:r w:rsidDel="003E6CA6">
                <w:rPr>
                  <w:b/>
                </w:rPr>
                <w:delText>16</w:delText>
              </w:r>
            </w:del>
          </w:p>
        </w:tc>
      </w:tr>
      <w:tr w:rsidR="00120474" w:rsidDel="003E6CA6" w14:paraId="63C14FBB" w14:textId="14665DDA" w:rsidTr="009B5B7E">
        <w:trPr>
          <w:del w:id="60" w:author="Shruti Nair (Newgen)" w:date="2021-08-05T15:51:00Z"/>
        </w:trPr>
        <w:tc>
          <w:tcPr>
            <w:tcW w:w="2247" w:type="dxa"/>
            <w:shd w:val="clear" w:color="auto" w:fill="00CF00"/>
          </w:tcPr>
          <w:p w14:paraId="085985C9" w14:textId="5D55B202" w:rsidR="00120474" w:rsidDel="003E6CA6" w:rsidRDefault="00120474" w:rsidP="009B5B7E">
            <w:pPr>
              <w:rPr>
                <w:del w:id="61" w:author="Shruti Nair (Newgen)" w:date="2021-08-05T15:51:00Z"/>
                <w:b/>
              </w:rPr>
            </w:pPr>
            <w:del w:id="62" w:author="Shruti Nair (Newgen)" w:date="2021-08-05T15:51:00Z">
              <w:r w:rsidDel="003E6CA6">
                <w:rPr>
                  <w:b/>
                </w:rPr>
                <w:delText>Template Type</w:delText>
              </w:r>
            </w:del>
          </w:p>
        </w:tc>
        <w:tc>
          <w:tcPr>
            <w:tcW w:w="4694" w:type="dxa"/>
            <w:gridSpan w:val="2"/>
          </w:tcPr>
          <w:p w14:paraId="6D6E1BB3" w14:textId="3FCC9EFE" w:rsidR="00120474" w:rsidRPr="00120474" w:rsidDel="003E6CA6" w:rsidRDefault="00120474" w:rsidP="009B5B7E">
            <w:pPr>
              <w:rPr>
                <w:del w:id="63" w:author="Shruti Nair (Newgen)" w:date="2021-08-05T15:51:00Z"/>
                <w:rStyle w:val="SubtleEmphasis"/>
                <w:b/>
                <w:bCs/>
                <w:i w:val="0"/>
                <w:iCs w:val="0"/>
              </w:rPr>
            </w:pPr>
            <w:del w:id="64" w:author="Shruti Nair (Newgen)" w:date="2021-08-05T15:51:00Z">
              <w:r w:rsidRPr="00120474" w:rsidDel="003E6CA6">
                <w:rPr>
                  <w:rStyle w:val="SubtleEmphasis"/>
                  <w:b/>
                  <w:bCs/>
                  <w:i w:val="0"/>
                  <w:iCs w:val="0"/>
                </w:rPr>
                <w:delText>Static</w:delText>
              </w:r>
            </w:del>
          </w:p>
        </w:tc>
        <w:tc>
          <w:tcPr>
            <w:tcW w:w="1701" w:type="dxa"/>
            <w:gridSpan w:val="2"/>
            <w:shd w:val="clear" w:color="auto" w:fill="00CF00"/>
          </w:tcPr>
          <w:p w14:paraId="34299E42" w14:textId="1352B477" w:rsidR="00120474" w:rsidDel="003E6CA6" w:rsidRDefault="00120474" w:rsidP="009B5B7E">
            <w:pPr>
              <w:rPr>
                <w:del w:id="65" w:author="Shruti Nair (Newgen)" w:date="2021-08-05T15:51:00Z"/>
                <w:b/>
              </w:rPr>
            </w:pPr>
            <w:del w:id="66" w:author="Shruti Nair (Newgen)" w:date="2021-08-05T15:51:00Z">
              <w:r w:rsidDel="003E6CA6">
                <w:rPr>
                  <w:b/>
                </w:rPr>
                <w:delText>Duration</w:delText>
              </w:r>
            </w:del>
          </w:p>
        </w:tc>
        <w:tc>
          <w:tcPr>
            <w:tcW w:w="2126" w:type="dxa"/>
          </w:tcPr>
          <w:p w14:paraId="3BA92A1C" w14:textId="52229977" w:rsidR="00120474" w:rsidDel="003E6CA6" w:rsidRDefault="00244CBF" w:rsidP="009B5B7E">
            <w:pPr>
              <w:rPr>
                <w:del w:id="67" w:author="Shruti Nair (Newgen)" w:date="2021-08-05T15:51:00Z"/>
                <w:b/>
              </w:rPr>
            </w:pPr>
            <w:del w:id="68" w:author="Shruti Nair (Newgen)" w:date="2021-08-05T15:51:00Z">
              <w:r w:rsidDel="003E6CA6">
                <w:rPr>
                  <w:b/>
                </w:rPr>
                <w:delText>3</w:delText>
              </w:r>
              <w:r w:rsidR="00120474" w:rsidDel="003E6CA6">
                <w:rPr>
                  <w:b/>
                </w:rPr>
                <w:delText>0 seconds</w:delText>
              </w:r>
            </w:del>
          </w:p>
        </w:tc>
      </w:tr>
      <w:tr w:rsidR="00120474" w:rsidDel="003E6CA6" w14:paraId="0AC387B8" w14:textId="051AB495" w:rsidTr="009B5B7E">
        <w:trPr>
          <w:del w:id="69" w:author="Shruti Nair (Newgen)" w:date="2021-08-05T15:51:00Z"/>
        </w:trPr>
        <w:tc>
          <w:tcPr>
            <w:tcW w:w="10768" w:type="dxa"/>
            <w:gridSpan w:val="6"/>
            <w:shd w:val="clear" w:color="auto" w:fill="auto"/>
          </w:tcPr>
          <w:p w14:paraId="0A1CB7CA" w14:textId="412D6223" w:rsidR="00120474" w:rsidDel="003E6CA6" w:rsidRDefault="00120474" w:rsidP="009B5B7E">
            <w:pPr>
              <w:rPr>
                <w:del w:id="70" w:author="Shruti Nair (Newgen)" w:date="2021-08-05T15:51:00Z"/>
                <w:b/>
              </w:rPr>
            </w:pPr>
            <w:del w:id="71" w:author="Shruti Nair (Newgen)" w:date="2021-08-05T15:51:00Z">
              <w:r w:rsidDel="003E6CA6">
                <w:rPr>
                  <w:b/>
                </w:rPr>
                <w:delText xml:space="preserve">Screen Visuals: </w:delText>
              </w:r>
              <w:r w:rsidDel="003E6CA6">
                <w:rPr>
                  <w:bCs/>
                </w:rPr>
                <w:delText>NA</w:delText>
              </w:r>
            </w:del>
          </w:p>
        </w:tc>
      </w:tr>
      <w:tr w:rsidR="00120474" w:rsidDel="003E6CA6" w14:paraId="73825A2A" w14:textId="083FBCAE" w:rsidTr="009B5B7E">
        <w:trPr>
          <w:del w:id="72" w:author="Shruti Nair (Newgen)" w:date="2021-08-05T15:51:00Z"/>
        </w:trPr>
        <w:tc>
          <w:tcPr>
            <w:tcW w:w="3681" w:type="dxa"/>
            <w:gridSpan w:val="2"/>
            <w:shd w:val="clear" w:color="auto" w:fill="00CF00"/>
          </w:tcPr>
          <w:p w14:paraId="0A3A4E53" w14:textId="77481DD8" w:rsidR="00120474" w:rsidDel="003E6CA6" w:rsidRDefault="00120474" w:rsidP="009B5B7E">
            <w:pPr>
              <w:jc w:val="center"/>
              <w:rPr>
                <w:del w:id="73" w:author="Shruti Nair (Newgen)" w:date="2021-08-05T15:51:00Z"/>
                <w:b/>
              </w:rPr>
            </w:pPr>
            <w:del w:id="74" w:author="Shruti Nair (Newgen)" w:date="2021-08-05T15:51:00Z">
              <w:r w:rsidDel="003E6CA6">
                <w:br w:type="page"/>
              </w:r>
              <w:r w:rsidDel="003E6CA6">
                <w:br w:type="page"/>
              </w:r>
              <w:r w:rsidDel="003E6CA6">
                <w:rPr>
                  <w:b/>
                </w:rPr>
                <w:delText>VO</w:delText>
              </w:r>
            </w:del>
          </w:p>
        </w:tc>
        <w:tc>
          <w:tcPr>
            <w:tcW w:w="3402" w:type="dxa"/>
            <w:gridSpan w:val="2"/>
            <w:shd w:val="clear" w:color="auto" w:fill="00CF00"/>
          </w:tcPr>
          <w:p w14:paraId="79DB8DA1" w14:textId="3F809917" w:rsidR="00120474" w:rsidDel="003E6CA6" w:rsidRDefault="00120474" w:rsidP="009B5B7E">
            <w:pPr>
              <w:jc w:val="center"/>
              <w:rPr>
                <w:del w:id="75" w:author="Shruti Nair (Newgen)" w:date="2021-08-05T15:51:00Z"/>
                <w:b/>
              </w:rPr>
            </w:pPr>
            <w:del w:id="76" w:author="Shruti Nair (Newgen)" w:date="2021-08-05T15:51:00Z">
              <w:r w:rsidDel="003E6CA6">
                <w:rPr>
                  <w:b/>
                </w:rPr>
                <w:delText>On Screen Text (OST)</w:delText>
              </w:r>
            </w:del>
          </w:p>
        </w:tc>
        <w:tc>
          <w:tcPr>
            <w:tcW w:w="3685" w:type="dxa"/>
            <w:gridSpan w:val="2"/>
            <w:shd w:val="clear" w:color="auto" w:fill="00CF00"/>
          </w:tcPr>
          <w:p w14:paraId="76D564A1" w14:textId="4E6EB5C2" w:rsidR="00120474" w:rsidDel="003E6CA6" w:rsidRDefault="00120474" w:rsidP="009B5B7E">
            <w:pPr>
              <w:jc w:val="center"/>
              <w:rPr>
                <w:del w:id="77" w:author="Shruti Nair (Newgen)" w:date="2021-08-05T15:51:00Z"/>
                <w:b/>
              </w:rPr>
            </w:pPr>
            <w:del w:id="78" w:author="Shruti Nair (Newgen)" w:date="2021-08-05T15:51:00Z">
              <w:r w:rsidDel="003E6CA6">
                <w:rPr>
                  <w:b/>
                </w:rPr>
                <w:delText>Visuals and Notes to Developers</w:delText>
              </w:r>
            </w:del>
          </w:p>
        </w:tc>
      </w:tr>
      <w:tr w:rsidR="00120474" w:rsidDel="003E6CA6" w14:paraId="3894938B" w14:textId="08C6ADF2" w:rsidTr="009B5B7E">
        <w:trPr>
          <w:del w:id="79" w:author="Shruti Nair (Newgen)" w:date="2021-08-05T15:51:00Z"/>
        </w:trPr>
        <w:tc>
          <w:tcPr>
            <w:tcW w:w="3681" w:type="dxa"/>
            <w:gridSpan w:val="2"/>
          </w:tcPr>
          <w:p w14:paraId="798FA977" w14:textId="059A3A10" w:rsidR="00120474" w:rsidRPr="00120474" w:rsidDel="003E6CA6" w:rsidRDefault="00120474" w:rsidP="00120474">
            <w:pPr>
              <w:spacing w:line="276" w:lineRule="auto"/>
              <w:rPr>
                <w:del w:id="80" w:author="Shruti Nair (Newgen)" w:date="2021-08-05T15:51:00Z"/>
                <w:bCs/>
              </w:rPr>
            </w:pPr>
            <w:del w:id="81" w:author="Shruti Nair (Newgen)" w:date="2021-08-05T15:51:00Z">
              <w:r w:rsidRPr="00120474" w:rsidDel="003E6CA6">
                <w:rPr>
                  <w:bCs/>
                </w:rPr>
                <w:delText>Congratulations! You have successfully completed this module.</w:delText>
              </w:r>
            </w:del>
          </w:p>
          <w:p w14:paraId="17653963" w14:textId="08B21FC1" w:rsidR="00120474" w:rsidRPr="00120474" w:rsidDel="003E6CA6" w:rsidRDefault="00120474" w:rsidP="00120474">
            <w:pPr>
              <w:spacing w:line="276" w:lineRule="auto"/>
              <w:rPr>
                <w:del w:id="82" w:author="Shruti Nair (Newgen)" w:date="2021-08-05T15:51:00Z"/>
                <w:bCs/>
              </w:rPr>
            </w:pPr>
          </w:p>
          <w:p w14:paraId="6AC9E9D4" w14:textId="5D8FA4D1" w:rsidR="00120474" w:rsidRPr="00230A80" w:rsidDel="003E6CA6" w:rsidRDefault="00120474" w:rsidP="00120474">
            <w:pPr>
              <w:spacing w:line="276" w:lineRule="auto"/>
              <w:rPr>
                <w:del w:id="83" w:author="Shruti Nair (Newgen)" w:date="2021-08-05T15:51:00Z"/>
                <w:bCs/>
              </w:rPr>
            </w:pPr>
            <w:del w:id="84" w:author="Shruti Nair (Newgen)" w:date="2021-08-05T15:51:00Z">
              <w:r w:rsidRPr="00120474" w:rsidDel="003E6CA6">
                <w:rPr>
                  <w:bCs/>
                </w:rPr>
                <w:delText>Your personal commitment to comply with the company’s policy is crucial to preserve Plastic Omnium assets, reputation, and continued success.</w:delText>
              </w:r>
            </w:del>
          </w:p>
        </w:tc>
        <w:tc>
          <w:tcPr>
            <w:tcW w:w="3402" w:type="dxa"/>
            <w:gridSpan w:val="2"/>
          </w:tcPr>
          <w:p w14:paraId="4C2CE864" w14:textId="6AE020EB" w:rsidR="00120474" w:rsidRPr="00120474" w:rsidDel="003E6CA6" w:rsidRDefault="00120474" w:rsidP="00120474">
            <w:pPr>
              <w:rPr>
                <w:del w:id="85" w:author="Shruti Nair (Newgen)" w:date="2021-08-05T15:51:00Z"/>
                <w:bCs/>
              </w:rPr>
            </w:pPr>
            <w:del w:id="86" w:author="Shruti Nair (Newgen)" w:date="2021-08-05T15:51:00Z">
              <w:r w:rsidRPr="00120474" w:rsidDel="003E6CA6">
                <w:rPr>
                  <w:bCs/>
                </w:rPr>
                <w:delText>Congratulations! You have successfully completed this module.</w:delText>
              </w:r>
            </w:del>
          </w:p>
          <w:p w14:paraId="71DC2AC1" w14:textId="335BCAB0" w:rsidR="00120474" w:rsidRPr="00120474" w:rsidDel="003E6CA6" w:rsidRDefault="00120474" w:rsidP="00120474">
            <w:pPr>
              <w:rPr>
                <w:del w:id="87" w:author="Shruti Nair (Newgen)" w:date="2021-08-05T15:51:00Z"/>
                <w:bCs/>
              </w:rPr>
            </w:pPr>
          </w:p>
          <w:p w14:paraId="5F1C4B7F" w14:textId="157910F9" w:rsidR="00120474" w:rsidRPr="004F3885" w:rsidDel="003E6CA6" w:rsidRDefault="00120474" w:rsidP="00120474">
            <w:pPr>
              <w:rPr>
                <w:del w:id="88" w:author="Shruti Nair (Newgen)" w:date="2021-08-05T15:51:00Z"/>
                <w:bCs/>
              </w:rPr>
            </w:pPr>
            <w:del w:id="89" w:author="Shruti Nair (Newgen)" w:date="2021-08-05T15:51:00Z">
              <w:r w:rsidRPr="00120474" w:rsidDel="003E6CA6">
                <w:rPr>
                  <w:bCs/>
                </w:rPr>
                <w:delText>Your personal commitment to comply with the company’s policy is crucial to preserve Plastic Omnium assets, reputation, and continued success.</w:delText>
              </w:r>
            </w:del>
          </w:p>
        </w:tc>
        <w:tc>
          <w:tcPr>
            <w:tcW w:w="3685" w:type="dxa"/>
            <w:gridSpan w:val="2"/>
          </w:tcPr>
          <w:p w14:paraId="5B892D1D" w14:textId="16885F8F" w:rsidR="00120474" w:rsidRPr="00120474" w:rsidDel="003E6CA6" w:rsidRDefault="00120474" w:rsidP="009B5B7E">
            <w:pPr>
              <w:rPr>
                <w:del w:id="90" w:author="Shruti Nair (Newgen)" w:date="2021-08-05T15:51:00Z"/>
                <w:bCs/>
              </w:rPr>
            </w:pPr>
            <w:del w:id="91" w:author="Shruti Nair (Newgen)" w:date="2021-08-05T15:51:00Z">
              <w:r w:rsidDel="003E6CA6">
                <w:rPr>
                  <w:bCs/>
                </w:rPr>
                <w:delText>Show OST in sync with the VO.</w:delText>
              </w:r>
            </w:del>
          </w:p>
        </w:tc>
      </w:tr>
    </w:tbl>
    <w:p w14:paraId="688D4D4B" w14:textId="77777777" w:rsidR="00120474" w:rsidRDefault="00120474"/>
    <w:sectPr w:rsidR="00120474" w:rsidSect="00D300A0">
      <w:headerReference w:type="default" r:id="rId64"/>
      <w:footerReference w:type="default" r:id="rId65"/>
      <w:pgSz w:w="12240" w:h="15840"/>
      <w:pgMar w:top="1354" w:right="1260" w:bottom="994"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yush attri" w:date="2021-07-21T09:26:00Z" w:initials="aa">
    <w:p w14:paraId="25F89FF5" w14:textId="0B83E146" w:rsidR="00884711" w:rsidRDefault="00884711">
      <w:pPr>
        <w:pStyle w:val="CommentText"/>
      </w:pPr>
      <w:r>
        <w:rPr>
          <w:rStyle w:val="CommentReference"/>
        </w:rPr>
        <w:annotationRef/>
      </w:r>
      <w:r>
        <w:t xml:space="preserve">Note to Client: Please confirm if roles mentioned in all three scenarios are performed by HR Managers. </w:t>
      </w:r>
    </w:p>
  </w:comment>
  <w:comment w:id="3" w:author="ayush attri" w:date="2021-07-21T09:37:00Z" w:initials="aa">
    <w:p w14:paraId="549262B8" w14:textId="376A8755" w:rsidR="00884711" w:rsidRDefault="00884711">
      <w:pPr>
        <w:pStyle w:val="CommentText"/>
      </w:pPr>
      <w:r>
        <w:rPr>
          <w:rStyle w:val="CommentReference"/>
        </w:rPr>
        <w:annotationRef/>
      </w:r>
      <w:r>
        <w:t>Note to Client: Please share a direct link to this site.</w:t>
      </w:r>
    </w:p>
  </w:comment>
  <w:comment w:id="4" w:author="ayush attri" w:date="2021-07-21T09:38:00Z" w:initials="aa">
    <w:p w14:paraId="0CD69210" w14:textId="7E10A9D0" w:rsidR="00884711" w:rsidRDefault="00884711">
      <w:pPr>
        <w:pStyle w:val="CommentText"/>
      </w:pPr>
      <w:r>
        <w:rPr>
          <w:rStyle w:val="CommentReference"/>
        </w:rPr>
        <w:annotationRef/>
      </w:r>
      <w:r>
        <w:t>Note to Client: Please share a direct link to this site.</w:t>
      </w:r>
    </w:p>
  </w:comment>
  <w:comment w:id="5" w:author="ayush attri" w:date="2021-07-21T09:39:00Z" w:initials="aa">
    <w:p w14:paraId="604F89CB" w14:textId="67948CB9" w:rsidR="00884711" w:rsidRDefault="00884711">
      <w:pPr>
        <w:pStyle w:val="CommentText"/>
      </w:pPr>
      <w:r>
        <w:rPr>
          <w:rStyle w:val="CommentReference"/>
        </w:rPr>
        <w:annotationRef/>
      </w:r>
      <w:r>
        <w:rPr>
          <w:rStyle w:val="CommentReference"/>
        </w:rPr>
        <w:annotationRef/>
      </w:r>
      <w:r>
        <w:t>Note to Client: Please share a direct link to this site.</w:t>
      </w:r>
    </w:p>
  </w:comment>
  <w:comment w:id="23" w:author="ayush attri" w:date="2021-07-21T14:56:00Z" w:initials="aa">
    <w:p w14:paraId="6C540A83" w14:textId="77777777" w:rsidR="002A5099" w:rsidRDefault="002A5099" w:rsidP="002A5099">
      <w:pPr>
        <w:pStyle w:val="CommentText"/>
      </w:pPr>
      <w:r>
        <w:rPr>
          <w:rStyle w:val="CommentReference"/>
        </w:rPr>
        <w:annotationRef/>
      </w:r>
      <w:r>
        <w:rPr>
          <w:rStyle w:val="CommentReference"/>
        </w:rPr>
        <w:annotationRef/>
      </w:r>
      <w:r>
        <w:t>Note to Client: Please share a direct link to this site.</w:t>
      </w:r>
    </w:p>
    <w:p w14:paraId="3B978E9A" w14:textId="6F244284" w:rsidR="002A5099" w:rsidRDefault="002A5099">
      <w:pPr>
        <w:pStyle w:val="CommentText"/>
      </w:pPr>
    </w:p>
  </w:comment>
  <w:comment w:id="28" w:author="ayush attri" w:date="2021-07-21T14:05:00Z" w:initials="aa">
    <w:p w14:paraId="1FAA5DF8" w14:textId="77777777" w:rsidR="00C930E5" w:rsidRDefault="00C930E5" w:rsidP="00C930E5">
      <w:pPr>
        <w:pStyle w:val="CommentText"/>
      </w:pPr>
      <w:r>
        <w:rPr>
          <w:rStyle w:val="CommentReference"/>
        </w:rPr>
        <w:annotationRef/>
      </w:r>
      <w:r>
        <w:rPr>
          <w:rStyle w:val="CommentReference"/>
        </w:rPr>
        <w:annotationRef/>
      </w:r>
      <w:r>
        <w:t>Note to Client: Please share a direct link to this site.</w:t>
      </w:r>
    </w:p>
    <w:p w14:paraId="676C8F0A" w14:textId="65E3C2E4" w:rsidR="00C930E5" w:rsidRDefault="00C930E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F89FF5" w15:done="0"/>
  <w15:commentEx w15:paraId="549262B8" w15:done="0"/>
  <w15:commentEx w15:paraId="0CD69210" w15:done="0"/>
  <w15:commentEx w15:paraId="604F89CB" w15:done="0"/>
  <w15:commentEx w15:paraId="3B978E9A" w15:done="0"/>
  <w15:commentEx w15:paraId="676C8F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F89FF5" w16cid:durableId="24A266D7"/>
  <w16cid:commentId w16cid:paraId="549262B8" w16cid:durableId="24A26976"/>
  <w16cid:commentId w16cid:paraId="0CD69210" w16cid:durableId="24A269B0"/>
  <w16cid:commentId w16cid:paraId="604F89CB" w16cid:durableId="24A269CC"/>
  <w16cid:commentId w16cid:paraId="3B978E9A" w16cid:durableId="24A2B413"/>
  <w16cid:commentId w16cid:paraId="676C8F0A" w16cid:durableId="24A2A8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2B8B1" w14:textId="77777777" w:rsidR="00D244C3" w:rsidRDefault="00D244C3" w:rsidP="000F62DE">
      <w:pPr>
        <w:spacing w:after="0" w:line="240" w:lineRule="auto"/>
      </w:pPr>
      <w:r>
        <w:separator/>
      </w:r>
    </w:p>
  </w:endnote>
  <w:endnote w:type="continuationSeparator" w:id="0">
    <w:p w14:paraId="3CE46956" w14:textId="77777777" w:rsidR="00D244C3" w:rsidRDefault="00D244C3" w:rsidP="000F6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4076756"/>
      <w:docPartObj>
        <w:docPartGallery w:val="Page Numbers (Bottom of Page)"/>
        <w:docPartUnique/>
      </w:docPartObj>
    </w:sdtPr>
    <w:sdtEndPr/>
    <w:sdtContent>
      <w:sdt>
        <w:sdtPr>
          <w:id w:val="-1769616900"/>
          <w:docPartObj>
            <w:docPartGallery w:val="Page Numbers (Top of Page)"/>
            <w:docPartUnique/>
          </w:docPartObj>
        </w:sdtPr>
        <w:sdtEndPr/>
        <w:sdtContent>
          <w:p w14:paraId="4CDE5879" w14:textId="048C212C" w:rsidR="00884711" w:rsidRDefault="00884711" w:rsidP="001D053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27B9C">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27B9C">
              <w:rPr>
                <w:b/>
                <w:bCs/>
                <w:noProof/>
              </w:rPr>
              <w:t>33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FCA3C" w14:textId="77777777" w:rsidR="00D244C3" w:rsidRDefault="00D244C3" w:rsidP="000F62DE">
      <w:pPr>
        <w:spacing w:after="0" w:line="240" w:lineRule="auto"/>
      </w:pPr>
      <w:r>
        <w:separator/>
      </w:r>
    </w:p>
  </w:footnote>
  <w:footnote w:type="continuationSeparator" w:id="0">
    <w:p w14:paraId="6AC4C537" w14:textId="77777777" w:rsidR="00D244C3" w:rsidRDefault="00D244C3" w:rsidP="000F62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594CA" w14:textId="6CC4AC2B" w:rsidR="00884711" w:rsidRDefault="00884711" w:rsidP="00FD1270">
    <w:pPr>
      <w:pStyle w:val="Header"/>
      <w:ind w:hanging="426"/>
    </w:pPr>
    <w:r>
      <w:rPr>
        <w:noProof/>
        <w:lang w:val="fr-FR" w:eastAsia="zh-CN" w:bidi="th-TH"/>
      </w:rPr>
      <mc:AlternateContent>
        <mc:Choice Requires="wps">
          <w:drawing>
            <wp:anchor distT="0" distB="0" distL="118745" distR="118745" simplePos="0" relativeHeight="251657728" behindDoc="1" locked="0" layoutInCell="1" allowOverlap="0" wp14:anchorId="06D7BF8F" wp14:editId="4BD6DE0D">
              <wp:simplePos x="0" y="0"/>
              <wp:positionH relativeFrom="margin">
                <wp:posOffset>876300</wp:posOffset>
              </wp:positionH>
              <wp:positionV relativeFrom="page">
                <wp:posOffset>203200</wp:posOffset>
              </wp:positionV>
              <wp:extent cx="6419850" cy="538480"/>
              <wp:effectExtent l="0" t="0" r="0" b="0"/>
              <wp:wrapSquare wrapText="bothSides"/>
              <wp:docPr id="14"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9850" cy="538480"/>
                      </a:xfrm>
                      <a:prstGeom prst="rect">
                        <a:avLst/>
                      </a:prstGeom>
                      <a:solidFill>
                        <a:srgbClr val="00CF00"/>
                      </a:solidFill>
                      <a:ln w="12700" algn="ctr">
                        <a:noFill/>
                        <a:miter lim="800000"/>
                        <a:headEnd/>
                        <a:tailEnd/>
                      </a:ln>
                    </wps:spPr>
                    <wps:txbx>
                      <w:txbxContent>
                        <w:p w14:paraId="10F15A9F" w14:textId="18C53195" w:rsidR="00884711" w:rsidRPr="00FD1270" w:rsidRDefault="00884711" w:rsidP="00FD1270">
                          <w:pPr>
                            <w:pStyle w:val="Header"/>
                            <w:tabs>
                              <w:tab w:val="left" w:pos="8505"/>
                            </w:tabs>
                            <w:ind w:right="111"/>
                            <w:jc w:val="right"/>
                            <w:rPr>
                              <w:b/>
                              <w:caps/>
                              <w:sz w:val="20"/>
                              <w:szCs w:val="20"/>
                            </w:rPr>
                          </w:pPr>
                          <w:r w:rsidRPr="00FD1270">
                            <w:rPr>
                              <w:b/>
                              <w:caps/>
                              <w:sz w:val="20"/>
                              <w:szCs w:val="20"/>
                            </w:rPr>
                            <w:t>STORYBOARD |</w:t>
                          </w:r>
                          <w:r>
                            <w:rPr>
                              <w:b/>
                              <w:caps/>
                              <w:sz w:val="20"/>
                              <w:szCs w:val="20"/>
                            </w:rPr>
                            <w:t xml:space="preserve"> Understanding corruption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06D7BF8F" id="Rectangle 197" o:spid="_x0000_s1030" style="position:absolute;margin-left:69pt;margin-top:16pt;width:505.5pt;height:42.4pt;z-index:-251658752;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" o:allowoverlap="f" fillcolor="#00cf00" stroked="f" strokeweight="1pt">
              <v:textbox>
                <w:txbxContent>
                  <w:p w14:paraId="10F15A9F" w14:textId="18C53195" w:rsidR="00884711" w:rsidRPr="00FD1270" w:rsidRDefault="00884711" w:rsidP="00FD1270">
                    <w:pPr>
                      <w:pStyle w:val="Header"/>
                      <w:tabs>
                        <w:tab w:val="left" w:pos="8505"/>
                      </w:tabs>
                      <w:ind w:right="111"/>
                      <w:jc w:val="right"/>
                      <w:rPr>
                        <w:b/>
                        <w:caps/>
                        <w:sz w:val="20"/>
                        <w:szCs w:val="20"/>
                      </w:rPr>
                    </w:pPr>
                    <w:r w:rsidRPr="00FD1270">
                      <w:rPr>
                        <w:b/>
                        <w:caps/>
                        <w:sz w:val="20"/>
                        <w:szCs w:val="20"/>
                      </w:rPr>
                      <w:t>STORYBOARD |</w:t>
                    </w:r>
                    <w:r>
                      <w:rPr>
                        <w:b/>
                        <w:caps/>
                        <w:sz w:val="20"/>
                        <w:szCs w:val="20"/>
                      </w:rPr>
                      <w:t xml:space="preserve"> Understanding corruption</w:t>
                    </w:r>
                  </w:p>
                </w:txbxContent>
              </v:textbox>
              <w10:wrap type="square" anchorx="margin" anchory="page"/>
            </v:rect>
          </w:pict>
        </mc:Fallback>
      </mc:AlternateContent>
    </w:r>
    <w:r w:rsidRPr="005630D7">
      <w:rPr>
        <w:noProof/>
        <w:lang w:val="fr-FR" w:eastAsia="zh-CN" w:bidi="th-TH"/>
      </w:rPr>
      <w:drawing>
        <wp:inline distT="0" distB="0" distL="0" distR="0" wp14:anchorId="46FF2ED8" wp14:editId="6C3BCDD3">
          <wp:extent cx="771525" cy="308490"/>
          <wp:effectExtent l="0" t="0" r="0" b="0"/>
          <wp:docPr id="4" name="Picture 4" descr="Exul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ult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86" cy="32374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624"/>
    <w:multiLevelType w:val="hybridMultilevel"/>
    <w:tmpl w:val="49C6B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135200"/>
    <w:multiLevelType w:val="hybridMultilevel"/>
    <w:tmpl w:val="3CA4D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EC3B75"/>
    <w:multiLevelType w:val="hybridMultilevel"/>
    <w:tmpl w:val="7140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A1E98"/>
    <w:multiLevelType w:val="hybridMultilevel"/>
    <w:tmpl w:val="5476AF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13608E7"/>
    <w:multiLevelType w:val="hybridMultilevel"/>
    <w:tmpl w:val="548E5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48196C"/>
    <w:multiLevelType w:val="hybridMultilevel"/>
    <w:tmpl w:val="3CD04F6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77054B0"/>
    <w:multiLevelType w:val="hybridMultilevel"/>
    <w:tmpl w:val="A568F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1B7506"/>
    <w:multiLevelType w:val="hybridMultilevel"/>
    <w:tmpl w:val="7EEA7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8D5B9F"/>
    <w:multiLevelType w:val="hybridMultilevel"/>
    <w:tmpl w:val="40D6D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DF79A5"/>
    <w:multiLevelType w:val="hybridMultilevel"/>
    <w:tmpl w:val="8E5CF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F6314A"/>
    <w:multiLevelType w:val="hybridMultilevel"/>
    <w:tmpl w:val="35207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E15B84"/>
    <w:multiLevelType w:val="hybridMultilevel"/>
    <w:tmpl w:val="21A2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E63B7"/>
    <w:multiLevelType w:val="hybridMultilevel"/>
    <w:tmpl w:val="73F03D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8345BE"/>
    <w:multiLevelType w:val="hybridMultilevel"/>
    <w:tmpl w:val="BEF2E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DF08CD"/>
    <w:multiLevelType w:val="hybridMultilevel"/>
    <w:tmpl w:val="6A7C6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F369C2"/>
    <w:multiLevelType w:val="hybridMultilevel"/>
    <w:tmpl w:val="09462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D57537"/>
    <w:multiLevelType w:val="hybridMultilevel"/>
    <w:tmpl w:val="0D3E5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1002AC"/>
    <w:multiLevelType w:val="hybridMultilevel"/>
    <w:tmpl w:val="3ED03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4725C2"/>
    <w:multiLevelType w:val="hybridMultilevel"/>
    <w:tmpl w:val="2C60B97E"/>
    <w:lvl w:ilvl="0" w:tplc="61682FD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C10124"/>
    <w:multiLevelType w:val="hybridMultilevel"/>
    <w:tmpl w:val="F2543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687831"/>
    <w:multiLevelType w:val="hybridMultilevel"/>
    <w:tmpl w:val="38404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C02F2"/>
    <w:multiLevelType w:val="hybridMultilevel"/>
    <w:tmpl w:val="3FBED236"/>
    <w:lvl w:ilvl="0" w:tplc="40E27D6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E6755D"/>
    <w:multiLevelType w:val="hybridMultilevel"/>
    <w:tmpl w:val="A93CF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FCE6570"/>
    <w:multiLevelType w:val="hybridMultilevel"/>
    <w:tmpl w:val="ADD69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807545"/>
    <w:multiLevelType w:val="hybridMultilevel"/>
    <w:tmpl w:val="43208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1491852"/>
    <w:multiLevelType w:val="hybridMultilevel"/>
    <w:tmpl w:val="62361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6221C4"/>
    <w:multiLevelType w:val="hybridMultilevel"/>
    <w:tmpl w:val="13D09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A75F46"/>
    <w:multiLevelType w:val="hybridMultilevel"/>
    <w:tmpl w:val="88E8C9E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480515"/>
    <w:multiLevelType w:val="hybridMultilevel"/>
    <w:tmpl w:val="458C8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3DD5AA6"/>
    <w:multiLevelType w:val="hybridMultilevel"/>
    <w:tmpl w:val="C48E2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124A5F"/>
    <w:multiLevelType w:val="hybridMultilevel"/>
    <w:tmpl w:val="A9103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F42036"/>
    <w:multiLevelType w:val="hybridMultilevel"/>
    <w:tmpl w:val="DE1EA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110E3A"/>
    <w:multiLevelType w:val="hybridMultilevel"/>
    <w:tmpl w:val="B5F8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52EB7"/>
    <w:multiLevelType w:val="hybridMultilevel"/>
    <w:tmpl w:val="573AB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1FE6F47"/>
    <w:multiLevelType w:val="hybridMultilevel"/>
    <w:tmpl w:val="624C5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61D7F85"/>
    <w:multiLevelType w:val="hybridMultilevel"/>
    <w:tmpl w:val="B61AB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761456"/>
    <w:multiLevelType w:val="hybridMultilevel"/>
    <w:tmpl w:val="9CCE3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9D540BA"/>
    <w:multiLevelType w:val="hybridMultilevel"/>
    <w:tmpl w:val="2ADEE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2"/>
  </w:num>
  <w:num w:numId="3">
    <w:abstractNumId w:val="37"/>
  </w:num>
  <w:num w:numId="4">
    <w:abstractNumId w:val="18"/>
  </w:num>
  <w:num w:numId="5">
    <w:abstractNumId w:val="25"/>
  </w:num>
  <w:num w:numId="6">
    <w:abstractNumId w:val="32"/>
  </w:num>
  <w:num w:numId="7">
    <w:abstractNumId w:val="7"/>
  </w:num>
  <w:num w:numId="8">
    <w:abstractNumId w:val="9"/>
  </w:num>
  <w:num w:numId="9">
    <w:abstractNumId w:val="6"/>
  </w:num>
  <w:num w:numId="10">
    <w:abstractNumId w:val="29"/>
  </w:num>
  <w:num w:numId="11">
    <w:abstractNumId w:val="33"/>
  </w:num>
  <w:num w:numId="12">
    <w:abstractNumId w:val="34"/>
  </w:num>
  <w:num w:numId="13">
    <w:abstractNumId w:val="15"/>
  </w:num>
  <w:num w:numId="14">
    <w:abstractNumId w:val="19"/>
  </w:num>
  <w:num w:numId="15">
    <w:abstractNumId w:val="35"/>
  </w:num>
  <w:num w:numId="16">
    <w:abstractNumId w:val="16"/>
  </w:num>
  <w:num w:numId="17">
    <w:abstractNumId w:val="0"/>
  </w:num>
  <w:num w:numId="18">
    <w:abstractNumId w:val="26"/>
  </w:num>
  <w:num w:numId="19">
    <w:abstractNumId w:val="14"/>
  </w:num>
  <w:num w:numId="20">
    <w:abstractNumId w:val="13"/>
  </w:num>
  <w:num w:numId="21">
    <w:abstractNumId w:val="10"/>
  </w:num>
  <w:num w:numId="22">
    <w:abstractNumId w:val="28"/>
  </w:num>
  <w:num w:numId="23">
    <w:abstractNumId w:val="21"/>
  </w:num>
  <w:num w:numId="24">
    <w:abstractNumId w:val="5"/>
  </w:num>
  <w:num w:numId="25">
    <w:abstractNumId w:val="3"/>
  </w:num>
  <w:num w:numId="26">
    <w:abstractNumId w:val="22"/>
  </w:num>
  <w:num w:numId="27">
    <w:abstractNumId w:val="1"/>
  </w:num>
  <w:num w:numId="28">
    <w:abstractNumId w:val="11"/>
  </w:num>
  <w:num w:numId="29">
    <w:abstractNumId w:val="23"/>
  </w:num>
  <w:num w:numId="30">
    <w:abstractNumId w:val="8"/>
  </w:num>
  <w:num w:numId="31">
    <w:abstractNumId w:val="17"/>
  </w:num>
  <w:num w:numId="32">
    <w:abstractNumId w:val="31"/>
  </w:num>
  <w:num w:numId="33">
    <w:abstractNumId w:val="30"/>
  </w:num>
  <w:num w:numId="34">
    <w:abstractNumId w:val="36"/>
  </w:num>
  <w:num w:numId="35">
    <w:abstractNumId w:val="12"/>
  </w:num>
  <w:num w:numId="36">
    <w:abstractNumId w:val="4"/>
  </w:num>
  <w:num w:numId="37">
    <w:abstractNumId w:val="24"/>
  </w:num>
  <w:num w:numId="38">
    <w:abstractNumId w:val="2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yush attri">
    <w15:presenceInfo w15:providerId="Windows Live" w15:userId="2a5096061f815324"/>
  </w15:person>
  <w15:person w15:author="Shruti Nair (Newgen)">
    <w15:presenceInfo w15:providerId="AD" w15:userId="S::shruti.nair@newgen-ent.com::8c0b69d4-708e-4f6d-86c3-c9796cbad3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5C3"/>
    <w:rsid w:val="0000222F"/>
    <w:rsid w:val="00002A6F"/>
    <w:rsid w:val="000038F3"/>
    <w:rsid w:val="00005543"/>
    <w:rsid w:val="000056AD"/>
    <w:rsid w:val="00005B54"/>
    <w:rsid w:val="00007025"/>
    <w:rsid w:val="00007D50"/>
    <w:rsid w:val="000108B1"/>
    <w:rsid w:val="00010A99"/>
    <w:rsid w:val="00010FEC"/>
    <w:rsid w:val="00011B50"/>
    <w:rsid w:val="000122B2"/>
    <w:rsid w:val="000136CA"/>
    <w:rsid w:val="00014956"/>
    <w:rsid w:val="00014EEE"/>
    <w:rsid w:val="0001501C"/>
    <w:rsid w:val="00015A4C"/>
    <w:rsid w:val="00016694"/>
    <w:rsid w:val="000217F5"/>
    <w:rsid w:val="000254A3"/>
    <w:rsid w:val="00026648"/>
    <w:rsid w:val="00027B9C"/>
    <w:rsid w:val="00027EA7"/>
    <w:rsid w:val="0003107E"/>
    <w:rsid w:val="000310E5"/>
    <w:rsid w:val="00036908"/>
    <w:rsid w:val="00037310"/>
    <w:rsid w:val="00037C67"/>
    <w:rsid w:val="00037F30"/>
    <w:rsid w:val="00040063"/>
    <w:rsid w:val="0004427F"/>
    <w:rsid w:val="00044FE7"/>
    <w:rsid w:val="00046E37"/>
    <w:rsid w:val="00050330"/>
    <w:rsid w:val="0005193C"/>
    <w:rsid w:val="000521E4"/>
    <w:rsid w:val="000549EB"/>
    <w:rsid w:val="00054FE4"/>
    <w:rsid w:val="0005503C"/>
    <w:rsid w:val="00057C10"/>
    <w:rsid w:val="00061D71"/>
    <w:rsid w:val="000624A5"/>
    <w:rsid w:val="00062845"/>
    <w:rsid w:val="000635FE"/>
    <w:rsid w:val="000638CF"/>
    <w:rsid w:val="00066239"/>
    <w:rsid w:val="00066D0D"/>
    <w:rsid w:val="0006792B"/>
    <w:rsid w:val="00067A45"/>
    <w:rsid w:val="00070112"/>
    <w:rsid w:val="000708A4"/>
    <w:rsid w:val="00070A6A"/>
    <w:rsid w:val="0007125B"/>
    <w:rsid w:val="00071BB1"/>
    <w:rsid w:val="00072BCA"/>
    <w:rsid w:val="0007323D"/>
    <w:rsid w:val="00073696"/>
    <w:rsid w:val="00076CA0"/>
    <w:rsid w:val="00076CBC"/>
    <w:rsid w:val="00076D32"/>
    <w:rsid w:val="00076F26"/>
    <w:rsid w:val="0008150A"/>
    <w:rsid w:val="000826DE"/>
    <w:rsid w:val="000826EB"/>
    <w:rsid w:val="00083454"/>
    <w:rsid w:val="00083933"/>
    <w:rsid w:val="0008395A"/>
    <w:rsid w:val="00084B48"/>
    <w:rsid w:val="00087440"/>
    <w:rsid w:val="00087F5B"/>
    <w:rsid w:val="00090530"/>
    <w:rsid w:val="00091568"/>
    <w:rsid w:val="00091AA9"/>
    <w:rsid w:val="000932EF"/>
    <w:rsid w:val="00094FF2"/>
    <w:rsid w:val="000A30A0"/>
    <w:rsid w:val="000A6158"/>
    <w:rsid w:val="000A7805"/>
    <w:rsid w:val="000A7C3C"/>
    <w:rsid w:val="000A7E36"/>
    <w:rsid w:val="000B01EE"/>
    <w:rsid w:val="000B0410"/>
    <w:rsid w:val="000B1C8B"/>
    <w:rsid w:val="000B44BF"/>
    <w:rsid w:val="000B58C2"/>
    <w:rsid w:val="000B664C"/>
    <w:rsid w:val="000B6B30"/>
    <w:rsid w:val="000B726F"/>
    <w:rsid w:val="000C1360"/>
    <w:rsid w:val="000C3E45"/>
    <w:rsid w:val="000C545C"/>
    <w:rsid w:val="000C571E"/>
    <w:rsid w:val="000C58E4"/>
    <w:rsid w:val="000C5F04"/>
    <w:rsid w:val="000C72A1"/>
    <w:rsid w:val="000C78D0"/>
    <w:rsid w:val="000D5169"/>
    <w:rsid w:val="000D60E0"/>
    <w:rsid w:val="000D7546"/>
    <w:rsid w:val="000E0596"/>
    <w:rsid w:val="000E08B0"/>
    <w:rsid w:val="000E0FA4"/>
    <w:rsid w:val="000E2935"/>
    <w:rsid w:val="000E3420"/>
    <w:rsid w:val="000E3AED"/>
    <w:rsid w:val="000E50BB"/>
    <w:rsid w:val="000E64D8"/>
    <w:rsid w:val="000E692E"/>
    <w:rsid w:val="000E6A1C"/>
    <w:rsid w:val="000E6D0C"/>
    <w:rsid w:val="000E6F3D"/>
    <w:rsid w:val="000E7008"/>
    <w:rsid w:val="000E7679"/>
    <w:rsid w:val="000F00AF"/>
    <w:rsid w:val="000F1D45"/>
    <w:rsid w:val="000F4B59"/>
    <w:rsid w:val="000F5064"/>
    <w:rsid w:val="000F5BC9"/>
    <w:rsid w:val="000F62DE"/>
    <w:rsid w:val="000F6827"/>
    <w:rsid w:val="001021D8"/>
    <w:rsid w:val="00102DF2"/>
    <w:rsid w:val="001056D5"/>
    <w:rsid w:val="0010654D"/>
    <w:rsid w:val="00107EC0"/>
    <w:rsid w:val="001106EE"/>
    <w:rsid w:val="0011280D"/>
    <w:rsid w:val="001133B6"/>
    <w:rsid w:val="00114C98"/>
    <w:rsid w:val="00115AB7"/>
    <w:rsid w:val="0011633A"/>
    <w:rsid w:val="00117352"/>
    <w:rsid w:val="00120474"/>
    <w:rsid w:val="00120E04"/>
    <w:rsid w:val="00121097"/>
    <w:rsid w:val="00121333"/>
    <w:rsid w:val="00122027"/>
    <w:rsid w:val="00122C10"/>
    <w:rsid w:val="00125A15"/>
    <w:rsid w:val="00127A5A"/>
    <w:rsid w:val="001306DE"/>
    <w:rsid w:val="00131774"/>
    <w:rsid w:val="00132C7F"/>
    <w:rsid w:val="00132FCB"/>
    <w:rsid w:val="001340CC"/>
    <w:rsid w:val="0014182D"/>
    <w:rsid w:val="00142823"/>
    <w:rsid w:val="00142CD9"/>
    <w:rsid w:val="0014668D"/>
    <w:rsid w:val="00146DC9"/>
    <w:rsid w:val="00154090"/>
    <w:rsid w:val="00156E7E"/>
    <w:rsid w:val="00160496"/>
    <w:rsid w:val="00161FBD"/>
    <w:rsid w:val="00162D32"/>
    <w:rsid w:val="00162D96"/>
    <w:rsid w:val="001640A0"/>
    <w:rsid w:val="00166CEB"/>
    <w:rsid w:val="00170E95"/>
    <w:rsid w:val="00170EEE"/>
    <w:rsid w:val="00171157"/>
    <w:rsid w:val="00171452"/>
    <w:rsid w:val="00171995"/>
    <w:rsid w:val="0017203F"/>
    <w:rsid w:val="00172FED"/>
    <w:rsid w:val="001765B1"/>
    <w:rsid w:val="001802B6"/>
    <w:rsid w:val="0018050F"/>
    <w:rsid w:val="001828BC"/>
    <w:rsid w:val="0018317B"/>
    <w:rsid w:val="00183E89"/>
    <w:rsid w:val="0018618E"/>
    <w:rsid w:val="001869F9"/>
    <w:rsid w:val="001902EA"/>
    <w:rsid w:val="00190532"/>
    <w:rsid w:val="001906D5"/>
    <w:rsid w:val="00193A64"/>
    <w:rsid w:val="00193DF9"/>
    <w:rsid w:val="001962FC"/>
    <w:rsid w:val="0019681F"/>
    <w:rsid w:val="001A4821"/>
    <w:rsid w:val="001A64A8"/>
    <w:rsid w:val="001A6F3C"/>
    <w:rsid w:val="001A7C46"/>
    <w:rsid w:val="001B010A"/>
    <w:rsid w:val="001B0243"/>
    <w:rsid w:val="001B42DB"/>
    <w:rsid w:val="001B4F59"/>
    <w:rsid w:val="001B4F93"/>
    <w:rsid w:val="001B6E17"/>
    <w:rsid w:val="001B6FBD"/>
    <w:rsid w:val="001C084D"/>
    <w:rsid w:val="001C17AC"/>
    <w:rsid w:val="001C1A01"/>
    <w:rsid w:val="001C2B7E"/>
    <w:rsid w:val="001C3034"/>
    <w:rsid w:val="001C6359"/>
    <w:rsid w:val="001C76FA"/>
    <w:rsid w:val="001D0348"/>
    <w:rsid w:val="001D0533"/>
    <w:rsid w:val="001D1EE1"/>
    <w:rsid w:val="001D1F03"/>
    <w:rsid w:val="001D2294"/>
    <w:rsid w:val="001D2342"/>
    <w:rsid w:val="001D4C12"/>
    <w:rsid w:val="001E0DCF"/>
    <w:rsid w:val="001E127E"/>
    <w:rsid w:val="001E1E82"/>
    <w:rsid w:val="001E28AD"/>
    <w:rsid w:val="001E3AFC"/>
    <w:rsid w:val="001E6033"/>
    <w:rsid w:val="001F2C00"/>
    <w:rsid w:val="001F2DD4"/>
    <w:rsid w:val="001F365F"/>
    <w:rsid w:val="001F3C2D"/>
    <w:rsid w:val="001F3DD9"/>
    <w:rsid w:val="001F41A0"/>
    <w:rsid w:val="001F48FF"/>
    <w:rsid w:val="001F4CD9"/>
    <w:rsid w:val="001F4F63"/>
    <w:rsid w:val="001F5D69"/>
    <w:rsid w:val="001F6267"/>
    <w:rsid w:val="001F67E2"/>
    <w:rsid w:val="001F7274"/>
    <w:rsid w:val="00201C48"/>
    <w:rsid w:val="002034EA"/>
    <w:rsid w:val="00204E05"/>
    <w:rsid w:val="002102AD"/>
    <w:rsid w:val="00210D2C"/>
    <w:rsid w:val="002114CA"/>
    <w:rsid w:val="0021286A"/>
    <w:rsid w:val="002158C0"/>
    <w:rsid w:val="00216422"/>
    <w:rsid w:val="0022209A"/>
    <w:rsid w:val="002220DB"/>
    <w:rsid w:val="002232BB"/>
    <w:rsid w:val="0022354C"/>
    <w:rsid w:val="00223F00"/>
    <w:rsid w:val="002251D3"/>
    <w:rsid w:val="00230A80"/>
    <w:rsid w:val="00230D60"/>
    <w:rsid w:val="00231FF9"/>
    <w:rsid w:val="002325A1"/>
    <w:rsid w:val="00234036"/>
    <w:rsid w:val="002357FA"/>
    <w:rsid w:val="002365BB"/>
    <w:rsid w:val="0023733A"/>
    <w:rsid w:val="00241470"/>
    <w:rsid w:val="00241749"/>
    <w:rsid w:val="00241CEA"/>
    <w:rsid w:val="00241FAF"/>
    <w:rsid w:val="00242A0E"/>
    <w:rsid w:val="00242A67"/>
    <w:rsid w:val="00242D64"/>
    <w:rsid w:val="00243A73"/>
    <w:rsid w:val="00243B37"/>
    <w:rsid w:val="00243EB3"/>
    <w:rsid w:val="00244CBF"/>
    <w:rsid w:val="00246CF4"/>
    <w:rsid w:val="00246FB1"/>
    <w:rsid w:val="002503D5"/>
    <w:rsid w:val="002545B6"/>
    <w:rsid w:val="0025572E"/>
    <w:rsid w:val="00255ED2"/>
    <w:rsid w:val="00262B87"/>
    <w:rsid w:val="00265B28"/>
    <w:rsid w:val="00265B82"/>
    <w:rsid w:val="00266362"/>
    <w:rsid w:val="00266441"/>
    <w:rsid w:val="00266793"/>
    <w:rsid w:val="0027048D"/>
    <w:rsid w:val="00270F8E"/>
    <w:rsid w:val="002715C5"/>
    <w:rsid w:val="00273CE4"/>
    <w:rsid w:val="00275CA6"/>
    <w:rsid w:val="00275DB9"/>
    <w:rsid w:val="00276EC2"/>
    <w:rsid w:val="00277F7A"/>
    <w:rsid w:val="00280039"/>
    <w:rsid w:val="00280533"/>
    <w:rsid w:val="0028138B"/>
    <w:rsid w:val="002817B5"/>
    <w:rsid w:val="00281A52"/>
    <w:rsid w:val="00282857"/>
    <w:rsid w:val="00283521"/>
    <w:rsid w:val="00283750"/>
    <w:rsid w:val="00285007"/>
    <w:rsid w:val="00285772"/>
    <w:rsid w:val="0028632C"/>
    <w:rsid w:val="00290CBF"/>
    <w:rsid w:val="00296B2D"/>
    <w:rsid w:val="002A030F"/>
    <w:rsid w:val="002A1C8C"/>
    <w:rsid w:val="002A2BAC"/>
    <w:rsid w:val="002A4896"/>
    <w:rsid w:val="002A4E61"/>
    <w:rsid w:val="002A5099"/>
    <w:rsid w:val="002A6E00"/>
    <w:rsid w:val="002A6F72"/>
    <w:rsid w:val="002B44F3"/>
    <w:rsid w:val="002B4699"/>
    <w:rsid w:val="002B55C2"/>
    <w:rsid w:val="002B656E"/>
    <w:rsid w:val="002B6C13"/>
    <w:rsid w:val="002B6E1A"/>
    <w:rsid w:val="002C018A"/>
    <w:rsid w:val="002C0362"/>
    <w:rsid w:val="002C07A6"/>
    <w:rsid w:val="002C07E9"/>
    <w:rsid w:val="002C1A9F"/>
    <w:rsid w:val="002C38A5"/>
    <w:rsid w:val="002C3A22"/>
    <w:rsid w:val="002C3F5C"/>
    <w:rsid w:val="002C3FA9"/>
    <w:rsid w:val="002C4FAE"/>
    <w:rsid w:val="002C781D"/>
    <w:rsid w:val="002C7B9D"/>
    <w:rsid w:val="002D166F"/>
    <w:rsid w:val="002D3568"/>
    <w:rsid w:val="002D3CCE"/>
    <w:rsid w:val="002D5548"/>
    <w:rsid w:val="002D6853"/>
    <w:rsid w:val="002D7243"/>
    <w:rsid w:val="002D7661"/>
    <w:rsid w:val="002D7F8B"/>
    <w:rsid w:val="002E3CA8"/>
    <w:rsid w:val="002E48E5"/>
    <w:rsid w:val="002E5B43"/>
    <w:rsid w:val="002F0A1D"/>
    <w:rsid w:val="002F0AB9"/>
    <w:rsid w:val="002F0CF8"/>
    <w:rsid w:val="002F27E3"/>
    <w:rsid w:val="002F35E2"/>
    <w:rsid w:val="002F44BD"/>
    <w:rsid w:val="002F4A4D"/>
    <w:rsid w:val="002F66B6"/>
    <w:rsid w:val="002F6A94"/>
    <w:rsid w:val="002F6E3E"/>
    <w:rsid w:val="002F713C"/>
    <w:rsid w:val="002F7A2F"/>
    <w:rsid w:val="003011A7"/>
    <w:rsid w:val="003019A9"/>
    <w:rsid w:val="00301B42"/>
    <w:rsid w:val="003030DF"/>
    <w:rsid w:val="003048B6"/>
    <w:rsid w:val="0030798D"/>
    <w:rsid w:val="00307AEF"/>
    <w:rsid w:val="003159E7"/>
    <w:rsid w:val="00315A28"/>
    <w:rsid w:val="00315DA6"/>
    <w:rsid w:val="00315E48"/>
    <w:rsid w:val="00316792"/>
    <w:rsid w:val="00317701"/>
    <w:rsid w:val="003214E6"/>
    <w:rsid w:val="00323F75"/>
    <w:rsid w:val="00324A7B"/>
    <w:rsid w:val="00325D86"/>
    <w:rsid w:val="0032623D"/>
    <w:rsid w:val="0032639B"/>
    <w:rsid w:val="00326601"/>
    <w:rsid w:val="00326A3A"/>
    <w:rsid w:val="00326C4D"/>
    <w:rsid w:val="003272CB"/>
    <w:rsid w:val="00330E1B"/>
    <w:rsid w:val="003317F6"/>
    <w:rsid w:val="003331EA"/>
    <w:rsid w:val="003347C3"/>
    <w:rsid w:val="0033484C"/>
    <w:rsid w:val="0033672B"/>
    <w:rsid w:val="00340B2D"/>
    <w:rsid w:val="00343FFE"/>
    <w:rsid w:val="00344576"/>
    <w:rsid w:val="00345039"/>
    <w:rsid w:val="0034519E"/>
    <w:rsid w:val="003458A8"/>
    <w:rsid w:val="00346C25"/>
    <w:rsid w:val="00347A3A"/>
    <w:rsid w:val="003509D1"/>
    <w:rsid w:val="00352BAB"/>
    <w:rsid w:val="00352E9E"/>
    <w:rsid w:val="00355BB7"/>
    <w:rsid w:val="00356792"/>
    <w:rsid w:val="003569F6"/>
    <w:rsid w:val="00357584"/>
    <w:rsid w:val="0036117F"/>
    <w:rsid w:val="003621D8"/>
    <w:rsid w:val="00363AAC"/>
    <w:rsid w:val="00363F19"/>
    <w:rsid w:val="00364062"/>
    <w:rsid w:val="00364C97"/>
    <w:rsid w:val="00370152"/>
    <w:rsid w:val="0037018D"/>
    <w:rsid w:val="0037073E"/>
    <w:rsid w:val="00370D2C"/>
    <w:rsid w:val="003716E6"/>
    <w:rsid w:val="00371E5D"/>
    <w:rsid w:val="00372CEB"/>
    <w:rsid w:val="00375CEF"/>
    <w:rsid w:val="003765CE"/>
    <w:rsid w:val="003773DF"/>
    <w:rsid w:val="00382672"/>
    <w:rsid w:val="00382941"/>
    <w:rsid w:val="003854C6"/>
    <w:rsid w:val="00385C7D"/>
    <w:rsid w:val="00386299"/>
    <w:rsid w:val="00386881"/>
    <w:rsid w:val="003906E3"/>
    <w:rsid w:val="003948D8"/>
    <w:rsid w:val="003958DA"/>
    <w:rsid w:val="00397A69"/>
    <w:rsid w:val="003A140A"/>
    <w:rsid w:val="003A2547"/>
    <w:rsid w:val="003A4AEF"/>
    <w:rsid w:val="003A789F"/>
    <w:rsid w:val="003B0324"/>
    <w:rsid w:val="003B1333"/>
    <w:rsid w:val="003B2DE3"/>
    <w:rsid w:val="003B375A"/>
    <w:rsid w:val="003B38E5"/>
    <w:rsid w:val="003B3F46"/>
    <w:rsid w:val="003B6226"/>
    <w:rsid w:val="003B66A8"/>
    <w:rsid w:val="003B6D7F"/>
    <w:rsid w:val="003B7782"/>
    <w:rsid w:val="003C1157"/>
    <w:rsid w:val="003C2310"/>
    <w:rsid w:val="003C2400"/>
    <w:rsid w:val="003C49D1"/>
    <w:rsid w:val="003C4C52"/>
    <w:rsid w:val="003C5C8A"/>
    <w:rsid w:val="003D1185"/>
    <w:rsid w:val="003D1DBA"/>
    <w:rsid w:val="003D33ED"/>
    <w:rsid w:val="003D3864"/>
    <w:rsid w:val="003D4582"/>
    <w:rsid w:val="003D4BBA"/>
    <w:rsid w:val="003D6663"/>
    <w:rsid w:val="003D73FC"/>
    <w:rsid w:val="003E1517"/>
    <w:rsid w:val="003E1FF2"/>
    <w:rsid w:val="003E245B"/>
    <w:rsid w:val="003E60AA"/>
    <w:rsid w:val="003E6B05"/>
    <w:rsid w:val="003E6CA6"/>
    <w:rsid w:val="003F0F02"/>
    <w:rsid w:val="003F2E8C"/>
    <w:rsid w:val="003F3E23"/>
    <w:rsid w:val="003F4FBD"/>
    <w:rsid w:val="003F5571"/>
    <w:rsid w:val="003F7298"/>
    <w:rsid w:val="00400F31"/>
    <w:rsid w:val="00402404"/>
    <w:rsid w:val="0040265F"/>
    <w:rsid w:val="00402A32"/>
    <w:rsid w:val="00403848"/>
    <w:rsid w:val="00404106"/>
    <w:rsid w:val="00404A12"/>
    <w:rsid w:val="00404C92"/>
    <w:rsid w:val="00405052"/>
    <w:rsid w:val="0041115B"/>
    <w:rsid w:val="00415EAA"/>
    <w:rsid w:val="004201F1"/>
    <w:rsid w:val="004207EB"/>
    <w:rsid w:val="004218DF"/>
    <w:rsid w:val="00422C24"/>
    <w:rsid w:val="004234FF"/>
    <w:rsid w:val="00425487"/>
    <w:rsid w:val="00430FCD"/>
    <w:rsid w:val="004324CC"/>
    <w:rsid w:val="004328DA"/>
    <w:rsid w:val="00434347"/>
    <w:rsid w:val="00435B5C"/>
    <w:rsid w:val="00436325"/>
    <w:rsid w:val="00436579"/>
    <w:rsid w:val="0043705B"/>
    <w:rsid w:val="004434DD"/>
    <w:rsid w:val="00443590"/>
    <w:rsid w:val="00444679"/>
    <w:rsid w:val="00445DB8"/>
    <w:rsid w:val="00450CC3"/>
    <w:rsid w:val="00452645"/>
    <w:rsid w:val="0045269C"/>
    <w:rsid w:val="00452A72"/>
    <w:rsid w:val="004542D1"/>
    <w:rsid w:val="00455249"/>
    <w:rsid w:val="00457D13"/>
    <w:rsid w:val="00460C33"/>
    <w:rsid w:val="00462592"/>
    <w:rsid w:val="00464120"/>
    <w:rsid w:val="00464870"/>
    <w:rsid w:val="00466DC1"/>
    <w:rsid w:val="00466ECA"/>
    <w:rsid w:val="00470438"/>
    <w:rsid w:val="00472A93"/>
    <w:rsid w:val="00472C95"/>
    <w:rsid w:val="00472CF0"/>
    <w:rsid w:val="00475164"/>
    <w:rsid w:val="00476338"/>
    <w:rsid w:val="00476ED0"/>
    <w:rsid w:val="00480785"/>
    <w:rsid w:val="00480CC5"/>
    <w:rsid w:val="0048118C"/>
    <w:rsid w:val="004816CB"/>
    <w:rsid w:val="00481771"/>
    <w:rsid w:val="0048437F"/>
    <w:rsid w:val="0048539F"/>
    <w:rsid w:val="00485C57"/>
    <w:rsid w:val="00486704"/>
    <w:rsid w:val="00486785"/>
    <w:rsid w:val="004867F7"/>
    <w:rsid w:val="00486989"/>
    <w:rsid w:val="004872EB"/>
    <w:rsid w:val="00487B1D"/>
    <w:rsid w:val="0049017F"/>
    <w:rsid w:val="00492FA6"/>
    <w:rsid w:val="00494005"/>
    <w:rsid w:val="00494010"/>
    <w:rsid w:val="0049645C"/>
    <w:rsid w:val="004A0919"/>
    <w:rsid w:val="004A0ABD"/>
    <w:rsid w:val="004A1400"/>
    <w:rsid w:val="004A37E9"/>
    <w:rsid w:val="004A3B97"/>
    <w:rsid w:val="004A4C26"/>
    <w:rsid w:val="004A55DF"/>
    <w:rsid w:val="004A631B"/>
    <w:rsid w:val="004A64CC"/>
    <w:rsid w:val="004B2CE9"/>
    <w:rsid w:val="004B5B07"/>
    <w:rsid w:val="004B5CFD"/>
    <w:rsid w:val="004B6BA8"/>
    <w:rsid w:val="004C07D8"/>
    <w:rsid w:val="004C32FE"/>
    <w:rsid w:val="004C56E6"/>
    <w:rsid w:val="004C7A1E"/>
    <w:rsid w:val="004D045D"/>
    <w:rsid w:val="004D0D9F"/>
    <w:rsid w:val="004D2227"/>
    <w:rsid w:val="004D5C4F"/>
    <w:rsid w:val="004D6ADF"/>
    <w:rsid w:val="004D73CC"/>
    <w:rsid w:val="004E0D3F"/>
    <w:rsid w:val="004E17B6"/>
    <w:rsid w:val="004E1FC3"/>
    <w:rsid w:val="004E2540"/>
    <w:rsid w:val="004E38DF"/>
    <w:rsid w:val="004E4160"/>
    <w:rsid w:val="004E6731"/>
    <w:rsid w:val="004F065D"/>
    <w:rsid w:val="004F1189"/>
    <w:rsid w:val="004F11FC"/>
    <w:rsid w:val="004F1C36"/>
    <w:rsid w:val="004F274B"/>
    <w:rsid w:val="004F3885"/>
    <w:rsid w:val="004F5483"/>
    <w:rsid w:val="004F5C0D"/>
    <w:rsid w:val="004F61BC"/>
    <w:rsid w:val="005007B0"/>
    <w:rsid w:val="00502E68"/>
    <w:rsid w:val="00505C6B"/>
    <w:rsid w:val="00505C80"/>
    <w:rsid w:val="00505F75"/>
    <w:rsid w:val="005063B3"/>
    <w:rsid w:val="005076CA"/>
    <w:rsid w:val="00507C03"/>
    <w:rsid w:val="005106E5"/>
    <w:rsid w:val="005123D8"/>
    <w:rsid w:val="0051435C"/>
    <w:rsid w:val="0051592F"/>
    <w:rsid w:val="00515E95"/>
    <w:rsid w:val="00520365"/>
    <w:rsid w:val="005211CB"/>
    <w:rsid w:val="0052240A"/>
    <w:rsid w:val="00524734"/>
    <w:rsid w:val="0052507B"/>
    <w:rsid w:val="0052534A"/>
    <w:rsid w:val="005260E2"/>
    <w:rsid w:val="00526B4F"/>
    <w:rsid w:val="00527247"/>
    <w:rsid w:val="0053259C"/>
    <w:rsid w:val="00533C85"/>
    <w:rsid w:val="0053701C"/>
    <w:rsid w:val="00537DB6"/>
    <w:rsid w:val="00537F6F"/>
    <w:rsid w:val="00540BD6"/>
    <w:rsid w:val="00541ABB"/>
    <w:rsid w:val="005434BF"/>
    <w:rsid w:val="00543D59"/>
    <w:rsid w:val="00544022"/>
    <w:rsid w:val="00545288"/>
    <w:rsid w:val="00545C97"/>
    <w:rsid w:val="00545E0F"/>
    <w:rsid w:val="00546699"/>
    <w:rsid w:val="005474EB"/>
    <w:rsid w:val="00547D9B"/>
    <w:rsid w:val="005500A5"/>
    <w:rsid w:val="00550635"/>
    <w:rsid w:val="00551C80"/>
    <w:rsid w:val="0055276E"/>
    <w:rsid w:val="00556F53"/>
    <w:rsid w:val="0056154E"/>
    <w:rsid w:val="005620CF"/>
    <w:rsid w:val="00562DE1"/>
    <w:rsid w:val="00562FA0"/>
    <w:rsid w:val="00563760"/>
    <w:rsid w:val="00563ACB"/>
    <w:rsid w:val="00563C28"/>
    <w:rsid w:val="0056504B"/>
    <w:rsid w:val="0056546E"/>
    <w:rsid w:val="0057046D"/>
    <w:rsid w:val="00570C67"/>
    <w:rsid w:val="005717A8"/>
    <w:rsid w:val="005731BD"/>
    <w:rsid w:val="00573DC0"/>
    <w:rsid w:val="00574869"/>
    <w:rsid w:val="00576B61"/>
    <w:rsid w:val="0057754D"/>
    <w:rsid w:val="00580636"/>
    <w:rsid w:val="00580A2C"/>
    <w:rsid w:val="00581389"/>
    <w:rsid w:val="0058357F"/>
    <w:rsid w:val="00584320"/>
    <w:rsid w:val="00584660"/>
    <w:rsid w:val="00585193"/>
    <w:rsid w:val="0058532A"/>
    <w:rsid w:val="00586E53"/>
    <w:rsid w:val="00590174"/>
    <w:rsid w:val="005928C0"/>
    <w:rsid w:val="00593B0D"/>
    <w:rsid w:val="0059493D"/>
    <w:rsid w:val="005965CB"/>
    <w:rsid w:val="00596D8C"/>
    <w:rsid w:val="005A209B"/>
    <w:rsid w:val="005A7F08"/>
    <w:rsid w:val="005B026D"/>
    <w:rsid w:val="005B06C6"/>
    <w:rsid w:val="005B0F77"/>
    <w:rsid w:val="005B1107"/>
    <w:rsid w:val="005B1CDE"/>
    <w:rsid w:val="005B26F0"/>
    <w:rsid w:val="005B37FB"/>
    <w:rsid w:val="005B7750"/>
    <w:rsid w:val="005C0DAD"/>
    <w:rsid w:val="005C2139"/>
    <w:rsid w:val="005C2358"/>
    <w:rsid w:val="005C3811"/>
    <w:rsid w:val="005C4D52"/>
    <w:rsid w:val="005C5A30"/>
    <w:rsid w:val="005C6162"/>
    <w:rsid w:val="005C69E5"/>
    <w:rsid w:val="005D158A"/>
    <w:rsid w:val="005D2041"/>
    <w:rsid w:val="005D2ABE"/>
    <w:rsid w:val="005D48E8"/>
    <w:rsid w:val="005D5530"/>
    <w:rsid w:val="005D7440"/>
    <w:rsid w:val="005D797B"/>
    <w:rsid w:val="005E064E"/>
    <w:rsid w:val="005E0A59"/>
    <w:rsid w:val="005E2882"/>
    <w:rsid w:val="005E374F"/>
    <w:rsid w:val="005E58A8"/>
    <w:rsid w:val="005E65AF"/>
    <w:rsid w:val="005F0334"/>
    <w:rsid w:val="005F0800"/>
    <w:rsid w:val="005F0806"/>
    <w:rsid w:val="005F271D"/>
    <w:rsid w:val="005F3219"/>
    <w:rsid w:val="005F6A2A"/>
    <w:rsid w:val="00602923"/>
    <w:rsid w:val="006035AE"/>
    <w:rsid w:val="00606663"/>
    <w:rsid w:val="006067A6"/>
    <w:rsid w:val="006079AF"/>
    <w:rsid w:val="00611DBA"/>
    <w:rsid w:val="006122D4"/>
    <w:rsid w:val="0061239F"/>
    <w:rsid w:val="00612EA2"/>
    <w:rsid w:val="006139D8"/>
    <w:rsid w:val="00613FB4"/>
    <w:rsid w:val="00614B67"/>
    <w:rsid w:val="00617AF0"/>
    <w:rsid w:val="00617B78"/>
    <w:rsid w:val="0062045A"/>
    <w:rsid w:val="00621066"/>
    <w:rsid w:val="006210C0"/>
    <w:rsid w:val="00622401"/>
    <w:rsid w:val="00622EAC"/>
    <w:rsid w:val="00624DD8"/>
    <w:rsid w:val="00627E68"/>
    <w:rsid w:val="00630545"/>
    <w:rsid w:val="00630BB7"/>
    <w:rsid w:val="00631A83"/>
    <w:rsid w:val="00632A1C"/>
    <w:rsid w:val="00632C9F"/>
    <w:rsid w:val="00633804"/>
    <w:rsid w:val="0063737E"/>
    <w:rsid w:val="0063754D"/>
    <w:rsid w:val="00637F16"/>
    <w:rsid w:val="00640A80"/>
    <w:rsid w:val="0064244B"/>
    <w:rsid w:val="00644FB0"/>
    <w:rsid w:val="006478CD"/>
    <w:rsid w:val="00651435"/>
    <w:rsid w:val="006524E3"/>
    <w:rsid w:val="00652595"/>
    <w:rsid w:val="00653212"/>
    <w:rsid w:val="00654F4E"/>
    <w:rsid w:val="00663510"/>
    <w:rsid w:val="00663659"/>
    <w:rsid w:val="00664EE4"/>
    <w:rsid w:val="006652F2"/>
    <w:rsid w:val="00670F99"/>
    <w:rsid w:val="006711F6"/>
    <w:rsid w:val="00671AA3"/>
    <w:rsid w:val="00677818"/>
    <w:rsid w:val="006828DC"/>
    <w:rsid w:val="00682D66"/>
    <w:rsid w:val="00684743"/>
    <w:rsid w:val="00684C6C"/>
    <w:rsid w:val="006857E6"/>
    <w:rsid w:val="00685CC7"/>
    <w:rsid w:val="00685D95"/>
    <w:rsid w:val="00685FC6"/>
    <w:rsid w:val="00691F33"/>
    <w:rsid w:val="0069382D"/>
    <w:rsid w:val="00697A3F"/>
    <w:rsid w:val="006A1126"/>
    <w:rsid w:val="006A2394"/>
    <w:rsid w:val="006A4C0B"/>
    <w:rsid w:val="006A61F6"/>
    <w:rsid w:val="006A67B2"/>
    <w:rsid w:val="006A6E25"/>
    <w:rsid w:val="006B03CB"/>
    <w:rsid w:val="006B33F0"/>
    <w:rsid w:val="006B4B62"/>
    <w:rsid w:val="006B5FA0"/>
    <w:rsid w:val="006B6288"/>
    <w:rsid w:val="006C2C6C"/>
    <w:rsid w:val="006C3C52"/>
    <w:rsid w:val="006D0AD5"/>
    <w:rsid w:val="006D20AE"/>
    <w:rsid w:val="006D281A"/>
    <w:rsid w:val="006D34D5"/>
    <w:rsid w:val="006D3616"/>
    <w:rsid w:val="006D3C22"/>
    <w:rsid w:val="006D3DD9"/>
    <w:rsid w:val="006D4887"/>
    <w:rsid w:val="006D6FF9"/>
    <w:rsid w:val="006D7D8F"/>
    <w:rsid w:val="006E029E"/>
    <w:rsid w:val="006E0FC9"/>
    <w:rsid w:val="006E401F"/>
    <w:rsid w:val="006E6026"/>
    <w:rsid w:val="006E62EC"/>
    <w:rsid w:val="006E6D0F"/>
    <w:rsid w:val="006E7DFE"/>
    <w:rsid w:val="006E7E25"/>
    <w:rsid w:val="006F006A"/>
    <w:rsid w:val="006F508C"/>
    <w:rsid w:val="006F5E21"/>
    <w:rsid w:val="007008AB"/>
    <w:rsid w:val="00701E76"/>
    <w:rsid w:val="007027CC"/>
    <w:rsid w:val="007034E9"/>
    <w:rsid w:val="00704A46"/>
    <w:rsid w:val="0070569B"/>
    <w:rsid w:val="00707310"/>
    <w:rsid w:val="00707F3E"/>
    <w:rsid w:val="0071210D"/>
    <w:rsid w:val="00712209"/>
    <w:rsid w:val="00712454"/>
    <w:rsid w:val="007138B0"/>
    <w:rsid w:val="00714A5A"/>
    <w:rsid w:val="00716635"/>
    <w:rsid w:val="00716ADF"/>
    <w:rsid w:val="00716E5F"/>
    <w:rsid w:val="00717074"/>
    <w:rsid w:val="007171D0"/>
    <w:rsid w:val="00717F31"/>
    <w:rsid w:val="007202DD"/>
    <w:rsid w:val="007213E4"/>
    <w:rsid w:val="00722B6B"/>
    <w:rsid w:val="00722EAC"/>
    <w:rsid w:val="007238EE"/>
    <w:rsid w:val="00725EF1"/>
    <w:rsid w:val="007269D2"/>
    <w:rsid w:val="00732848"/>
    <w:rsid w:val="00732B20"/>
    <w:rsid w:val="0073378C"/>
    <w:rsid w:val="00734665"/>
    <w:rsid w:val="00734BB1"/>
    <w:rsid w:val="00735A1D"/>
    <w:rsid w:val="0073784D"/>
    <w:rsid w:val="00737B6D"/>
    <w:rsid w:val="00737CEC"/>
    <w:rsid w:val="00740725"/>
    <w:rsid w:val="00741A83"/>
    <w:rsid w:val="0074369E"/>
    <w:rsid w:val="00744CBB"/>
    <w:rsid w:val="0074711A"/>
    <w:rsid w:val="00750410"/>
    <w:rsid w:val="0075144C"/>
    <w:rsid w:val="00753517"/>
    <w:rsid w:val="007537F3"/>
    <w:rsid w:val="007540F9"/>
    <w:rsid w:val="00756EAD"/>
    <w:rsid w:val="00760416"/>
    <w:rsid w:val="007646CA"/>
    <w:rsid w:val="00765624"/>
    <w:rsid w:val="00766062"/>
    <w:rsid w:val="0076617D"/>
    <w:rsid w:val="00766D80"/>
    <w:rsid w:val="00772678"/>
    <w:rsid w:val="00772721"/>
    <w:rsid w:val="00774ABB"/>
    <w:rsid w:val="00775036"/>
    <w:rsid w:val="007772B3"/>
    <w:rsid w:val="00777D65"/>
    <w:rsid w:val="007805AC"/>
    <w:rsid w:val="00780FB0"/>
    <w:rsid w:val="0078136F"/>
    <w:rsid w:val="007815C7"/>
    <w:rsid w:val="00782005"/>
    <w:rsid w:val="00782133"/>
    <w:rsid w:val="0078226F"/>
    <w:rsid w:val="00782D2C"/>
    <w:rsid w:val="007833FD"/>
    <w:rsid w:val="007840AD"/>
    <w:rsid w:val="00784908"/>
    <w:rsid w:val="00785686"/>
    <w:rsid w:val="0079139E"/>
    <w:rsid w:val="00792310"/>
    <w:rsid w:val="007925E2"/>
    <w:rsid w:val="00793AD1"/>
    <w:rsid w:val="00795367"/>
    <w:rsid w:val="00795B36"/>
    <w:rsid w:val="00797415"/>
    <w:rsid w:val="00797ED3"/>
    <w:rsid w:val="007A0E8B"/>
    <w:rsid w:val="007A3AA3"/>
    <w:rsid w:val="007A4AA4"/>
    <w:rsid w:val="007A777A"/>
    <w:rsid w:val="007B2EC5"/>
    <w:rsid w:val="007B597C"/>
    <w:rsid w:val="007B5ABB"/>
    <w:rsid w:val="007B5E67"/>
    <w:rsid w:val="007B5F7F"/>
    <w:rsid w:val="007B6448"/>
    <w:rsid w:val="007B78C4"/>
    <w:rsid w:val="007C2272"/>
    <w:rsid w:val="007C2A49"/>
    <w:rsid w:val="007C2ED7"/>
    <w:rsid w:val="007C3674"/>
    <w:rsid w:val="007C3F36"/>
    <w:rsid w:val="007C496F"/>
    <w:rsid w:val="007C78AC"/>
    <w:rsid w:val="007D00A3"/>
    <w:rsid w:val="007D0108"/>
    <w:rsid w:val="007D086A"/>
    <w:rsid w:val="007D5623"/>
    <w:rsid w:val="007D5B6B"/>
    <w:rsid w:val="007D5D1F"/>
    <w:rsid w:val="007D64F0"/>
    <w:rsid w:val="007D79CC"/>
    <w:rsid w:val="007E1DFC"/>
    <w:rsid w:val="007E1FB7"/>
    <w:rsid w:val="007E2DB9"/>
    <w:rsid w:val="007E51C4"/>
    <w:rsid w:val="007E642D"/>
    <w:rsid w:val="007E7D7F"/>
    <w:rsid w:val="007F08E8"/>
    <w:rsid w:val="007F0EC0"/>
    <w:rsid w:val="007F1D2B"/>
    <w:rsid w:val="007F1E46"/>
    <w:rsid w:val="007F2C3C"/>
    <w:rsid w:val="007F2EEB"/>
    <w:rsid w:val="007F4196"/>
    <w:rsid w:val="007F4ED2"/>
    <w:rsid w:val="007F5DB3"/>
    <w:rsid w:val="007F78FF"/>
    <w:rsid w:val="00802FE7"/>
    <w:rsid w:val="0080641F"/>
    <w:rsid w:val="00807324"/>
    <w:rsid w:val="0080792A"/>
    <w:rsid w:val="00807F70"/>
    <w:rsid w:val="00811CF8"/>
    <w:rsid w:val="00812498"/>
    <w:rsid w:val="00813DC2"/>
    <w:rsid w:val="008141DE"/>
    <w:rsid w:val="0081462F"/>
    <w:rsid w:val="008152CC"/>
    <w:rsid w:val="00816797"/>
    <w:rsid w:val="0081769E"/>
    <w:rsid w:val="008224FA"/>
    <w:rsid w:val="00822ADA"/>
    <w:rsid w:val="008231BC"/>
    <w:rsid w:val="008232BA"/>
    <w:rsid w:val="00824501"/>
    <w:rsid w:val="00824B04"/>
    <w:rsid w:val="008267DE"/>
    <w:rsid w:val="00826871"/>
    <w:rsid w:val="00833C36"/>
    <w:rsid w:val="0083553D"/>
    <w:rsid w:val="0083727C"/>
    <w:rsid w:val="0083751B"/>
    <w:rsid w:val="00837D8B"/>
    <w:rsid w:val="00837FE5"/>
    <w:rsid w:val="008411AE"/>
    <w:rsid w:val="00843FF4"/>
    <w:rsid w:val="008459AC"/>
    <w:rsid w:val="00846809"/>
    <w:rsid w:val="0085038B"/>
    <w:rsid w:val="00850775"/>
    <w:rsid w:val="008517F7"/>
    <w:rsid w:val="00852269"/>
    <w:rsid w:val="008530FA"/>
    <w:rsid w:val="00853431"/>
    <w:rsid w:val="00856059"/>
    <w:rsid w:val="00856785"/>
    <w:rsid w:val="008569AF"/>
    <w:rsid w:val="008602CA"/>
    <w:rsid w:val="00861FE8"/>
    <w:rsid w:val="0086347C"/>
    <w:rsid w:val="0086441E"/>
    <w:rsid w:val="0086493D"/>
    <w:rsid w:val="00864970"/>
    <w:rsid w:val="008649A3"/>
    <w:rsid w:val="008655F3"/>
    <w:rsid w:val="00865F67"/>
    <w:rsid w:val="00867291"/>
    <w:rsid w:val="0087121F"/>
    <w:rsid w:val="008730E0"/>
    <w:rsid w:val="0087380A"/>
    <w:rsid w:val="00874163"/>
    <w:rsid w:val="00875759"/>
    <w:rsid w:val="0087631E"/>
    <w:rsid w:val="0087645F"/>
    <w:rsid w:val="0087648B"/>
    <w:rsid w:val="00876DC0"/>
    <w:rsid w:val="00877058"/>
    <w:rsid w:val="00877B1A"/>
    <w:rsid w:val="008815D1"/>
    <w:rsid w:val="00882BBD"/>
    <w:rsid w:val="00882DE3"/>
    <w:rsid w:val="00883B1A"/>
    <w:rsid w:val="00884711"/>
    <w:rsid w:val="00886F8B"/>
    <w:rsid w:val="0088764C"/>
    <w:rsid w:val="00887FCC"/>
    <w:rsid w:val="0089049E"/>
    <w:rsid w:val="008914F0"/>
    <w:rsid w:val="0089158F"/>
    <w:rsid w:val="00892295"/>
    <w:rsid w:val="00892999"/>
    <w:rsid w:val="00893326"/>
    <w:rsid w:val="00893BE0"/>
    <w:rsid w:val="00894289"/>
    <w:rsid w:val="00896901"/>
    <w:rsid w:val="008A179E"/>
    <w:rsid w:val="008A1D89"/>
    <w:rsid w:val="008A2677"/>
    <w:rsid w:val="008A3E56"/>
    <w:rsid w:val="008A4857"/>
    <w:rsid w:val="008A623A"/>
    <w:rsid w:val="008B043C"/>
    <w:rsid w:val="008B0A73"/>
    <w:rsid w:val="008B1136"/>
    <w:rsid w:val="008B1DCC"/>
    <w:rsid w:val="008B280D"/>
    <w:rsid w:val="008B2D46"/>
    <w:rsid w:val="008B4739"/>
    <w:rsid w:val="008B5C9E"/>
    <w:rsid w:val="008B65FB"/>
    <w:rsid w:val="008C1475"/>
    <w:rsid w:val="008C1AA8"/>
    <w:rsid w:val="008C5E96"/>
    <w:rsid w:val="008C65D1"/>
    <w:rsid w:val="008C6C6B"/>
    <w:rsid w:val="008D3FC1"/>
    <w:rsid w:val="008D407D"/>
    <w:rsid w:val="008D46BF"/>
    <w:rsid w:val="008D5177"/>
    <w:rsid w:val="008E1E95"/>
    <w:rsid w:val="008E4DA7"/>
    <w:rsid w:val="008E715A"/>
    <w:rsid w:val="008F33B8"/>
    <w:rsid w:val="008F3616"/>
    <w:rsid w:val="008F69AE"/>
    <w:rsid w:val="008F7684"/>
    <w:rsid w:val="009020A4"/>
    <w:rsid w:val="00903052"/>
    <w:rsid w:val="009040A8"/>
    <w:rsid w:val="0090598A"/>
    <w:rsid w:val="00905E23"/>
    <w:rsid w:val="00907358"/>
    <w:rsid w:val="0090777C"/>
    <w:rsid w:val="00907B75"/>
    <w:rsid w:val="009105BB"/>
    <w:rsid w:val="00911204"/>
    <w:rsid w:val="0091233C"/>
    <w:rsid w:val="009128DB"/>
    <w:rsid w:val="009129C4"/>
    <w:rsid w:val="00912CF7"/>
    <w:rsid w:val="00915199"/>
    <w:rsid w:val="009152B5"/>
    <w:rsid w:val="009163CE"/>
    <w:rsid w:val="0091754B"/>
    <w:rsid w:val="00917F63"/>
    <w:rsid w:val="00920595"/>
    <w:rsid w:val="009212AC"/>
    <w:rsid w:val="009263EC"/>
    <w:rsid w:val="0092640A"/>
    <w:rsid w:val="00927B61"/>
    <w:rsid w:val="00930DDE"/>
    <w:rsid w:val="00931467"/>
    <w:rsid w:val="009328FB"/>
    <w:rsid w:val="00932DE7"/>
    <w:rsid w:val="00934473"/>
    <w:rsid w:val="009366B5"/>
    <w:rsid w:val="009367A6"/>
    <w:rsid w:val="009368F4"/>
    <w:rsid w:val="0093769F"/>
    <w:rsid w:val="009407CE"/>
    <w:rsid w:val="009408A6"/>
    <w:rsid w:val="00940CD5"/>
    <w:rsid w:val="00943079"/>
    <w:rsid w:val="00943814"/>
    <w:rsid w:val="0094485B"/>
    <w:rsid w:val="00951583"/>
    <w:rsid w:val="00955910"/>
    <w:rsid w:val="00955D25"/>
    <w:rsid w:val="0095758F"/>
    <w:rsid w:val="009578A2"/>
    <w:rsid w:val="009612B4"/>
    <w:rsid w:val="00961FB1"/>
    <w:rsid w:val="00962891"/>
    <w:rsid w:val="00965160"/>
    <w:rsid w:val="009652B6"/>
    <w:rsid w:val="00966D6F"/>
    <w:rsid w:val="00971D91"/>
    <w:rsid w:val="00972511"/>
    <w:rsid w:val="009733F8"/>
    <w:rsid w:val="00973415"/>
    <w:rsid w:val="00974232"/>
    <w:rsid w:val="009772F7"/>
    <w:rsid w:val="00980C13"/>
    <w:rsid w:val="00982137"/>
    <w:rsid w:val="00982157"/>
    <w:rsid w:val="0098406D"/>
    <w:rsid w:val="009841E6"/>
    <w:rsid w:val="00987A0D"/>
    <w:rsid w:val="00992DA8"/>
    <w:rsid w:val="00994935"/>
    <w:rsid w:val="00996251"/>
    <w:rsid w:val="009974C1"/>
    <w:rsid w:val="009A206F"/>
    <w:rsid w:val="009A2D0B"/>
    <w:rsid w:val="009A49F3"/>
    <w:rsid w:val="009A52B6"/>
    <w:rsid w:val="009A7EB6"/>
    <w:rsid w:val="009B16CD"/>
    <w:rsid w:val="009B35EB"/>
    <w:rsid w:val="009B3CC4"/>
    <w:rsid w:val="009B529E"/>
    <w:rsid w:val="009B5B7E"/>
    <w:rsid w:val="009B6ED4"/>
    <w:rsid w:val="009B7269"/>
    <w:rsid w:val="009B7725"/>
    <w:rsid w:val="009C2738"/>
    <w:rsid w:val="009C391B"/>
    <w:rsid w:val="009C3FF6"/>
    <w:rsid w:val="009D256E"/>
    <w:rsid w:val="009D2745"/>
    <w:rsid w:val="009D2C70"/>
    <w:rsid w:val="009D37D2"/>
    <w:rsid w:val="009D43EF"/>
    <w:rsid w:val="009D48AE"/>
    <w:rsid w:val="009E00D4"/>
    <w:rsid w:val="009E140E"/>
    <w:rsid w:val="009E3825"/>
    <w:rsid w:val="009E58F4"/>
    <w:rsid w:val="009E5D64"/>
    <w:rsid w:val="009E5ED4"/>
    <w:rsid w:val="009F0DF4"/>
    <w:rsid w:val="009F227E"/>
    <w:rsid w:val="009F46ED"/>
    <w:rsid w:val="009F5A8B"/>
    <w:rsid w:val="009F6B8B"/>
    <w:rsid w:val="009F713C"/>
    <w:rsid w:val="009F787B"/>
    <w:rsid w:val="00A00290"/>
    <w:rsid w:val="00A00439"/>
    <w:rsid w:val="00A021B0"/>
    <w:rsid w:val="00A02B74"/>
    <w:rsid w:val="00A02F78"/>
    <w:rsid w:val="00A044D1"/>
    <w:rsid w:val="00A048CF"/>
    <w:rsid w:val="00A07982"/>
    <w:rsid w:val="00A10199"/>
    <w:rsid w:val="00A10220"/>
    <w:rsid w:val="00A127C1"/>
    <w:rsid w:val="00A14A53"/>
    <w:rsid w:val="00A16F02"/>
    <w:rsid w:val="00A235F9"/>
    <w:rsid w:val="00A238A0"/>
    <w:rsid w:val="00A23B17"/>
    <w:rsid w:val="00A24C97"/>
    <w:rsid w:val="00A26F6B"/>
    <w:rsid w:val="00A2738B"/>
    <w:rsid w:val="00A300AE"/>
    <w:rsid w:val="00A30C58"/>
    <w:rsid w:val="00A31088"/>
    <w:rsid w:val="00A31E8E"/>
    <w:rsid w:val="00A32E44"/>
    <w:rsid w:val="00A3508D"/>
    <w:rsid w:val="00A354AE"/>
    <w:rsid w:val="00A364EE"/>
    <w:rsid w:val="00A36F51"/>
    <w:rsid w:val="00A4126E"/>
    <w:rsid w:val="00A422B7"/>
    <w:rsid w:val="00A42C42"/>
    <w:rsid w:val="00A46DE8"/>
    <w:rsid w:val="00A47030"/>
    <w:rsid w:val="00A50CCA"/>
    <w:rsid w:val="00A510F6"/>
    <w:rsid w:val="00A52810"/>
    <w:rsid w:val="00A539A2"/>
    <w:rsid w:val="00A53FCD"/>
    <w:rsid w:val="00A54B7E"/>
    <w:rsid w:val="00A551FC"/>
    <w:rsid w:val="00A55252"/>
    <w:rsid w:val="00A562D0"/>
    <w:rsid w:val="00A56AB3"/>
    <w:rsid w:val="00A56F43"/>
    <w:rsid w:val="00A56FDA"/>
    <w:rsid w:val="00A57109"/>
    <w:rsid w:val="00A5725E"/>
    <w:rsid w:val="00A575EB"/>
    <w:rsid w:val="00A60878"/>
    <w:rsid w:val="00A61BFD"/>
    <w:rsid w:val="00A635EF"/>
    <w:rsid w:val="00A636A7"/>
    <w:rsid w:val="00A63EA5"/>
    <w:rsid w:val="00A6462C"/>
    <w:rsid w:val="00A64AD6"/>
    <w:rsid w:val="00A64C91"/>
    <w:rsid w:val="00A64F59"/>
    <w:rsid w:val="00A650FC"/>
    <w:rsid w:val="00A65F22"/>
    <w:rsid w:val="00A70272"/>
    <w:rsid w:val="00A70D7C"/>
    <w:rsid w:val="00A74C7E"/>
    <w:rsid w:val="00A75206"/>
    <w:rsid w:val="00A76A6A"/>
    <w:rsid w:val="00A771FA"/>
    <w:rsid w:val="00A77F19"/>
    <w:rsid w:val="00A80267"/>
    <w:rsid w:val="00A81AB4"/>
    <w:rsid w:val="00A82BE1"/>
    <w:rsid w:val="00A832D6"/>
    <w:rsid w:val="00A83944"/>
    <w:rsid w:val="00A83DDA"/>
    <w:rsid w:val="00A84350"/>
    <w:rsid w:val="00A86A5B"/>
    <w:rsid w:val="00A87B2F"/>
    <w:rsid w:val="00A958EC"/>
    <w:rsid w:val="00A95F2B"/>
    <w:rsid w:val="00A96C68"/>
    <w:rsid w:val="00A97541"/>
    <w:rsid w:val="00AA0146"/>
    <w:rsid w:val="00AA100E"/>
    <w:rsid w:val="00AA26CF"/>
    <w:rsid w:val="00AA28F1"/>
    <w:rsid w:val="00AA3D67"/>
    <w:rsid w:val="00AA51F2"/>
    <w:rsid w:val="00AB1E6A"/>
    <w:rsid w:val="00AB2D68"/>
    <w:rsid w:val="00AB56D2"/>
    <w:rsid w:val="00AB5DB4"/>
    <w:rsid w:val="00AB681D"/>
    <w:rsid w:val="00AB7AB2"/>
    <w:rsid w:val="00AB7B8D"/>
    <w:rsid w:val="00AC0D46"/>
    <w:rsid w:val="00AC1A63"/>
    <w:rsid w:val="00AC208A"/>
    <w:rsid w:val="00AC5918"/>
    <w:rsid w:val="00AC5C13"/>
    <w:rsid w:val="00AC6775"/>
    <w:rsid w:val="00AC7063"/>
    <w:rsid w:val="00AD0F67"/>
    <w:rsid w:val="00AD1007"/>
    <w:rsid w:val="00AD2489"/>
    <w:rsid w:val="00AD2701"/>
    <w:rsid w:val="00AD31B6"/>
    <w:rsid w:val="00AD34E3"/>
    <w:rsid w:val="00AD6BC0"/>
    <w:rsid w:val="00AD7BBA"/>
    <w:rsid w:val="00AE0632"/>
    <w:rsid w:val="00AE2D81"/>
    <w:rsid w:val="00AE35E3"/>
    <w:rsid w:val="00AE3BE3"/>
    <w:rsid w:val="00AE3E6A"/>
    <w:rsid w:val="00AE5125"/>
    <w:rsid w:val="00AE5699"/>
    <w:rsid w:val="00AE5F62"/>
    <w:rsid w:val="00AE6ACA"/>
    <w:rsid w:val="00AF2031"/>
    <w:rsid w:val="00AF301C"/>
    <w:rsid w:val="00AF5715"/>
    <w:rsid w:val="00AF7FAE"/>
    <w:rsid w:val="00B00B40"/>
    <w:rsid w:val="00B01007"/>
    <w:rsid w:val="00B029A8"/>
    <w:rsid w:val="00B03B39"/>
    <w:rsid w:val="00B0455F"/>
    <w:rsid w:val="00B05B00"/>
    <w:rsid w:val="00B05C21"/>
    <w:rsid w:val="00B07CB8"/>
    <w:rsid w:val="00B07DDD"/>
    <w:rsid w:val="00B111EB"/>
    <w:rsid w:val="00B1191B"/>
    <w:rsid w:val="00B165CC"/>
    <w:rsid w:val="00B16C75"/>
    <w:rsid w:val="00B16FB2"/>
    <w:rsid w:val="00B170E6"/>
    <w:rsid w:val="00B216AC"/>
    <w:rsid w:val="00B21B29"/>
    <w:rsid w:val="00B21D7D"/>
    <w:rsid w:val="00B22547"/>
    <w:rsid w:val="00B234B4"/>
    <w:rsid w:val="00B243FB"/>
    <w:rsid w:val="00B263BD"/>
    <w:rsid w:val="00B26F3B"/>
    <w:rsid w:val="00B3036F"/>
    <w:rsid w:val="00B315CC"/>
    <w:rsid w:val="00B31707"/>
    <w:rsid w:val="00B32176"/>
    <w:rsid w:val="00B379E4"/>
    <w:rsid w:val="00B4007F"/>
    <w:rsid w:val="00B401D3"/>
    <w:rsid w:val="00B429D3"/>
    <w:rsid w:val="00B42F65"/>
    <w:rsid w:val="00B43660"/>
    <w:rsid w:val="00B43E66"/>
    <w:rsid w:val="00B45074"/>
    <w:rsid w:val="00B45C68"/>
    <w:rsid w:val="00B47B89"/>
    <w:rsid w:val="00B5074E"/>
    <w:rsid w:val="00B50B0E"/>
    <w:rsid w:val="00B52AA4"/>
    <w:rsid w:val="00B52C65"/>
    <w:rsid w:val="00B52DAA"/>
    <w:rsid w:val="00B5324E"/>
    <w:rsid w:val="00B54F1E"/>
    <w:rsid w:val="00B551E8"/>
    <w:rsid w:val="00B55ECA"/>
    <w:rsid w:val="00B56F0E"/>
    <w:rsid w:val="00B614F0"/>
    <w:rsid w:val="00B61712"/>
    <w:rsid w:val="00B6185E"/>
    <w:rsid w:val="00B61DBB"/>
    <w:rsid w:val="00B62074"/>
    <w:rsid w:val="00B62575"/>
    <w:rsid w:val="00B63FA5"/>
    <w:rsid w:val="00B673F5"/>
    <w:rsid w:val="00B718F3"/>
    <w:rsid w:val="00B726B1"/>
    <w:rsid w:val="00B72BEC"/>
    <w:rsid w:val="00B74124"/>
    <w:rsid w:val="00B762A9"/>
    <w:rsid w:val="00B77CD0"/>
    <w:rsid w:val="00B806C3"/>
    <w:rsid w:val="00B80A85"/>
    <w:rsid w:val="00B812F8"/>
    <w:rsid w:val="00B819ED"/>
    <w:rsid w:val="00B83C05"/>
    <w:rsid w:val="00B850FF"/>
    <w:rsid w:val="00B85D04"/>
    <w:rsid w:val="00B85E20"/>
    <w:rsid w:val="00B8676F"/>
    <w:rsid w:val="00B87924"/>
    <w:rsid w:val="00B9083A"/>
    <w:rsid w:val="00B90CD2"/>
    <w:rsid w:val="00B91365"/>
    <w:rsid w:val="00B92A54"/>
    <w:rsid w:val="00B92C33"/>
    <w:rsid w:val="00B9497C"/>
    <w:rsid w:val="00B94FD4"/>
    <w:rsid w:val="00B95541"/>
    <w:rsid w:val="00B9600C"/>
    <w:rsid w:val="00BA0254"/>
    <w:rsid w:val="00BA17C0"/>
    <w:rsid w:val="00BA1D32"/>
    <w:rsid w:val="00BA2254"/>
    <w:rsid w:val="00BA4966"/>
    <w:rsid w:val="00BA4C6D"/>
    <w:rsid w:val="00BA51E8"/>
    <w:rsid w:val="00BA5C45"/>
    <w:rsid w:val="00BA626B"/>
    <w:rsid w:val="00BB1C9B"/>
    <w:rsid w:val="00BB2993"/>
    <w:rsid w:val="00BB4036"/>
    <w:rsid w:val="00BB42BC"/>
    <w:rsid w:val="00BB46D6"/>
    <w:rsid w:val="00BB4905"/>
    <w:rsid w:val="00BB4DB9"/>
    <w:rsid w:val="00BB6691"/>
    <w:rsid w:val="00BB707F"/>
    <w:rsid w:val="00BB7C4C"/>
    <w:rsid w:val="00BC11E0"/>
    <w:rsid w:val="00BC286B"/>
    <w:rsid w:val="00BC2B3A"/>
    <w:rsid w:val="00BC36DA"/>
    <w:rsid w:val="00BC395A"/>
    <w:rsid w:val="00BD09A9"/>
    <w:rsid w:val="00BD0FFD"/>
    <w:rsid w:val="00BD10F7"/>
    <w:rsid w:val="00BD1E29"/>
    <w:rsid w:val="00BD2BF4"/>
    <w:rsid w:val="00BD3911"/>
    <w:rsid w:val="00BD42B0"/>
    <w:rsid w:val="00BD4AD4"/>
    <w:rsid w:val="00BD5895"/>
    <w:rsid w:val="00BE13ED"/>
    <w:rsid w:val="00BE1D34"/>
    <w:rsid w:val="00BE4FF1"/>
    <w:rsid w:val="00BE50D6"/>
    <w:rsid w:val="00BE5410"/>
    <w:rsid w:val="00BE6A33"/>
    <w:rsid w:val="00BE71BB"/>
    <w:rsid w:val="00BF25AA"/>
    <w:rsid w:val="00BF3104"/>
    <w:rsid w:val="00BF4034"/>
    <w:rsid w:val="00BF4AB0"/>
    <w:rsid w:val="00BF4EFC"/>
    <w:rsid w:val="00BF7F26"/>
    <w:rsid w:val="00C00E38"/>
    <w:rsid w:val="00C05E48"/>
    <w:rsid w:val="00C10785"/>
    <w:rsid w:val="00C107FA"/>
    <w:rsid w:val="00C10D61"/>
    <w:rsid w:val="00C10DD1"/>
    <w:rsid w:val="00C12995"/>
    <w:rsid w:val="00C129C3"/>
    <w:rsid w:val="00C12F18"/>
    <w:rsid w:val="00C13481"/>
    <w:rsid w:val="00C159E4"/>
    <w:rsid w:val="00C16EC9"/>
    <w:rsid w:val="00C17C73"/>
    <w:rsid w:val="00C17DC9"/>
    <w:rsid w:val="00C17FB2"/>
    <w:rsid w:val="00C205A3"/>
    <w:rsid w:val="00C20E61"/>
    <w:rsid w:val="00C24350"/>
    <w:rsid w:val="00C244A5"/>
    <w:rsid w:val="00C2475C"/>
    <w:rsid w:val="00C258CC"/>
    <w:rsid w:val="00C25F26"/>
    <w:rsid w:val="00C27CDC"/>
    <w:rsid w:val="00C30404"/>
    <w:rsid w:val="00C32314"/>
    <w:rsid w:val="00C33F34"/>
    <w:rsid w:val="00C374BD"/>
    <w:rsid w:val="00C37891"/>
    <w:rsid w:val="00C41D29"/>
    <w:rsid w:val="00C42C45"/>
    <w:rsid w:val="00C44405"/>
    <w:rsid w:val="00C4476E"/>
    <w:rsid w:val="00C4495F"/>
    <w:rsid w:val="00C44FBF"/>
    <w:rsid w:val="00C455AD"/>
    <w:rsid w:val="00C469F3"/>
    <w:rsid w:val="00C473FF"/>
    <w:rsid w:val="00C50114"/>
    <w:rsid w:val="00C512A1"/>
    <w:rsid w:val="00C521CD"/>
    <w:rsid w:val="00C52DE5"/>
    <w:rsid w:val="00C52DEC"/>
    <w:rsid w:val="00C546B4"/>
    <w:rsid w:val="00C546CD"/>
    <w:rsid w:val="00C54C41"/>
    <w:rsid w:val="00C5651C"/>
    <w:rsid w:val="00C56792"/>
    <w:rsid w:val="00C57CD1"/>
    <w:rsid w:val="00C57EF0"/>
    <w:rsid w:val="00C65052"/>
    <w:rsid w:val="00C65374"/>
    <w:rsid w:val="00C67D96"/>
    <w:rsid w:val="00C7096E"/>
    <w:rsid w:val="00C71774"/>
    <w:rsid w:val="00C71CDB"/>
    <w:rsid w:val="00C73C0C"/>
    <w:rsid w:val="00C74F1F"/>
    <w:rsid w:val="00C75CF4"/>
    <w:rsid w:val="00C760D9"/>
    <w:rsid w:val="00C76930"/>
    <w:rsid w:val="00C76DE3"/>
    <w:rsid w:val="00C7775D"/>
    <w:rsid w:val="00C8000B"/>
    <w:rsid w:val="00C81C68"/>
    <w:rsid w:val="00C81F88"/>
    <w:rsid w:val="00C8257A"/>
    <w:rsid w:val="00C83F05"/>
    <w:rsid w:val="00C84CC5"/>
    <w:rsid w:val="00C87355"/>
    <w:rsid w:val="00C87E7D"/>
    <w:rsid w:val="00C900D6"/>
    <w:rsid w:val="00C905DB"/>
    <w:rsid w:val="00C930E5"/>
    <w:rsid w:val="00C95E9E"/>
    <w:rsid w:val="00C963D3"/>
    <w:rsid w:val="00CA2463"/>
    <w:rsid w:val="00CA3AB2"/>
    <w:rsid w:val="00CA46DF"/>
    <w:rsid w:val="00CA4AC2"/>
    <w:rsid w:val="00CA4AC3"/>
    <w:rsid w:val="00CA4D68"/>
    <w:rsid w:val="00CA6340"/>
    <w:rsid w:val="00CA701E"/>
    <w:rsid w:val="00CB03D8"/>
    <w:rsid w:val="00CB26E9"/>
    <w:rsid w:val="00CB3A34"/>
    <w:rsid w:val="00CB6A46"/>
    <w:rsid w:val="00CB79DD"/>
    <w:rsid w:val="00CC021E"/>
    <w:rsid w:val="00CC1370"/>
    <w:rsid w:val="00CC2B31"/>
    <w:rsid w:val="00CC3238"/>
    <w:rsid w:val="00CC32E5"/>
    <w:rsid w:val="00CC3408"/>
    <w:rsid w:val="00CC37CA"/>
    <w:rsid w:val="00CC41FD"/>
    <w:rsid w:val="00CC544F"/>
    <w:rsid w:val="00CC5989"/>
    <w:rsid w:val="00CC6618"/>
    <w:rsid w:val="00CD1D4E"/>
    <w:rsid w:val="00CD669C"/>
    <w:rsid w:val="00CD6C8E"/>
    <w:rsid w:val="00CE0635"/>
    <w:rsid w:val="00CE0B9D"/>
    <w:rsid w:val="00CE0D71"/>
    <w:rsid w:val="00CE227B"/>
    <w:rsid w:val="00CE4067"/>
    <w:rsid w:val="00CE41B6"/>
    <w:rsid w:val="00CE4777"/>
    <w:rsid w:val="00CE499C"/>
    <w:rsid w:val="00CE5F3F"/>
    <w:rsid w:val="00CE625A"/>
    <w:rsid w:val="00CE7630"/>
    <w:rsid w:val="00CF16E0"/>
    <w:rsid w:val="00CF1F43"/>
    <w:rsid w:val="00CF2651"/>
    <w:rsid w:val="00CF4359"/>
    <w:rsid w:val="00D00D41"/>
    <w:rsid w:val="00D0152A"/>
    <w:rsid w:val="00D01A82"/>
    <w:rsid w:val="00D030D4"/>
    <w:rsid w:val="00D037CE"/>
    <w:rsid w:val="00D0400A"/>
    <w:rsid w:val="00D04738"/>
    <w:rsid w:val="00D056E2"/>
    <w:rsid w:val="00D05868"/>
    <w:rsid w:val="00D05E67"/>
    <w:rsid w:val="00D0718C"/>
    <w:rsid w:val="00D106D7"/>
    <w:rsid w:val="00D12F9C"/>
    <w:rsid w:val="00D14DC3"/>
    <w:rsid w:val="00D22AD9"/>
    <w:rsid w:val="00D22F13"/>
    <w:rsid w:val="00D244C3"/>
    <w:rsid w:val="00D25B59"/>
    <w:rsid w:val="00D25F75"/>
    <w:rsid w:val="00D27533"/>
    <w:rsid w:val="00D27C24"/>
    <w:rsid w:val="00D300A0"/>
    <w:rsid w:val="00D30C64"/>
    <w:rsid w:val="00D30EEF"/>
    <w:rsid w:val="00D3119A"/>
    <w:rsid w:val="00D33619"/>
    <w:rsid w:val="00D35D03"/>
    <w:rsid w:val="00D361F5"/>
    <w:rsid w:val="00D36864"/>
    <w:rsid w:val="00D37673"/>
    <w:rsid w:val="00D377EC"/>
    <w:rsid w:val="00D37E80"/>
    <w:rsid w:val="00D43FCA"/>
    <w:rsid w:val="00D44157"/>
    <w:rsid w:val="00D46590"/>
    <w:rsid w:val="00D476B8"/>
    <w:rsid w:val="00D51C98"/>
    <w:rsid w:val="00D53EBF"/>
    <w:rsid w:val="00D57E2D"/>
    <w:rsid w:val="00D61875"/>
    <w:rsid w:val="00D63386"/>
    <w:rsid w:val="00D66E51"/>
    <w:rsid w:val="00D67247"/>
    <w:rsid w:val="00D676CE"/>
    <w:rsid w:val="00D67EB2"/>
    <w:rsid w:val="00D720C7"/>
    <w:rsid w:val="00D72660"/>
    <w:rsid w:val="00D74016"/>
    <w:rsid w:val="00D74079"/>
    <w:rsid w:val="00D74C01"/>
    <w:rsid w:val="00D776C6"/>
    <w:rsid w:val="00D77D6A"/>
    <w:rsid w:val="00D80011"/>
    <w:rsid w:val="00D802AD"/>
    <w:rsid w:val="00D80B82"/>
    <w:rsid w:val="00D82494"/>
    <w:rsid w:val="00D8340D"/>
    <w:rsid w:val="00D83C96"/>
    <w:rsid w:val="00D85AD1"/>
    <w:rsid w:val="00D85B97"/>
    <w:rsid w:val="00D863A8"/>
    <w:rsid w:val="00D86459"/>
    <w:rsid w:val="00D869C6"/>
    <w:rsid w:val="00D87379"/>
    <w:rsid w:val="00D87780"/>
    <w:rsid w:val="00D90F4F"/>
    <w:rsid w:val="00D9116A"/>
    <w:rsid w:val="00D9162D"/>
    <w:rsid w:val="00D92630"/>
    <w:rsid w:val="00D92C04"/>
    <w:rsid w:val="00D92D77"/>
    <w:rsid w:val="00D94517"/>
    <w:rsid w:val="00D94A86"/>
    <w:rsid w:val="00D96760"/>
    <w:rsid w:val="00D96C0C"/>
    <w:rsid w:val="00D96D21"/>
    <w:rsid w:val="00D96F86"/>
    <w:rsid w:val="00D97247"/>
    <w:rsid w:val="00D97EB8"/>
    <w:rsid w:val="00DA2DE8"/>
    <w:rsid w:val="00DA313C"/>
    <w:rsid w:val="00DA3E50"/>
    <w:rsid w:val="00DA4266"/>
    <w:rsid w:val="00DA78DD"/>
    <w:rsid w:val="00DA7ED4"/>
    <w:rsid w:val="00DB3132"/>
    <w:rsid w:val="00DB3862"/>
    <w:rsid w:val="00DB435D"/>
    <w:rsid w:val="00DB6B21"/>
    <w:rsid w:val="00DC1180"/>
    <w:rsid w:val="00DC44E7"/>
    <w:rsid w:val="00DC4BD2"/>
    <w:rsid w:val="00DC699F"/>
    <w:rsid w:val="00DC7B7C"/>
    <w:rsid w:val="00DC7C1A"/>
    <w:rsid w:val="00DD028B"/>
    <w:rsid w:val="00DD0D23"/>
    <w:rsid w:val="00DD5A73"/>
    <w:rsid w:val="00DD6FFC"/>
    <w:rsid w:val="00DE6F63"/>
    <w:rsid w:val="00DF0596"/>
    <w:rsid w:val="00DF1052"/>
    <w:rsid w:val="00DF2826"/>
    <w:rsid w:val="00DF31DC"/>
    <w:rsid w:val="00DF4FA7"/>
    <w:rsid w:val="00DF54E4"/>
    <w:rsid w:val="00DF6A7B"/>
    <w:rsid w:val="00DF7DC3"/>
    <w:rsid w:val="00E00F3D"/>
    <w:rsid w:val="00E013D2"/>
    <w:rsid w:val="00E02860"/>
    <w:rsid w:val="00E02C06"/>
    <w:rsid w:val="00E0446F"/>
    <w:rsid w:val="00E106B0"/>
    <w:rsid w:val="00E10A3D"/>
    <w:rsid w:val="00E10D12"/>
    <w:rsid w:val="00E13FA9"/>
    <w:rsid w:val="00E15DD6"/>
    <w:rsid w:val="00E16D20"/>
    <w:rsid w:val="00E16DBC"/>
    <w:rsid w:val="00E17705"/>
    <w:rsid w:val="00E17E3C"/>
    <w:rsid w:val="00E21D74"/>
    <w:rsid w:val="00E22338"/>
    <w:rsid w:val="00E227CA"/>
    <w:rsid w:val="00E26A02"/>
    <w:rsid w:val="00E3063C"/>
    <w:rsid w:val="00E30E3A"/>
    <w:rsid w:val="00E312DC"/>
    <w:rsid w:val="00E32DB9"/>
    <w:rsid w:val="00E34FA9"/>
    <w:rsid w:val="00E40085"/>
    <w:rsid w:val="00E40919"/>
    <w:rsid w:val="00E429A7"/>
    <w:rsid w:val="00E43AC9"/>
    <w:rsid w:val="00E45818"/>
    <w:rsid w:val="00E51C64"/>
    <w:rsid w:val="00E53C05"/>
    <w:rsid w:val="00E54595"/>
    <w:rsid w:val="00E56BDA"/>
    <w:rsid w:val="00E614A1"/>
    <w:rsid w:val="00E616FB"/>
    <w:rsid w:val="00E617FD"/>
    <w:rsid w:val="00E645C5"/>
    <w:rsid w:val="00E6669D"/>
    <w:rsid w:val="00E66C07"/>
    <w:rsid w:val="00E67430"/>
    <w:rsid w:val="00E6789B"/>
    <w:rsid w:val="00E7120C"/>
    <w:rsid w:val="00E7170C"/>
    <w:rsid w:val="00E71DCA"/>
    <w:rsid w:val="00E72FE4"/>
    <w:rsid w:val="00E74842"/>
    <w:rsid w:val="00E75579"/>
    <w:rsid w:val="00E76528"/>
    <w:rsid w:val="00E8081B"/>
    <w:rsid w:val="00E80D52"/>
    <w:rsid w:val="00E8377F"/>
    <w:rsid w:val="00E8527E"/>
    <w:rsid w:val="00E85DE4"/>
    <w:rsid w:val="00E85EE2"/>
    <w:rsid w:val="00E87335"/>
    <w:rsid w:val="00E9169C"/>
    <w:rsid w:val="00E949D6"/>
    <w:rsid w:val="00EA1B04"/>
    <w:rsid w:val="00EA2305"/>
    <w:rsid w:val="00EA2525"/>
    <w:rsid w:val="00EA2759"/>
    <w:rsid w:val="00EA27C9"/>
    <w:rsid w:val="00EA2F6D"/>
    <w:rsid w:val="00EA3085"/>
    <w:rsid w:val="00EA3C23"/>
    <w:rsid w:val="00EA47F7"/>
    <w:rsid w:val="00EB0700"/>
    <w:rsid w:val="00EB083D"/>
    <w:rsid w:val="00EB0FD4"/>
    <w:rsid w:val="00EB458F"/>
    <w:rsid w:val="00EB4A6C"/>
    <w:rsid w:val="00EB56BB"/>
    <w:rsid w:val="00EB577A"/>
    <w:rsid w:val="00EB5B20"/>
    <w:rsid w:val="00EB72E1"/>
    <w:rsid w:val="00EC0842"/>
    <w:rsid w:val="00EC0AD4"/>
    <w:rsid w:val="00EC1F4B"/>
    <w:rsid w:val="00EC23F2"/>
    <w:rsid w:val="00EC2F5B"/>
    <w:rsid w:val="00EC3794"/>
    <w:rsid w:val="00EC465E"/>
    <w:rsid w:val="00EC48CB"/>
    <w:rsid w:val="00EC4B31"/>
    <w:rsid w:val="00EC5401"/>
    <w:rsid w:val="00EC65A5"/>
    <w:rsid w:val="00EC66B7"/>
    <w:rsid w:val="00ED1243"/>
    <w:rsid w:val="00ED3670"/>
    <w:rsid w:val="00ED5278"/>
    <w:rsid w:val="00ED5418"/>
    <w:rsid w:val="00ED5EFB"/>
    <w:rsid w:val="00ED7EB8"/>
    <w:rsid w:val="00EE2F26"/>
    <w:rsid w:val="00EE35FF"/>
    <w:rsid w:val="00EE40EB"/>
    <w:rsid w:val="00EE5A7C"/>
    <w:rsid w:val="00EF1871"/>
    <w:rsid w:val="00EF1B25"/>
    <w:rsid w:val="00F01519"/>
    <w:rsid w:val="00F0584B"/>
    <w:rsid w:val="00F06ABB"/>
    <w:rsid w:val="00F132FC"/>
    <w:rsid w:val="00F13A6B"/>
    <w:rsid w:val="00F155C3"/>
    <w:rsid w:val="00F16501"/>
    <w:rsid w:val="00F1656C"/>
    <w:rsid w:val="00F1676C"/>
    <w:rsid w:val="00F170B3"/>
    <w:rsid w:val="00F17160"/>
    <w:rsid w:val="00F21B85"/>
    <w:rsid w:val="00F22BE9"/>
    <w:rsid w:val="00F234BF"/>
    <w:rsid w:val="00F3055A"/>
    <w:rsid w:val="00F319BC"/>
    <w:rsid w:val="00F31D6E"/>
    <w:rsid w:val="00F32A34"/>
    <w:rsid w:val="00F33934"/>
    <w:rsid w:val="00F377C0"/>
    <w:rsid w:val="00F41000"/>
    <w:rsid w:val="00F41619"/>
    <w:rsid w:val="00F41883"/>
    <w:rsid w:val="00F4212F"/>
    <w:rsid w:val="00F467AA"/>
    <w:rsid w:val="00F5011A"/>
    <w:rsid w:val="00F503EB"/>
    <w:rsid w:val="00F5052A"/>
    <w:rsid w:val="00F51B76"/>
    <w:rsid w:val="00F51E40"/>
    <w:rsid w:val="00F5200D"/>
    <w:rsid w:val="00F527F2"/>
    <w:rsid w:val="00F52968"/>
    <w:rsid w:val="00F5438C"/>
    <w:rsid w:val="00F56646"/>
    <w:rsid w:val="00F569B9"/>
    <w:rsid w:val="00F60E5D"/>
    <w:rsid w:val="00F62A16"/>
    <w:rsid w:val="00F672C3"/>
    <w:rsid w:val="00F70C05"/>
    <w:rsid w:val="00F72217"/>
    <w:rsid w:val="00F742D2"/>
    <w:rsid w:val="00F75DA6"/>
    <w:rsid w:val="00F77743"/>
    <w:rsid w:val="00F7794E"/>
    <w:rsid w:val="00F80C0F"/>
    <w:rsid w:val="00F8136D"/>
    <w:rsid w:val="00F81983"/>
    <w:rsid w:val="00F81A03"/>
    <w:rsid w:val="00F8261E"/>
    <w:rsid w:val="00F830C2"/>
    <w:rsid w:val="00F831EB"/>
    <w:rsid w:val="00F833A6"/>
    <w:rsid w:val="00F85402"/>
    <w:rsid w:val="00F85495"/>
    <w:rsid w:val="00F863FE"/>
    <w:rsid w:val="00F86C99"/>
    <w:rsid w:val="00F87695"/>
    <w:rsid w:val="00F87EBA"/>
    <w:rsid w:val="00F909D3"/>
    <w:rsid w:val="00F919B6"/>
    <w:rsid w:val="00F91E6B"/>
    <w:rsid w:val="00F931BB"/>
    <w:rsid w:val="00F93D00"/>
    <w:rsid w:val="00F940F2"/>
    <w:rsid w:val="00F94482"/>
    <w:rsid w:val="00F9527F"/>
    <w:rsid w:val="00F97EDC"/>
    <w:rsid w:val="00FA018C"/>
    <w:rsid w:val="00FA2D0F"/>
    <w:rsid w:val="00FA326D"/>
    <w:rsid w:val="00FA38C4"/>
    <w:rsid w:val="00FA5803"/>
    <w:rsid w:val="00FA7C2D"/>
    <w:rsid w:val="00FB0FE2"/>
    <w:rsid w:val="00FB10E4"/>
    <w:rsid w:val="00FB1364"/>
    <w:rsid w:val="00FB1AE7"/>
    <w:rsid w:val="00FB4219"/>
    <w:rsid w:val="00FB51C4"/>
    <w:rsid w:val="00FB6E8E"/>
    <w:rsid w:val="00FB7444"/>
    <w:rsid w:val="00FC0151"/>
    <w:rsid w:val="00FC1CF6"/>
    <w:rsid w:val="00FC3E92"/>
    <w:rsid w:val="00FC420A"/>
    <w:rsid w:val="00FC6724"/>
    <w:rsid w:val="00FD006A"/>
    <w:rsid w:val="00FD0D1E"/>
    <w:rsid w:val="00FD1270"/>
    <w:rsid w:val="00FD20A5"/>
    <w:rsid w:val="00FD4FC6"/>
    <w:rsid w:val="00FD6449"/>
    <w:rsid w:val="00FD698E"/>
    <w:rsid w:val="00FD71E2"/>
    <w:rsid w:val="00FD78F3"/>
    <w:rsid w:val="00FE01A0"/>
    <w:rsid w:val="00FE25FF"/>
    <w:rsid w:val="00FE3690"/>
    <w:rsid w:val="00FE3A0D"/>
    <w:rsid w:val="00FE4005"/>
    <w:rsid w:val="00FE5FA7"/>
    <w:rsid w:val="00FE682B"/>
    <w:rsid w:val="00FE70C9"/>
    <w:rsid w:val="00FE786F"/>
    <w:rsid w:val="00FE7C3F"/>
    <w:rsid w:val="00FE7F8A"/>
    <w:rsid w:val="00FF023E"/>
    <w:rsid w:val="00FF315F"/>
    <w:rsid w:val="00FF6F36"/>
    <w:rsid w:val="00FF7B62"/>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59D05"/>
  <w15:docId w15:val="{D7EA88D6-50EC-4F6B-ADB1-0EB833EEA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CE9"/>
  </w:style>
  <w:style w:type="paragraph" w:styleId="Heading1">
    <w:name w:val="heading 1"/>
    <w:basedOn w:val="Normal"/>
    <w:next w:val="Normal"/>
    <w:link w:val="Heading1Char"/>
    <w:uiPriority w:val="9"/>
    <w:qFormat/>
    <w:rsid w:val="00AA01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7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7E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87E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0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F5 List Paragraph,Bullet Points,No Spacing1,List Paragraph Char Char Char,Indicator Text,Numbered Para 1,Bullet 1,Colorful List - Accent 11,List Paragraph11,MAIN CONTENT,List Paragraph12,List Paragraph2,OBC Bullet,Dot pt"/>
    <w:basedOn w:val="Normal"/>
    <w:link w:val="ListParagraphChar"/>
    <w:uiPriority w:val="34"/>
    <w:qFormat/>
    <w:rsid w:val="00FC0151"/>
    <w:pPr>
      <w:ind w:left="720"/>
      <w:contextualSpacing/>
    </w:pPr>
  </w:style>
  <w:style w:type="character" w:styleId="CommentReference">
    <w:name w:val="annotation reference"/>
    <w:basedOn w:val="DefaultParagraphFont"/>
    <w:uiPriority w:val="99"/>
    <w:semiHidden/>
    <w:unhideWhenUsed/>
    <w:rsid w:val="00FC0151"/>
    <w:rPr>
      <w:sz w:val="16"/>
      <w:szCs w:val="16"/>
    </w:rPr>
  </w:style>
  <w:style w:type="paragraph" w:styleId="CommentText">
    <w:name w:val="annotation text"/>
    <w:basedOn w:val="Normal"/>
    <w:link w:val="CommentTextChar"/>
    <w:uiPriority w:val="99"/>
    <w:unhideWhenUsed/>
    <w:rsid w:val="00FC0151"/>
    <w:pPr>
      <w:spacing w:line="240" w:lineRule="auto"/>
    </w:pPr>
    <w:rPr>
      <w:sz w:val="20"/>
      <w:szCs w:val="20"/>
    </w:rPr>
  </w:style>
  <w:style w:type="character" w:customStyle="1" w:styleId="CommentTextChar">
    <w:name w:val="Comment Text Char"/>
    <w:basedOn w:val="DefaultParagraphFont"/>
    <w:link w:val="CommentText"/>
    <w:uiPriority w:val="99"/>
    <w:rsid w:val="00FC0151"/>
    <w:rPr>
      <w:sz w:val="20"/>
      <w:szCs w:val="20"/>
    </w:rPr>
  </w:style>
  <w:style w:type="character" w:styleId="Hyperlink">
    <w:name w:val="Hyperlink"/>
    <w:basedOn w:val="DefaultParagraphFont"/>
    <w:uiPriority w:val="99"/>
    <w:unhideWhenUsed/>
    <w:rsid w:val="00FC0151"/>
    <w:rPr>
      <w:color w:val="0563C1" w:themeColor="hyperlink"/>
      <w:u w:val="single"/>
    </w:rPr>
  </w:style>
  <w:style w:type="paragraph" w:styleId="BalloonText">
    <w:name w:val="Balloon Text"/>
    <w:basedOn w:val="Normal"/>
    <w:link w:val="BalloonTextChar"/>
    <w:uiPriority w:val="99"/>
    <w:semiHidden/>
    <w:unhideWhenUsed/>
    <w:rsid w:val="00FC01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15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E41B6"/>
    <w:rPr>
      <w:b/>
      <w:bCs/>
    </w:rPr>
  </w:style>
  <w:style w:type="character" w:customStyle="1" w:styleId="CommentSubjectChar">
    <w:name w:val="Comment Subject Char"/>
    <w:basedOn w:val="CommentTextChar"/>
    <w:link w:val="CommentSubject"/>
    <w:uiPriority w:val="99"/>
    <w:semiHidden/>
    <w:rsid w:val="00CE41B6"/>
    <w:rPr>
      <w:b/>
      <w:bCs/>
      <w:sz w:val="20"/>
      <w:szCs w:val="20"/>
    </w:rPr>
  </w:style>
  <w:style w:type="paragraph" w:styleId="Header">
    <w:name w:val="header"/>
    <w:basedOn w:val="Normal"/>
    <w:link w:val="HeaderChar"/>
    <w:uiPriority w:val="99"/>
    <w:unhideWhenUsed/>
    <w:rsid w:val="000F62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2DE"/>
  </w:style>
  <w:style w:type="paragraph" w:styleId="Footer">
    <w:name w:val="footer"/>
    <w:basedOn w:val="Normal"/>
    <w:link w:val="FooterChar"/>
    <w:uiPriority w:val="99"/>
    <w:unhideWhenUsed/>
    <w:rsid w:val="000F62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2DE"/>
  </w:style>
  <w:style w:type="character" w:customStyle="1" w:styleId="Heading1Char">
    <w:name w:val="Heading 1 Char"/>
    <w:basedOn w:val="DefaultParagraphFont"/>
    <w:link w:val="Heading1"/>
    <w:uiPriority w:val="9"/>
    <w:rsid w:val="00AA01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7E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7E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87EB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87EBA"/>
    <w:pPr>
      <w:outlineLvl w:val="9"/>
    </w:pPr>
  </w:style>
  <w:style w:type="paragraph" w:styleId="TOC1">
    <w:name w:val="toc 1"/>
    <w:basedOn w:val="Normal"/>
    <w:next w:val="Normal"/>
    <w:autoRedefine/>
    <w:uiPriority w:val="39"/>
    <w:unhideWhenUsed/>
    <w:rsid w:val="00F87EBA"/>
    <w:pPr>
      <w:spacing w:after="100"/>
    </w:pPr>
  </w:style>
  <w:style w:type="paragraph" w:styleId="TOC2">
    <w:name w:val="toc 2"/>
    <w:basedOn w:val="Normal"/>
    <w:next w:val="Normal"/>
    <w:autoRedefine/>
    <w:uiPriority w:val="39"/>
    <w:unhideWhenUsed/>
    <w:rsid w:val="00F87EBA"/>
    <w:pPr>
      <w:spacing w:after="100"/>
      <w:ind w:left="220"/>
    </w:pPr>
  </w:style>
  <w:style w:type="paragraph" w:styleId="TOC3">
    <w:name w:val="toc 3"/>
    <w:basedOn w:val="Normal"/>
    <w:next w:val="Normal"/>
    <w:autoRedefine/>
    <w:uiPriority w:val="39"/>
    <w:unhideWhenUsed/>
    <w:rsid w:val="00F87EBA"/>
    <w:pPr>
      <w:spacing w:after="100"/>
      <w:ind w:left="440"/>
    </w:pPr>
  </w:style>
  <w:style w:type="paragraph" w:styleId="TOC4">
    <w:name w:val="toc 4"/>
    <w:basedOn w:val="Normal"/>
    <w:next w:val="Normal"/>
    <w:autoRedefine/>
    <w:uiPriority w:val="39"/>
    <w:unhideWhenUsed/>
    <w:rsid w:val="00F87EBA"/>
    <w:pPr>
      <w:spacing w:after="100"/>
      <w:ind w:left="660"/>
    </w:pPr>
  </w:style>
  <w:style w:type="table" w:styleId="GridTable4">
    <w:name w:val="Grid Table 4"/>
    <w:basedOn w:val="TableNormal"/>
    <w:uiPriority w:val="49"/>
    <w:rsid w:val="00D972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AE3E6A"/>
    <w:rPr>
      <w:color w:val="808080"/>
    </w:rPr>
  </w:style>
  <w:style w:type="character" w:customStyle="1" w:styleId="UnresolvedMention1">
    <w:name w:val="Unresolved Mention1"/>
    <w:basedOn w:val="DefaultParagraphFont"/>
    <w:uiPriority w:val="99"/>
    <w:semiHidden/>
    <w:unhideWhenUsed/>
    <w:rsid w:val="006E029E"/>
    <w:rPr>
      <w:color w:val="605E5C"/>
      <w:shd w:val="clear" w:color="auto" w:fill="E1DFDD"/>
    </w:rPr>
  </w:style>
  <w:style w:type="paragraph" w:styleId="NormalWeb">
    <w:name w:val="Normal (Web)"/>
    <w:basedOn w:val="Normal"/>
    <w:uiPriority w:val="99"/>
    <w:unhideWhenUsed/>
    <w:rsid w:val="00FC6724"/>
    <w:pPr>
      <w:spacing w:before="100" w:beforeAutospacing="1" w:after="100" w:afterAutospacing="1" w:line="240" w:lineRule="auto"/>
    </w:pPr>
    <w:rPr>
      <w:rFonts w:ascii="Calibri" w:hAnsi="Calibri" w:cs="Calibri"/>
      <w:lang w:val="en-GB" w:eastAsia="en-GB"/>
    </w:rPr>
  </w:style>
  <w:style w:type="character" w:customStyle="1" w:styleId="ListParagraphChar">
    <w:name w:val="List Paragraph Char"/>
    <w:aliases w:val="F5 List Paragraph Char,Bullet Points Char,No Spacing1 Char,List Paragraph Char Char Char Char,Indicator Text Char,Numbered Para 1 Char,Bullet 1 Char,Colorful List - Accent 11 Char,List Paragraph11 Char,MAIN CONTENT Char,Dot pt Char"/>
    <w:link w:val="ListParagraph"/>
    <w:uiPriority w:val="34"/>
    <w:locked/>
    <w:rsid w:val="00795B36"/>
  </w:style>
  <w:style w:type="paragraph" w:styleId="Revision">
    <w:name w:val="Revision"/>
    <w:hidden/>
    <w:uiPriority w:val="99"/>
    <w:semiHidden/>
    <w:rsid w:val="004816CB"/>
    <w:pPr>
      <w:spacing w:after="0" w:line="240" w:lineRule="auto"/>
    </w:pPr>
  </w:style>
  <w:style w:type="character" w:styleId="SubtleEmphasis">
    <w:name w:val="Subtle Emphasis"/>
    <w:basedOn w:val="DefaultParagraphFont"/>
    <w:uiPriority w:val="19"/>
    <w:qFormat/>
    <w:rsid w:val="003214E6"/>
    <w:rPr>
      <w:i/>
      <w:iCs/>
      <w:color w:val="404040" w:themeColor="text1" w:themeTint="BF"/>
    </w:rPr>
  </w:style>
  <w:style w:type="character" w:styleId="FollowedHyperlink">
    <w:name w:val="FollowedHyperlink"/>
    <w:basedOn w:val="DefaultParagraphFont"/>
    <w:uiPriority w:val="99"/>
    <w:semiHidden/>
    <w:unhideWhenUsed/>
    <w:rsid w:val="00EC65A5"/>
    <w:rPr>
      <w:color w:val="954F72" w:themeColor="followedHyperlink"/>
      <w:u w:val="single"/>
    </w:rPr>
  </w:style>
  <w:style w:type="table" w:customStyle="1" w:styleId="TableGrid1">
    <w:name w:val="Table Grid1"/>
    <w:basedOn w:val="TableNormal"/>
    <w:next w:val="TableGrid"/>
    <w:uiPriority w:val="39"/>
    <w:rsid w:val="00961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266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7807">
      <w:bodyDiv w:val="1"/>
      <w:marLeft w:val="0"/>
      <w:marRight w:val="0"/>
      <w:marTop w:val="0"/>
      <w:marBottom w:val="0"/>
      <w:divBdr>
        <w:top w:val="none" w:sz="0" w:space="0" w:color="auto"/>
        <w:left w:val="none" w:sz="0" w:space="0" w:color="auto"/>
        <w:bottom w:val="none" w:sz="0" w:space="0" w:color="auto"/>
        <w:right w:val="none" w:sz="0" w:space="0" w:color="auto"/>
      </w:divBdr>
    </w:div>
    <w:div w:id="39327875">
      <w:bodyDiv w:val="1"/>
      <w:marLeft w:val="0"/>
      <w:marRight w:val="0"/>
      <w:marTop w:val="0"/>
      <w:marBottom w:val="0"/>
      <w:divBdr>
        <w:top w:val="none" w:sz="0" w:space="0" w:color="auto"/>
        <w:left w:val="none" w:sz="0" w:space="0" w:color="auto"/>
        <w:bottom w:val="none" w:sz="0" w:space="0" w:color="auto"/>
        <w:right w:val="none" w:sz="0" w:space="0" w:color="auto"/>
      </w:divBdr>
    </w:div>
    <w:div w:id="45570902">
      <w:bodyDiv w:val="1"/>
      <w:marLeft w:val="0"/>
      <w:marRight w:val="0"/>
      <w:marTop w:val="0"/>
      <w:marBottom w:val="0"/>
      <w:divBdr>
        <w:top w:val="none" w:sz="0" w:space="0" w:color="auto"/>
        <w:left w:val="none" w:sz="0" w:space="0" w:color="auto"/>
        <w:bottom w:val="none" w:sz="0" w:space="0" w:color="auto"/>
        <w:right w:val="none" w:sz="0" w:space="0" w:color="auto"/>
      </w:divBdr>
      <w:divsChild>
        <w:div w:id="1884561321">
          <w:marLeft w:val="446"/>
          <w:marRight w:val="0"/>
          <w:marTop w:val="120"/>
          <w:marBottom w:val="0"/>
          <w:divBdr>
            <w:top w:val="none" w:sz="0" w:space="0" w:color="auto"/>
            <w:left w:val="none" w:sz="0" w:space="0" w:color="auto"/>
            <w:bottom w:val="none" w:sz="0" w:space="0" w:color="auto"/>
            <w:right w:val="none" w:sz="0" w:space="0" w:color="auto"/>
          </w:divBdr>
        </w:div>
        <w:div w:id="1777292120">
          <w:marLeft w:val="446"/>
          <w:marRight w:val="0"/>
          <w:marTop w:val="120"/>
          <w:marBottom w:val="0"/>
          <w:divBdr>
            <w:top w:val="none" w:sz="0" w:space="0" w:color="auto"/>
            <w:left w:val="none" w:sz="0" w:space="0" w:color="auto"/>
            <w:bottom w:val="none" w:sz="0" w:space="0" w:color="auto"/>
            <w:right w:val="none" w:sz="0" w:space="0" w:color="auto"/>
          </w:divBdr>
        </w:div>
        <w:div w:id="35089589">
          <w:marLeft w:val="446"/>
          <w:marRight w:val="0"/>
          <w:marTop w:val="120"/>
          <w:marBottom w:val="0"/>
          <w:divBdr>
            <w:top w:val="none" w:sz="0" w:space="0" w:color="auto"/>
            <w:left w:val="none" w:sz="0" w:space="0" w:color="auto"/>
            <w:bottom w:val="none" w:sz="0" w:space="0" w:color="auto"/>
            <w:right w:val="none" w:sz="0" w:space="0" w:color="auto"/>
          </w:divBdr>
        </w:div>
      </w:divsChild>
    </w:div>
    <w:div w:id="64035926">
      <w:bodyDiv w:val="1"/>
      <w:marLeft w:val="0"/>
      <w:marRight w:val="0"/>
      <w:marTop w:val="0"/>
      <w:marBottom w:val="0"/>
      <w:divBdr>
        <w:top w:val="none" w:sz="0" w:space="0" w:color="auto"/>
        <w:left w:val="none" w:sz="0" w:space="0" w:color="auto"/>
        <w:bottom w:val="none" w:sz="0" w:space="0" w:color="auto"/>
        <w:right w:val="none" w:sz="0" w:space="0" w:color="auto"/>
      </w:divBdr>
    </w:div>
    <w:div w:id="91559512">
      <w:bodyDiv w:val="1"/>
      <w:marLeft w:val="0"/>
      <w:marRight w:val="0"/>
      <w:marTop w:val="0"/>
      <w:marBottom w:val="0"/>
      <w:divBdr>
        <w:top w:val="none" w:sz="0" w:space="0" w:color="auto"/>
        <w:left w:val="none" w:sz="0" w:space="0" w:color="auto"/>
        <w:bottom w:val="none" w:sz="0" w:space="0" w:color="auto"/>
        <w:right w:val="none" w:sz="0" w:space="0" w:color="auto"/>
      </w:divBdr>
    </w:div>
    <w:div w:id="106587488">
      <w:bodyDiv w:val="1"/>
      <w:marLeft w:val="0"/>
      <w:marRight w:val="0"/>
      <w:marTop w:val="0"/>
      <w:marBottom w:val="0"/>
      <w:divBdr>
        <w:top w:val="none" w:sz="0" w:space="0" w:color="auto"/>
        <w:left w:val="none" w:sz="0" w:space="0" w:color="auto"/>
        <w:bottom w:val="none" w:sz="0" w:space="0" w:color="auto"/>
        <w:right w:val="none" w:sz="0" w:space="0" w:color="auto"/>
      </w:divBdr>
    </w:div>
    <w:div w:id="140588112">
      <w:bodyDiv w:val="1"/>
      <w:marLeft w:val="0"/>
      <w:marRight w:val="0"/>
      <w:marTop w:val="0"/>
      <w:marBottom w:val="0"/>
      <w:divBdr>
        <w:top w:val="none" w:sz="0" w:space="0" w:color="auto"/>
        <w:left w:val="none" w:sz="0" w:space="0" w:color="auto"/>
        <w:bottom w:val="none" w:sz="0" w:space="0" w:color="auto"/>
        <w:right w:val="none" w:sz="0" w:space="0" w:color="auto"/>
      </w:divBdr>
    </w:div>
    <w:div w:id="149174929">
      <w:bodyDiv w:val="1"/>
      <w:marLeft w:val="0"/>
      <w:marRight w:val="0"/>
      <w:marTop w:val="0"/>
      <w:marBottom w:val="0"/>
      <w:divBdr>
        <w:top w:val="none" w:sz="0" w:space="0" w:color="auto"/>
        <w:left w:val="none" w:sz="0" w:space="0" w:color="auto"/>
        <w:bottom w:val="none" w:sz="0" w:space="0" w:color="auto"/>
        <w:right w:val="none" w:sz="0" w:space="0" w:color="auto"/>
      </w:divBdr>
    </w:div>
    <w:div w:id="150099625">
      <w:bodyDiv w:val="1"/>
      <w:marLeft w:val="0"/>
      <w:marRight w:val="0"/>
      <w:marTop w:val="0"/>
      <w:marBottom w:val="0"/>
      <w:divBdr>
        <w:top w:val="none" w:sz="0" w:space="0" w:color="auto"/>
        <w:left w:val="none" w:sz="0" w:space="0" w:color="auto"/>
        <w:bottom w:val="none" w:sz="0" w:space="0" w:color="auto"/>
        <w:right w:val="none" w:sz="0" w:space="0" w:color="auto"/>
      </w:divBdr>
      <w:divsChild>
        <w:div w:id="1146895031">
          <w:marLeft w:val="446"/>
          <w:marRight w:val="0"/>
          <w:marTop w:val="0"/>
          <w:marBottom w:val="0"/>
          <w:divBdr>
            <w:top w:val="none" w:sz="0" w:space="0" w:color="auto"/>
            <w:left w:val="none" w:sz="0" w:space="0" w:color="auto"/>
            <w:bottom w:val="none" w:sz="0" w:space="0" w:color="auto"/>
            <w:right w:val="none" w:sz="0" w:space="0" w:color="auto"/>
          </w:divBdr>
        </w:div>
      </w:divsChild>
    </w:div>
    <w:div w:id="157114920">
      <w:bodyDiv w:val="1"/>
      <w:marLeft w:val="0"/>
      <w:marRight w:val="0"/>
      <w:marTop w:val="0"/>
      <w:marBottom w:val="0"/>
      <w:divBdr>
        <w:top w:val="none" w:sz="0" w:space="0" w:color="auto"/>
        <w:left w:val="none" w:sz="0" w:space="0" w:color="auto"/>
        <w:bottom w:val="none" w:sz="0" w:space="0" w:color="auto"/>
        <w:right w:val="none" w:sz="0" w:space="0" w:color="auto"/>
      </w:divBdr>
    </w:div>
    <w:div w:id="167641432">
      <w:bodyDiv w:val="1"/>
      <w:marLeft w:val="0"/>
      <w:marRight w:val="0"/>
      <w:marTop w:val="0"/>
      <w:marBottom w:val="0"/>
      <w:divBdr>
        <w:top w:val="none" w:sz="0" w:space="0" w:color="auto"/>
        <w:left w:val="none" w:sz="0" w:space="0" w:color="auto"/>
        <w:bottom w:val="none" w:sz="0" w:space="0" w:color="auto"/>
        <w:right w:val="none" w:sz="0" w:space="0" w:color="auto"/>
      </w:divBdr>
    </w:div>
    <w:div w:id="173494626">
      <w:bodyDiv w:val="1"/>
      <w:marLeft w:val="0"/>
      <w:marRight w:val="0"/>
      <w:marTop w:val="0"/>
      <w:marBottom w:val="0"/>
      <w:divBdr>
        <w:top w:val="none" w:sz="0" w:space="0" w:color="auto"/>
        <w:left w:val="none" w:sz="0" w:space="0" w:color="auto"/>
        <w:bottom w:val="none" w:sz="0" w:space="0" w:color="auto"/>
        <w:right w:val="none" w:sz="0" w:space="0" w:color="auto"/>
      </w:divBdr>
    </w:div>
    <w:div w:id="193156055">
      <w:bodyDiv w:val="1"/>
      <w:marLeft w:val="0"/>
      <w:marRight w:val="0"/>
      <w:marTop w:val="0"/>
      <w:marBottom w:val="0"/>
      <w:divBdr>
        <w:top w:val="none" w:sz="0" w:space="0" w:color="auto"/>
        <w:left w:val="none" w:sz="0" w:space="0" w:color="auto"/>
        <w:bottom w:val="none" w:sz="0" w:space="0" w:color="auto"/>
        <w:right w:val="none" w:sz="0" w:space="0" w:color="auto"/>
      </w:divBdr>
    </w:div>
    <w:div w:id="198931485">
      <w:bodyDiv w:val="1"/>
      <w:marLeft w:val="0"/>
      <w:marRight w:val="0"/>
      <w:marTop w:val="0"/>
      <w:marBottom w:val="0"/>
      <w:divBdr>
        <w:top w:val="none" w:sz="0" w:space="0" w:color="auto"/>
        <w:left w:val="none" w:sz="0" w:space="0" w:color="auto"/>
        <w:bottom w:val="none" w:sz="0" w:space="0" w:color="auto"/>
        <w:right w:val="none" w:sz="0" w:space="0" w:color="auto"/>
      </w:divBdr>
      <w:divsChild>
        <w:div w:id="10879540">
          <w:marLeft w:val="446"/>
          <w:marRight w:val="0"/>
          <w:marTop w:val="0"/>
          <w:marBottom w:val="0"/>
          <w:divBdr>
            <w:top w:val="none" w:sz="0" w:space="0" w:color="auto"/>
            <w:left w:val="none" w:sz="0" w:space="0" w:color="auto"/>
            <w:bottom w:val="none" w:sz="0" w:space="0" w:color="auto"/>
            <w:right w:val="none" w:sz="0" w:space="0" w:color="auto"/>
          </w:divBdr>
        </w:div>
      </w:divsChild>
    </w:div>
    <w:div w:id="207648310">
      <w:bodyDiv w:val="1"/>
      <w:marLeft w:val="0"/>
      <w:marRight w:val="0"/>
      <w:marTop w:val="0"/>
      <w:marBottom w:val="0"/>
      <w:divBdr>
        <w:top w:val="none" w:sz="0" w:space="0" w:color="auto"/>
        <w:left w:val="none" w:sz="0" w:space="0" w:color="auto"/>
        <w:bottom w:val="none" w:sz="0" w:space="0" w:color="auto"/>
        <w:right w:val="none" w:sz="0" w:space="0" w:color="auto"/>
      </w:divBdr>
    </w:div>
    <w:div w:id="220286548">
      <w:bodyDiv w:val="1"/>
      <w:marLeft w:val="0"/>
      <w:marRight w:val="0"/>
      <w:marTop w:val="0"/>
      <w:marBottom w:val="0"/>
      <w:divBdr>
        <w:top w:val="none" w:sz="0" w:space="0" w:color="auto"/>
        <w:left w:val="none" w:sz="0" w:space="0" w:color="auto"/>
        <w:bottom w:val="none" w:sz="0" w:space="0" w:color="auto"/>
        <w:right w:val="none" w:sz="0" w:space="0" w:color="auto"/>
      </w:divBdr>
    </w:div>
    <w:div w:id="223226755">
      <w:bodyDiv w:val="1"/>
      <w:marLeft w:val="0"/>
      <w:marRight w:val="0"/>
      <w:marTop w:val="0"/>
      <w:marBottom w:val="0"/>
      <w:divBdr>
        <w:top w:val="none" w:sz="0" w:space="0" w:color="auto"/>
        <w:left w:val="none" w:sz="0" w:space="0" w:color="auto"/>
        <w:bottom w:val="none" w:sz="0" w:space="0" w:color="auto"/>
        <w:right w:val="none" w:sz="0" w:space="0" w:color="auto"/>
      </w:divBdr>
    </w:div>
    <w:div w:id="236981557">
      <w:bodyDiv w:val="1"/>
      <w:marLeft w:val="0"/>
      <w:marRight w:val="0"/>
      <w:marTop w:val="0"/>
      <w:marBottom w:val="0"/>
      <w:divBdr>
        <w:top w:val="none" w:sz="0" w:space="0" w:color="auto"/>
        <w:left w:val="none" w:sz="0" w:space="0" w:color="auto"/>
        <w:bottom w:val="none" w:sz="0" w:space="0" w:color="auto"/>
        <w:right w:val="none" w:sz="0" w:space="0" w:color="auto"/>
      </w:divBdr>
    </w:div>
    <w:div w:id="241527443">
      <w:bodyDiv w:val="1"/>
      <w:marLeft w:val="0"/>
      <w:marRight w:val="0"/>
      <w:marTop w:val="0"/>
      <w:marBottom w:val="0"/>
      <w:divBdr>
        <w:top w:val="none" w:sz="0" w:space="0" w:color="auto"/>
        <w:left w:val="none" w:sz="0" w:space="0" w:color="auto"/>
        <w:bottom w:val="none" w:sz="0" w:space="0" w:color="auto"/>
        <w:right w:val="none" w:sz="0" w:space="0" w:color="auto"/>
      </w:divBdr>
    </w:div>
    <w:div w:id="271516831">
      <w:bodyDiv w:val="1"/>
      <w:marLeft w:val="0"/>
      <w:marRight w:val="0"/>
      <w:marTop w:val="0"/>
      <w:marBottom w:val="0"/>
      <w:divBdr>
        <w:top w:val="none" w:sz="0" w:space="0" w:color="auto"/>
        <w:left w:val="none" w:sz="0" w:space="0" w:color="auto"/>
        <w:bottom w:val="none" w:sz="0" w:space="0" w:color="auto"/>
        <w:right w:val="none" w:sz="0" w:space="0" w:color="auto"/>
      </w:divBdr>
    </w:div>
    <w:div w:id="276059419">
      <w:bodyDiv w:val="1"/>
      <w:marLeft w:val="0"/>
      <w:marRight w:val="0"/>
      <w:marTop w:val="0"/>
      <w:marBottom w:val="0"/>
      <w:divBdr>
        <w:top w:val="none" w:sz="0" w:space="0" w:color="auto"/>
        <w:left w:val="none" w:sz="0" w:space="0" w:color="auto"/>
        <w:bottom w:val="none" w:sz="0" w:space="0" w:color="auto"/>
        <w:right w:val="none" w:sz="0" w:space="0" w:color="auto"/>
      </w:divBdr>
    </w:div>
    <w:div w:id="311718712">
      <w:bodyDiv w:val="1"/>
      <w:marLeft w:val="0"/>
      <w:marRight w:val="0"/>
      <w:marTop w:val="0"/>
      <w:marBottom w:val="0"/>
      <w:divBdr>
        <w:top w:val="none" w:sz="0" w:space="0" w:color="auto"/>
        <w:left w:val="none" w:sz="0" w:space="0" w:color="auto"/>
        <w:bottom w:val="none" w:sz="0" w:space="0" w:color="auto"/>
        <w:right w:val="none" w:sz="0" w:space="0" w:color="auto"/>
      </w:divBdr>
    </w:div>
    <w:div w:id="398097839">
      <w:bodyDiv w:val="1"/>
      <w:marLeft w:val="0"/>
      <w:marRight w:val="0"/>
      <w:marTop w:val="0"/>
      <w:marBottom w:val="0"/>
      <w:divBdr>
        <w:top w:val="none" w:sz="0" w:space="0" w:color="auto"/>
        <w:left w:val="none" w:sz="0" w:space="0" w:color="auto"/>
        <w:bottom w:val="none" w:sz="0" w:space="0" w:color="auto"/>
        <w:right w:val="none" w:sz="0" w:space="0" w:color="auto"/>
      </w:divBdr>
    </w:div>
    <w:div w:id="428474554">
      <w:bodyDiv w:val="1"/>
      <w:marLeft w:val="0"/>
      <w:marRight w:val="0"/>
      <w:marTop w:val="0"/>
      <w:marBottom w:val="0"/>
      <w:divBdr>
        <w:top w:val="none" w:sz="0" w:space="0" w:color="auto"/>
        <w:left w:val="none" w:sz="0" w:space="0" w:color="auto"/>
        <w:bottom w:val="none" w:sz="0" w:space="0" w:color="auto"/>
        <w:right w:val="none" w:sz="0" w:space="0" w:color="auto"/>
      </w:divBdr>
      <w:divsChild>
        <w:div w:id="1014263873">
          <w:marLeft w:val="288"/>
          <w:marRight w:val="0"/>
          <w:marTop w:val="0"/>
          <w:marBottom w:val="120"/>
          <w:divBdr>
            <w:top w:val="none" w:sz="0" w:space="0" w:color="auto"/>
            <w:left w:val="none" w:sz="0" w:space="0" w:color="auto"/>
            <w:bottom w:val="none" w:sz="0" w:space="0" w:color="auto"/>
            <w:right w:val="none" w:sz="0" w:space="0" w:color="auto"/>
          </w:divBdr>
        </w:div>
      </w:divsChild>
    </w:div>
    <w:div w:id="456339241">
      <w:bodyDiv w:val="1"/>
      <w:marLeft w:val="0"/>
      <w:marRight w:val="0"/>
      <w:marTop w:val="0"/>
      <w:marBottom w:val="0"/>
      <w:divBdr>
        <w:top w:val="none" w:sz="0" w:space="0" w:color="auto"/>
        <w:left w:val="none" w:sz="0" w:space="0" w:color="auto"/>
        <w:bottom w:val="none" w:sz="0" w:space="0" w:color="auto"/>
        <w:right w:val="none" w:sz="0" w:space="0" w:color="auto"/>
      </w:divBdr>
    </w:div>
    <w:div w:id="498427495">
      <w:bodyDiv w:val="1"/>
      <w:marLeft w:val="0"/>
      <w:marRight w:val="0"/>
      <w:marTop w:val="0"/>
      <w:marBottom w:val="0"/>
      <w:divBdr>
        <w:top w:val="none" w:sz="0" w:space="0" w:color="auto"/>
        <w:left w:val="none" w:sz="0" w:space="0" w:color="auto"/>
        <w:bottom w:val="none" w:sz="0" w:space="0" w:color="auto"/>
        <w:right w:val="none" w:sz="0" w:space="0" w:color="auto"/>
      </w:divBdr>
    </w:div>
    <w:div w:id="515073648">
      <w:bodyDiv w:val="1"/>
      <w:marLeft w:val="0"/>
      <w:marRight w:val="0"/>
      <w:marTop w:val="0"/>
      <w:marBottom w:val="0"/>
      <w:divBdr>
        <w:top w:val="none" w:sz="0" w:space="0" w:color="auto"/>
        <w:left w:val="none" w:sz="0" w:space="0" w:color="auto"/>
        <w:bottom w:val="none" w:sz="0" w:space="0" w:color="auto"/>
        <w:right w:val="none" w:sz="0" w:space="0" w:color="auto"/>
      </w:divBdr>
    </w:div>
    <w:div w:id="516235524">
      <w:bodyDiv w:val="1"/>
      <w:marLeft w:val="0"/>
      <w:marRight w:val="0"/>
      <w:marTop w:val="0"/>
      <w:marBottom w:val="0"/>
      <w:divBdr>
        <w:top w:val="none" w:sz="0" w:space="0" w:color="auto"/>
        <w:left w:val="none" w:sz="0" w:space="0" w:color="auto"/>
        <w:bottom w:val="none" w:sz="0" w:space="0" w:color="auto"/>
        <w:right w:val="none" w:sz="0" w:space="0" w:color="auto"/>
      </w:divBdr>
    </w:div>
    <w:div w:id="531890369">
      <w:bodyDiv w:val="1"/>
      <w:marLeft w:val="0"/>
      <w:marRight w:val="0"/>
      <w:marTop w:val="0"/>
      <w:marBottom w:val="0"/>
      <w:divBdr>
        <w:top w:val="none" w:sz="0" w:space="0" w:color="auto"/>
        <w:left w:val="none" w:sz="0" w:space="0" w:color="auto"/>
        <w:bottom w:val="none" w:sz="0" w:space="0" w:color="auto"/>
        <w:right w:val="none" w:sz="0" w:space="0" w:color="auto"/>
      </w:divBdr>
    </w:div>
    <w:div w:id="613171325">
      <w:bodyDiv w:val="1"/>
      <w:marLeft w:val="0"/>
      <w:marRight w:val="0"/>
      <w:marTop w:val="0"/>
      <w:marBottom w:val="0"/>
      <w:divBdr>
        <w:top w:val="none" w:sz="0" w:space="0" w:color="auto"/>
        <w:left w:val="none" w:sz="0" w:space="0" w:color="auto"/>
        <w:bottom w:val="none" w:sz="0" w:space="0" w:color="auto"/>
        <w:right w:val="none" w:sz="0" w:space="0" w:color="auto"/>
      </w:divBdr>
    </w:div>
    <w:div w:id="621036546">
      <w:bodyDiv w:val="1"/>
      <w:marLeft w:val="0"/>
      <w:marRight w:val="0"/>
      <w:marTop w:val="0"/>
      <w:marBottom w:val="0"/>
      <w:divBdr>
        <w:top w:val="none" w:sz="0" w:space="0" w:color="auto"/>
        <w:left w:val="none" w:sz="0" w:space="0" w:color="auto"/>
        <w:bottom w:val="none" w:sz="0" w:space="0" w:color="auto"/>
        <w:right w:val="none" w:sz="0" w:space="0" w:color="auto"/>
      </w:divBdr>
    </w:div>
    <w:div w:id="623390983">
      <w:bodyDiv w:val="1"/>
      <w:marLeft w:val="0"/>
      <w:marRight w:val="0"/>
      <w:marTop w:val="0"/>
      <w:marBottom w:val="0"/>
      <w:divBdr>
        <w:top w:val="none" w:sz="0" w:space="0" w:color="auto"/>
        <w:left w:val="none" w:sz="0" w:space="0" w:color="auto"/>
        <w:bottom w:val="none" w:sz="0" w:space="0" w:color="auto"/>
        <w:right w:val="none" w:sz="0" w:space="0" w:color="auto"/>
      </w:divBdr>
      <w:divsChild>
        <w:div w:id="242687439">
          <w:marLeft w:val="446"/>
          <w:marRight w:val="0"/>
          <w:marTop w:val="0"/>
          <w:marBottom w:val="0"/>
          <w:divBdr>
            <w:top w:val="none" w:sz="0" w:space="0" w:color="auto"/>
            <w:left w:val="none" w:sz="0" w:space="0" w:color="auto"/>
            <w:bottom w:val="none" w:sz="0" w:space="0" w:color="auto"/>
            <w:right w:val="none" w:sz="0" w:space="0" w:color="auto"/>
          </w:divBdr>
        </w:div>
      </w:divsChild>
    </w:div>
    <w:div w:id="634606937">
      <w:bodyDiv w:val="1"/>
      <w:marLeft w:val="0"/>
      <w:marRight w:val="0"/>
      <w:marTop w:val="0"/>
      <w:marBottom w:val="0"/>
      <w:divBdr>
        <w:top w:val="none" w:sz="0" w:space="0" w:color="auto"/>
        <w:left w:val="none" w:sz="0" w:space="0" w:color="auto"/>
        <w:bottom w:val="none" w:sz="0" w:space="0" w:color="auto"/>
        <w:right w:val="none" w:sz="0" w:space="0" w:color="auto"/>
      </w:divBdr>
    </w:div>
    <w:div w:id="657342028">
      <w:bodyDiv w:val="1"/>
      <w:marLeft w:val="0"/>
      <w:marRight w:val="0"/>
      <w:marTop w:val="0"/>
      <w:marBottom w:val="0"/>
      <w:divBdr>
        <w:top w:val="none" w:sz="0" w:space="0" w:color="auto"/>
        <w:left w:val="none" w:sz="0" w:space="0" w:color="auto"/>
        <w:bottom w:val="none" w:sz="0" w:space="0" w:color="auto"/>
        <w:right w:val="none" w:sz="0" w:space="0" w:color="auto"/>
      </w:divBdr>
    </w:div>
    <w:div w:id="676007294">
      <w:bodyDiv w:val="1"/>
      <w:marLeft w:val="0"/>
      <w:marRight w:val="0"/>
      <w:marTop w:val="0"/>
      <w:marBottom w:val="0"/>
      <w:divBdr>
        <w:top w:val="none" w:sz="0" w:space="0" w:color="auto"/>
        <w:left w:val="none" w:sz="0" w:space="0" w:color="auto"/>
        <w:bottom w:val="none" w:sz="0" w:space="0" w:color="auto"/>
        <w:right w:val="none" w:sz="0" w:space="0" w:color="auto"/>
      </w:divBdr>
      <w:divsChild>
        <w:div w:id="867062467">
          <w:marLeft w:val="446"/>
          <w:marRight w:val="0"/>
          <w:marTop w:val="0"/>
          <w:marBottom w:val="0"/>
          <w:divBdr>
            <w:top w:val="none" w:sz="0" w:space="0" w:color="auto"/>
            <w:left w:val="none" w:sz="0" w:space="0" w:color="auto"/>
            <w:bottom w:val="none" w:sz="0" w:space="0" w:color="auto"/>
            <w:right w:val="none" w:sz="0" w:space="0" w:color="auto"/>
          </w:divBdr>
        </w:div>
      </w:divsChild>
    </w:div>
    <w:div w:id="679047702">
      <w:bodyDiv w:val="1"/>
      <w:marLeft w:val="0"/>
      <w:marRight w:val="0"/>
      <w:marTop w:val="0"/>
      <w:marBottom w:val="0"/>
      <w:divBdr>
        <w:top w:val="none" w:sz="0" w:space="0" w:color="auto"/>
        <w:left w:val="none" w:sz="0" w:space="0" w:color="auto"/>
        <w:bottom w:val="none" w:sz="0" w:space="0" w:color="auto"/>
        <w:right w:val="none" w:sz="0" w:space="0" w:color="auto"/>
      </w:divBdr>
    </w:div>
    <w:div w:id="692657359">
      <w:bodyDiv w:val="1"/>
      <w:marLeft w:val="0"/>
      <w:marRight w:val="0"/>
      <w:marTop w:val="0"/>
      <w:marBottom w:val="0"/>
      <w:divBdr>
        <w:top w:val="none" w:sz="0" w:space="0" w:color="auto"/>
        <w:left w:val="none" w:sz="0" w:space="0" w:color="auto"/>
        <w:bottom w:val="none" w:sz="0" w:space="0" w:color="auto"/>
        <w:right w:val="none" w:sz="0" w:space="0" w:color="auto"/>
      </w:divBdr>
    </w:div>
    <w:div w:id="727463275">
      <w:bodyDiv w:val="1"/>
      <w:marLeft w:val="0"/>
      <w:marRight w:val="0"/>
      <w:marTop w:val="0"/>
      <w:marBottom w:val="0"/>
      <w:divBdr>
        <w:top w:val="none" w:sz="0" w:space="0" w:color="auto"/>
        <w:left w:val="none" w:sz="0" w:space="0" w:color="auto"/>
        <w:bottom w:val="none" w:sz="0" w:space="0" w:color="auto"/>
        <w:right w:val="none" w:sz="0" w:space="0" w:color="auto"/>
      </w:divBdr>
    </w:div>
    <w:div w:id="761494704">
      <w:bodyDiv w:val="1"/>
      <w:marLeft w:val="0"/>
      <w:marRight w:val="0"/>
      <w:marTop w:val="0"/>
      <w:marBottom w:val="0"/>
      <w:divBdr>
        <w:top w:val="none" w:sz="0" w:space="0" w:color="auto"/>
        <w:left w:val="none" w:sz="0" w:space="0" w:color="auto"/>
        <w:bottom w:val="none" w:sz="0" w:space="0" w:color="auto"/>
        <w:right w:val="none" w:sz="0" w:space="0" w:color="auto"/>
      </w:divBdr>
    </w:div>
    <w:div w:id="765997222">
      <w:bodyDiv w:val="1"/>
      <w:marLeft w:val="0"/>
      <w:marRight w:val="0"/>
      <w:marTop w:val="0"/>
      <w:marBottom w:val="0"/>
      <w:divBdr>
        <w:top w:val="none" w:sz="0" w:space="0" w:color="auto"/>
        <w:left w:val="none" w:sz="0" w:space="0" w:color="auto"/>
        <w:bottom w:val="none" w:sz="0" w:space="0" w:color="auto"/>
        <w:right w:val="none" w:sz="0" w:space="0" w:color="auto"/>
      </w:divBdr>
    </w:div>
    <w:div w:id="791248484">
      <w:bodyDiv w:val="1"/>
      <w:marLeft w:val="0"/>
      <w:marRight w:val="0"/>
      <w:marTop w:val="0"/>
      <w:marBottom w:val="0"/>
      <w:divBdr>
        <w:top w:val="none" w:sz="0" w:space="0" w:color="auto"/>
        <w:left w:val="none" w:sz="0" w:space="0" w:color="auto"/>
        <w:bottom w:val="none" w:sz="0" w:space="0" w:color="auto"/>
        <w:right w:val="none" w:sz="0" w:space="0" w:color="auto"/>
      </w:divBdr>
    </w:div>
    <w:div w:id="827357970">
      <w:bodyDiv w:val="1"/>
      <w:marLeft w:val="0"/>
      <w:marRight w:val="0"/>
      <w:marTop w:val="0"/>
      <w:marBottom w:val="0"/>
      <w:divBdr>
        <w:top w:val="none" w:sz="0" w:space="0" w:color="auto"/>
        <w:left w:val="none" w:sz="0" w:space="0" w:color="auto"/>
        <w:bottom w:val="none" w:sz="0" w:space="0" w:color="auto"/>
        <w:right w:val="none" w:sz="0" w:space="0" w:color="auto"/>
      </w:divBdr>
    </w:div>
    <w:div w:id="838232537">
      <w:bodyDiv w:val="1"/>
      <w:marLeft w:val="0"/>
      <w:marRight w:val="0"/>
      <w:marTop w:val="0"/>
      <w:marBottom w:val="0"/>
      <w:divBdr>
        <w:top w:val="none" w:sz="0" w:space="0" w:color="auto"/>
        <w:left w:val="none" w:sz="0" w:space="0" w:color="auto"/>
        <w:bottom w:val="none" w:sz="0" w:space="0" w:color="auto"/>
        <w:right w:val="none" w:sz="0" w:space="0" w:color="auto"/>
      </w:divBdr>
    </w:div>
    <w:div w:id="875970623">
      <w:bodyDiv w:val="1"/>
      <w:marLeft w:val="0"/>
      <w:marRight w:val="0"/>
      <w:marTop w:val="0"/>
      <w:marBottom w:val="0"/>
      <w:divBdr>
        <w:top w:val="none" w:sz="0" w:space="0" w:color="auto"/>
        <w:left w:val="none" w:sz="0" w:space="0" w:color="auto"/>
        <w:bottom w:val="none" w:sz="0" w:space="0" w:color="auto"/>
        <w:right w:val="none" w:sz="0" w:space="0" w:color="auto"/>
      </w:divBdr>
    </w:div>
    <w:div w:id="886449747">
      <w:bodyDiv w:val="1"/>
      <w:marLeft w:val="0"/>
      <w:marRight w:val="0"/>
      <w:marTop w:val="0"/>
      <w:marBottom w:val="0"/>
      <w:divBdr>
        <w:top w:val="none" w:sz="0" w:space="0" w:color="auto"/>
        <w:left w:val="none" w:sz="0" w:space="0" w:color="auto"/>
        <w:bottom w:val="none" w:sz="0" w:space="0" w:color="auto"/>
        <w:right w:val="none" w:sz="0" w:space="0" w:color="auto"/>
      </w:divBdr>
    </w:div>
    <w:div w:id="889615109">
      <w:bodyDiv w:val="1"/>
      <w:marLeft w:val="0"/>
      <w:marRight w:val="0"/>
      <w:marTop w:val="0"/>
      <w:marBottom w:val="0"/>
      <w:divBdr>
        <w:top w:val="none" w:sz="0" w:space="0" w:color="auto"/>
        <w:left w:val="none" w:sz="0" w:space="0" w:color="auto"/>
        <w:bottom w:val="none" w:sz="0" w:space="0" w:color="auto"/>
        <w:right w:val="none" w:sz="0" w:space="0" w:color="auto"/>
      </w:divBdr>
    </w:div>
    <w:div w:id="903415253">
      <w:bodyDiv w:val="1"/>
      <w:marLeft w:val="0"/>
      <w:marRight w:val="0"/>
      <w:marTop w:val="0"/>
      <w:marBottom w:val="0"/>
      <w:divBdr>
        <w:top w:val="none" w:sz="0" w:space="0" w:color="auto"/>
        <w:left w:val="none" w:sz="0" w:space="0" w:color="auto"/>
        <w:bottom w:val="none" w:sz="0" w:space="0" w:color="auto"/>
        <w:right w:val="none" w:sz="0" w:space="0" w:color="auto"/>
      </w:divBdr>
    </w:div>
    <w:div w:id="963803757">
      <w:bodyDiv w:val="1"/>
      <w:marLeft w:val="0"/>
      <w:marRight w:val="0"/>
      <w:marTop w:val="0"/>
      <w:marBottom w:val="0"/>
      <w:divBdr>
        <w:top w:val="none" w:sz="0" w:space="0" w:color="auto"/>
        <w:left w:val="none" w:sz="0" w:space="0" w:color="auto"/>
        <w:bottom w:val="none" w:sz="0" w:space="0" w:color="auto"/>
        <w:right w:val="none" w:sz="0" w:space="0" w:color="auto"/>
      </w:divBdr>
    </w:div>
    <w:div w:id="981616769">
      <w:bodyDiv w:val="1"/>
      <w:marLeft w:val="0"/>
      <w:marRight w:val="0"/>
      <w:marTop w:val="0"/>
      <w:marBottom w:val="0"/>
      <w:divBdr>
        <w:top w:val="none" w:sz="0" w:space="0" w:color="auto"/>
        <w:left w:val="none" w:sz="0" w:space="0" w:color="auto"/>
        <w:bottom w:val="none" w:sz="0" w:space="0" w:color="auto"/>
        <w:right w:val="none" w:sz="0" w:space="0" w:color="auto"/>
      </w:divBdr>
    </w:div>
    <w:div w:id="1013654250">
      <w:bodyDiv w:val="1"/>
      <w:marLeft w:val="0"/>
      <w:marRight w:val="0"/>
      <w:marTop w:val="0"/>
      <w:marBottom w:val="0"/>
      <w:divBdr>
        <w:top w:val="none" w:sz="0" w:space="0" w:color="auto"/>
        <w:left w:val="none" w:sz="0" w:space="0" w:color="auto"/>
        <w:bottom w:val="none" w:sz="0" w:space="0" w:color="auto"/>
        <w:right w:val="none" w:sz="0" w:space="0" w:color="auto"/>
      </w:divBdr>
    </w:div>
    <w:div w:id="1017998178">
      <w:bodyDiv w:val="1"/>
      <w:marLeft w:val="0"/>
      <w:marRight w:val="0"/>
      <w:marTop w:val="0"/>
      <w:marBottom w:val="0"/>
      <w:divBdr>
        <w:top w:val="none" w:sz="0" w:space="0" w:color="auto"/>
        <w:left w:val="none" w:sz="0" w:space="0" w:color="auto"/>
        <w:bottom w:val="none" w:sz="0" w:space="0" w:color="auto"/>
        <w:right w:val="none" w:sz="0" w:space="0" w:color="auto"/>
      </w:divBdr>
    </w:div>
    <w:div w:id="1030913905">
      <w:bodyDiv w:val="1"/>
      <w:marLeft w:val="0"/>
      <w:marRight w:val="0"/>
      <w:marTop w:val="0"/>
      <w:marBottom w:val="0"/>
      <w:divBdr>
        <w:top w:val="none" w:sz="0" w:space="0" w:color="auto"/>
        <w:left w:val="none" w:sz="0" w:space="0" w:color="auto"/>
        <w:bottom w:val="none" w:sz="0" w:space="0" w:color="auto"/>
        <w:right w:val="none" w:sz="0" w:space="0" w:color="auto"/>
      </w:divBdr>
    </w:div>
    <w:div w:id="1090079868">
      <w:bodyDiv w:val="1"/>
      <w:marLeft w:val="0"/>
      <w:marRight w:val="0"/>
      <w:marTop w:val="0"/>
      <w:marBottom w:val="0"/>
      <w:divBdr>
        <w:top w:val="none" w:sz="0" w:space="0" w:color="auto"/>
        <w:left w:val="none" w:sz="0" w:space="0" w:color="auto"/>
        <w:bottom w:val="none" w:sz="0" w:space="0" w:color="auto"/>
        <w:right w:val="none" w:sz="0" w:space="0" w:color="auto"/>
      </w:divBdr>
    </w:div>
    <w:div w:id="1098797419">
      <w:bodyDiv w:val="1"/>
      <w:marLeft w:val="0"/>
      <w:marRight w:val="0"/>
      <w:marTop w:val="0"/>
      <w:marBottom w:val="0"/>
      <w:divBdr>
        <w:top w:val="none" w:sz="0" w:space="0" w:color="auto"/>
        <w:left w:val="none" w:sz="0" w:space="0" w:color="auto"/>
        <w:bottom w:val="none" w:sz="0" w:space="0" w:color="auto"/>
        <w:right w:val="none" w:sz="0" w:space="0" w:color="auto"/>
      </w:divBdr>
    </w:div>
    <w:div w:id="1115175157">
      <w:bodyDiv w:val="1"/>
      <w:marLeft w:val="0"/>
      <w:marRight w:val="0"/>
      <w:marTop w:val="0"/>
      <w:marBottom w:val="0"/>
      <w:divBdr>
        <w:top w:val="none" w:sz="0" w:space="0" w:color="auto"/>
        <w:left w:val="none" w:sz="0" w:space="0" w:color="auto"/>
        <w:bottom w:val="none" w:sz="0" w:space="0" w:color="auto"/>
        <w:right w:val="none" w:sz="0" w:space="0" w:color="auto"/>
      </w:divBdr>
    </w:div>
    <w:div w:id="1115639681">
      <w:bodyDiv w:val="1"/>
      <w:marLeft w:val="0"/>
      <w:marRight w:val="0"/>
      <w:marTop w:val="0"/>
      <w:marBottom w:val="0"/>
      <w:divBdr>
        <w:top w:val="none" w:sz="0" w:space="0" w:color="auto"/>
        <w:left w:val="none" w:sz="0" w:space="0" w:color="auto"/>
        <w:bottom w:val="none" w:sz="0" w:space="0" w:color="auto"/>
        <w:right w:val="none" w:sz="0" w:space="0" w:color="auto"/>
      </w:divBdr>
      <w:divsChild>
        <w:div w:id="136723259">
          <w:marLeft w:val="446"/>
          <w:marRight w:val="0"/>
          <w:marTop w:val="120"/>
          <w:marBottom w:val="0"/>
          <w:divBdr>
            <w:top w:val="none" w:sz="0" w:space="0" w:color="auto"/>
            <w:left w:val="none" w:sz="0" w:space="0" w:color="auto"/>
            <w:bottom w:val="none" w:sz="0" w:space="0" w:color="auto"/>
            <w:right w:val="none" w:sz="0" w:space="0" w:color="auto"/>
          </w:divBdr>
        </w:div>
        <w:div w:id="781149486">
          <w:marLeft w:val="446"/>
          <w:marRight w:val="0"/>
          <w:marTop w:val="120"/>
          <w:marBottom w:val="0"/>
          <w:divBdr>
            <w:top w:val="none" w:sz="0" w:space="0" w:color="auto"/>
            <w:left w:val="none" w:sz="0" w:space="0" w:color="auto"/>
            <w:bottom w:val="none" w:sz="0" w:space="0" w:color="auto"/>
            <w:right w:val="none" w:sz="0" w:space="0" w:color="auto"/>
          </w:divBdr>
        </w:div>
      </w:divsChild>
    </w:div>
    <w:div w:id="1122267848">
      <w:bodyDiv w:val="1"/>
      <w:marLeft w:val="0"/>
      <w:marRight w:val="0"/>
      <w:marTop w:val="0"/>
      <w:marBottom w:val="0"/>
      <w:divBdr>
        <w:top w:val="none" w:sz="0" w:space="0" w:color="auto"/>
        <w:left w:val="none" w:sz="0" w:space="0" w:color="auto"/>
        <w:bottom w:val="none" w:sz="0" w:space="0" w:color="auto"/>
        <w:right w:val="none" w:sz="0" w:space="0" w:color="auto"/>
      </w:divBdr>
    </w:div>
    <w:div w:id="1150486250">
      <w:bodyDiv w:val="1"/>
      <w:marLeft w:val="0"/>
      <w:marRight w:val="0"/>
      <w:marTop w:val="0"/>
      <w:marBottom w:val="0"/>
      <w:divBdr>
        <w:top w:val="none" w:sz="0" w:space="0" w:color="auto"/>
        <w:left w:val="none" w:sz="0" w:space="0" w:color="auto"/>
        <w:bottom w:val="none" w:sz="0" w:space="0" w:color="auto"/>
        <w:right w:val="none" w:sz="0" w:space="0" w:color="auto"/>
      </w:divBdr>
    </w:div>
    <w:div w:id="1163086499">
      <w:bodyDiv w:val="1"/>
      <w:marLeft w:val="0"/>
      <w:marRight w:val="0"/>
      <w:marTop w:val="0"/>
      <w:marBottom w:val="0"/>
      <w:divBdr>
        <w:top w:val="none" w:sz="0" w:space="0" w:color="auto"/>
        <w:left w:val="none" w:sz="0" w:space="0" w:color="auto"/>
        <w:bottom w:val="none" w:sz="0" w:space="0" w:color="auto"/>
        <w:right w:val="none" w:sz="0" w:space="0" w:color="auto"/>
      </w:divBdr>
    </w:div>
    <w:div w:id="1166823375">
      <w:bodyDiv w:val="1"/>
      <w:marLeft w:val="0"/>
      <w:marRight w:val="0"/>
      <w:marTop w:val="0"/>
      <w:marBottom w:val="0"/>
      <w:divBdr>
        <w:top w:val="none" w:sz="0" w:space="0" w:color="auto"/>
        <w:left w:val="none" w:sz="0" w:space="0" w:color="auto"/>
        <w:bottom w:val="none" w:sz="0" w:space="0" w:color="auto"/>
        <w:right w:val="none" w:sz="0" w:space="0" w:color="auto"/>
      </w:divBdr>
    </w:div>
    <w:div w:id="1168447837">
      <w:bodyDiv w:val="1"/>
      <w:marLeft w:val="0"/>
      <w:marRight w:val="0"/>
      <w:marTop w:val="0"/>
      <w:marBottom w:val="0"/>
      <w:divBdr>
        <w:top w:val="none" w:sz="0" w:space="0" w:color="auto"/>
        <w:left w:val="none" w:sz="0" w:space="0" w:color="auto"/>
        <w:bottom w:val="none" w:sz="0" w:space="0" w:color="auto"/>
        <w:right w:val="none" w:sz="0" w:space="0" w:color="auto"/>
      </w:divBdr>
    </w:div>
    <w:div w:id="1188718204">
      <w:bodyDiv w:val="1"/>
      <w:marLeft w:val="0"/>
      <w:marRight w:val="0"/>
      <w:marTop w:val="0"/>
      <w:marBottom w:val="0"/>
      <w:divBdr>
        <w:top w:val="none" w:sz="0" w:space="0" w:color="auto"/>
        <w:left w:val="none" w:sz="0" w:space="0" w:color="auto"/>
        <w:bottom w:val="none" w:sz="0" w:space="0" w:color="auto"/>
        <w:right w:val="none" w:sz="0" w:space="0" w:color="auto"/>
      </w:divBdr>
      <w:divsChild>
        <w:div w:id="1753433003">
          <w:marLeft w:val="288"/>
          <w:marRight w:val="0"/>
          <w:marTop w:val="0"/>
          <w:marBottom w:val="120"/>
          <w:divBdr>
            <w:top w:val="none" w:sz="0" w:space="0" w:color="auto"/>
            <w:left w:val="none" w:sz="0" w:space="0" w:color="auto"/>
            <w:bottom w:val="none" w:sz="0" w:space="0" w:color="auto"/>
            <w:right w:val="none" w:sz="0" w:space="0" w:color="auto"/>
          </w:divBdr>
        </w:div>
        <w:div w:id="1073427062">
          <w:marLeft w:val="288"/>
          <w:marRight w:val="0"/>
          <w:marTop w:val="0"/>
          <w:marBottom w:val="120"/>
          <w:divBdr>
            <w:top w:val="none" w:sz="0" w:space="0" w:color="auto"/>
            <w:left w:val="none" w:sz="0" w:space="0" w:color="auto"/>
            <w:bottom w:val="none" w:sz="0" w:space="0" w:color="auto"/>
            <w:right w:val="none" w:sz="0" w:space="0" w:color="auto"/>
          </w:divBdr>
        </w:div>
        <w:div w:id="760567487">
          <w:marLeft w:val="288"/>
          <w:marRight w:val="0"/>
          <w:marTop w:val="0"/>
          <w:marBottom w:val="120"/>
          <w:divBdr>
            <w:top w:val="none" w:sz="0" w:space="0" w:color="auto"/>
            <w:left w:val="none" w:sz="0" w:space="0" w:color="auto"/>
            <w:bottom w:val="none" w:sz="0" w:space="0" w:color="auto"/>
            <w:right w:val="none" w:sz="0" w:space="0" w:color="auto"/>
          </w:divBdr>
        </w:div>
        <w:div w:id="1376152115">
          <w:marLeft w:val="288"/>
          <w:marRight w:val="0"/>
          <w:marTop w:val="0"/>
          <w:marBottom w:val="120"/>
          <w:divBdr>
            <w:top w:val="none" w:sz="0" w:space="0" w:color="auto"/>
            <w:left w:val="none" w:sz="0" w:space="0" w:color="auto"/>
            <w:bottom w:val="none" w:sz="0" w:space="0" w:color="auto"/>
            <w:right w:val="none" w:sz="0" w:space="0" w:color="auto"/>
          </w:divBdr>
        </w:div>
      </w:divsChild>
    </w:div>
    <w:div w:id="1239822779">
      <w:bodyDiv w:val="1"/>
      <w:marLeft w:val="0"/>
      <w:marRight w:val="0"/>
      <w:marTop w:val="0"/>
      <w:marBottom w:val="0"/>
      <w:divBdr>
        <w:top w:val="none" w:sz="0" w:space="0" w:color="auto"/>
        <w:left w:val="none" w:sz="0" w:space="0" w:color="auto"/>
        <w:bottom w:val="none" w:sz="0" w:space="0" w:color="auto"/>
        <w:right w:val="none" w:sz="0" w:space="0" w:color="auto"/>
      </w:divBdr>
      <w:divsChild>
        <w:div w:id="615408450">
          <w:marLeft w:val="288"/>
          <w:marRight w:val="0"/>
          <w:marTop w:val="0"/>
          <w:marBottom w:val="120"/>
          <w:divBdr>
            <w:top w:val="none" w:sz="0" w:space="0" w:color="auto"/>
            <w:left w:val="none" w:sz="0" w:space="0" w:color="auto"/>
            <w:bottom w:val="none" w:sz="0" w:space="0" w:color="auto"/>
            <w:right w:val="none" w:sz="0" w:space="0" w:color="auto"/>
          </w:divBdr>
        </w:div>
        <w:div w:id="1035426743">
          <w:marLeft w:val="288"/>
          <w:marRight w:val="0"/>
          <w:marTop w:val="0"/>
          <w:marBottom w:val="120"/>
          <w:divBdr>
            <w:top w:val="none" w:sz="0" w:space="0" w:color="auto"/>
            <w:left w:val="none" w:sz="0" w:space="0" w:color="auto"/>
            <w:bottom w:val="none" w:sz="0" w:space="0" w:color="auto"/>
            <w:right w:val="none" w:sz="0" w:space="0" w:color="auto"/>
          </w:divBdr>
        </w:div>
        <w:div w:id="697586178">
          <w:marLeft w:val="288"/>
          <w:marRight w:val="0"/>
          <w:marTop w:val="0"/>
          <w:marBottom w:val="120"/>
          <w:divBdr>
            <w:top w:val="none" w:sz="0" w:space="0" w:color="auto"/>
            <w:left w:val="none" w:sz="0" w:space="0" w:color="auto"/>
            <w:bottom w:val="none" w:sz="0" w:space="0" w:color="auto"/>
            <w:right w:val="none" w:sz="0" w:space="0" w:color="auto"/>
          </w:divBdr>
        </w:div>
      </w:divsChild>
    </w:div>
    <w:div w:id="1241332403">
      <w:bodyDiv w:val="1"/>
      <w:marLeft w:val="0"/>
      <w:marRight w:val="0"/>
      <w:marTop w:val="0"/>
      <w:marBottom w:val="0"/>
      <w:divBdr>
        <w:top w:val="none" w:sz="0" w:space="0" w:color="auto"/>
        <w:left w:val="none" w:sz="0" w:space="0" w:color="auto"/>
        <w:bottom w:val="none" w:sz="0" w:space="0" w:color="auto"/>
        <w:right w:val="none" w:sz="0" w:space="0" w:color="auto"/>
      </w:divBdr>
    </w:div>
    <w:div w:id="1248540122">
      <w:bodyDiv w:val="1"/>
      <w:marLeft w:val="0"/>
      <w:marRight w:val="0"/>
      <w:marTop w:val="0"/>
      <w:marBottom w:val="0"/>
      <w:divBdr>
        <w:top w:val="none" w:sz="0" w:space="0" w:color="auto"/>
        <w:left w:val="none" w:sz="0" w:space="0" w:color="auto"/>
        <w:bottom w:val="none" w:sz="0" w:space="0" w:color="auto"/>
        <w:right w:val="none" w:sz="0" w:space="0" w:color="auto"/>
      </w:divBdr>
    </w:div>
    <w:div w:id="1249122706">
      <w:bodyDiv w:val="1"/>
      <w:marLeft w:val="0"/>
      <w:marRight w:val="0"/>
      <w:marTop w:val="0"/>
      <w:marBottom w:val="0"/>
      <w:divBdr>
        <w:top w:val="none" w:sz="0" w:space="0" w:color="auto"/>
        <w:left w:val="none" w:sz="0" w:space="0" w:color="auto"/>
        <w:bottom w:val="none" w:sz="0" w:space="0" w:color="auto"/>
        <w:right w:val="none" w:sz="0" w:space="0" w:color="auto"/>
      </w:divBdr>
    </w:div>
    <w:div w:id="1252275331">
      <w:bodyDiv w:val="1"/>
      <w:marLeft w:val="0"/>
      <w:marRight w:val="0"/>
      <w:marTop w:val="0"/>
      <w:marBottom w:val="0"/>
      <w:divBdr>
        <w:top w:val="none" w:sz="0" w:space="0" w:color="auto"/>
        <w:left w:val="none" w:sz="0" w:space="0" w:color="auto"/>
        <w:bottom w:val="none" w:sz="0" w:space="0" w:color="auto"/>
        <w:right w:val="none" w:sz="0" w:space="0" w:color="auto"/>
      </w:divBdr>
    </w:div>
    <w:div w:id="1268121678">
      <w:bodyDiv w:val="1"/>
      <w:marLeft w:val="0"/>
      <w:marRight w:val="0"/>
      <w:marTop w:val="0"/>
      <w:marBottom w:val="0"/>
      <w:divBdr>
        <w:top w:val="none" w:sz="0" w:space="0" w:color="auto"/>
        <w:left w:val="none" w:sz="0" w:space="0" w:color="auto"/>
        <w:bottom w:val="none" w:sz="0" w:space="0" w:color="auto"/>
        <w:right w:val="none" w:sz="0" w:space="0" w:color="auto"/>
      </w:divBdr>
    </w:div>
    <w:div w:id="1329406270">
      <w:bodyDiv w:val="1"/>
      <w:marLeft w:val="0"/>
      <w:marRight w:val="0"/>
      <w:marTop w:val="0"/>
      <w:marBottom w:val="0"/>
      <w:divBdr>
        <w:top w:val="none" w:sz="0" w:space="0" w:color="auto"/>
        <w:left w:val="none" w:sz="0" w:space="0" w:color="auto"/>
        <w:bottom w:val="none" w:sz="0" w:space="0" w:color="auto"/>
        <w:right w:val="none" w:sz="0" w:space="0" w:color="auto"/>
      </w:divBdr>
    </w:div>
    <w:div w:id="1342732825">
      <w:bodyDiv w:val="1"/>
      <w:marLeft w:val="0"/>
      <w:marRight w:val="0"/>
      <w:marTop w:val="0"/>
      <w:marBottom w:val="0"/>
      <w:divBdr>
        <w:top w:val="none" w:sz="0" w:space="0" w:color="auto"/>
        <w:left w:val="none" w:sz="0" w:space="0" w:color="auto"/>
        <w:bottom w:val="none" w:sz="0" w:space="0" w:color="auto"/>
        <w:right w:val="none" w:sz="0" w:space="0" w:color="auto"/>
      </w:divBdr>
    </w:div>
    <w:div w:id="1352605314">
      <w:bodyDiv w:val="1"/>
      <w:marLeft w:val="0"/>
      <w:marRight w:val="0"/>
      <w:marTop w:val="0"/>
      <w:marBottom w:val="0"/>
      <w:divBdr>
        <w:top w:val="none" w:sz="0" w:space="0" w:color="auto"/>
        <w:left w:val="none" w:sz="0" w:space="0" w:color="auto"/>
        <w:bottom w:val="none" w:sz="0" w:space="0" w:color="auto"/>
        <w:right w:val="none" w:sz="0" w:space="0" w:color="auto"/>
      </w:divBdr>
      <w:divsChild>
        <w:div w:id="1153258537">
          <w:marLeft w:val="288"/>
          <w:marRight w:val="0"/>
          <w:marTop w:val="0"/>
          <w:marBottom w:val="120"/>
          <w:divBdr>
            <w:top w:val="none" w:sz="0" w:space="0" w:color="auto"/>
            <w:left w:val="none" w:sz="0" w:space="0" w:color="auto"/>
            <w:bottom w:val="none" w:sz="0" w:space="0" w:color="auto"/>
            <w:right w:val="none" w:sz="0" w:space="0" w:color="auto"/>
          </w:divBdr>
        </w:div>
        <w:div w:id="2135827807">
          <w:marLeft w:val="288"/>
          <w:marRight w:val="0"/>
          <w:marTop w:val="0"/>
          <w:marBottom w:val="120"/>
          <w:divBdr>
            <w:top w:val="none" w:sz="0" w:space="0" w:color="auto"/>
            <w:left w:val="none" w:sz="0" w:space="0" w:color="auto"/>
            <w:bottom w:val="none" w:sz="0" w:space="0" w:color="auto"/>
            <w:right w:val="none" w:sz="0" w:space="0" w:color="auto"/>
          </w:divBdr>
        </w:div>
        <w:div w:id="1112670680">
          <w:marLeft w:val="288"/>
          <w:marRight w:val="0"/>
          <w:marTop w:val="0"/>
          <w:marBottom w:val="120"/>
          <w:divBdr>
            <w:top w:val="none" w:sz="0" w:space="0" w:color="auto"/>
            <w:left w:val="none" w:sz="0" w:space="0" w:color="auto"/>
            <w:bottom w:val="none" w:sz="0" w:space="0" w:color="auto"/>
            <w:right w:val="none" w:sz="0" w:space="0" w:color="auto"/>
          </w:divBdr>
        </w:div>
        <w:div w:id="792670780">
          <w:marLeft w:val="288"/>
          <w:marRight w:val="0"/>
          <w:marTop w:val="0"/>
          <w:marBottom w:val="120"/>
          <w:divBdr>
            <w:top w:val="none" w:sz="0" w:space="0" w:color="auto"/>
            <w:left w:val="none" w:sz="0" w:space="0" w:color="auto"/>
            <w:bottom w:val="none" w:sz="0" w:space="0" w:color="auto"/>
            <w:right w:val="none" w:sz="0" w:space="0" w:color="auto"/>
          </w:divBdr>
        </w:div>
      </w:divsChild>
    </w:div>
    <w:div w:id="1395398769">
      <w:bodyDiv w:val="1"/>
      <w:marLeft w:val="0"/>
      <w:marRight w:val="0"/>
      <w:marTop w:val="0"/>
      <w:marBottom w:val="0"/>
      <w:divBdr>
        <w:top w:val="none" w:sz="0" w:space="0" w:color="auto"/>
        <w:left w:val="none" w:sz="0" w:space="0" w:color="auto"/>
        <w:bottom w:val="none" w:sz="0" w:space="0" w:color="auto"/>
        <w:right w:val="none" w:sz="0" w:space="0" w:color="auto"/>
      </w:divBdr>
    </w:div>
    <w:div w:id="1412968891">
      <w:bodyDiv w:val="1"/>
      <w:marLeft w:val="0"/>
      <w:marRight w:val="0"/>
      <w:marTop w:val="0"/>
      <w:marBottom w:val="0"/>
      <w:divBdr>
        <w:top w:val="none" w:sz="0" w:space="0" w:color="auto"/>
        <w:left w:val="none" w:sz="0" w:space="0" w:color="auto"/>
        <w:bottom w:val="none" w:sz="0" w:space="0" w:color="auto"/>
        <w:right w:val="none" w:sz="0" w:space="0" w:color="auto"/>
      </w:divBdr>
    </w:div>
    <w:div w:id="1433865941">
      <w:bodyDiv w:val="1"/>
      <w:marLeft w:val="0"/>
      <w:marRight w:val="0"/>
      <w:marTop w:val="0"/>
      <w:marBottom w:val="0"/>
      <w:divBdr>
        <w:top w:val="none" w:sz="0" w:space="0" w:color="auto"/>
        <w:left w:val="none" w:sz="0" w:space="0" w:color="auto"/>
        <w:bottom w:val="none" w:sz="0" w:space="0" w:color="auto"/>
        <w:right w:val="none" w:sz="0" w:space="0" w:color="auto"/>
      </w:divBdr>
    </w:div>
    <w:div w:id="1434474058">
      <w:bodyDiv w:val="1"/>
      <w:marLeft w:val="0"/>
      <w:marRight w:val="0"/>
      <w:marTop w:val="0"/>
      <w:marBottom w:val="0"/>
      <w:divBdr>
        <w:top w:val="none" w:sz="0" w:space="0" w:color="auto"/>
        <w:left w:val="none" w:sz="0" w:space="0" w:color="auto"/>
        <w:bottom w:val="none" w:sz="0" w:space="0" w:color="auto"/>
        <w:right w:val="none" w:sz="0" w:space="0" w:color="auto"/>
      </w:divBdr>
    </w:div>
    <w:div w:id="1441217124">
      <w:bodyDiv w:val="1"/>
      <w:marLeft w:val="0"/>
      <w:marRight w:val="0"/>
      <w:marTop w:val="0"/>
      <w:marBottom w:val="0"/>
      <w:divBdr>
        <w:top w:val="none" w:sz="0" w:space="0" w:color="auto"/>
        <w:left w:val="none" w:sz="0" w:space="0" w:color="auto"/>
        <w:bottom w:val="none" w:sz="0" w:space="0" w:color="auto"/>
        <w:right w:val="none" w:sz="0" w:space="0" w:color="auto"/>
      </w:divBdr>
    </w:div>
    <w:div w:id="1461462149">
      <w:bodyDiv w:val="1"/>
      <w:marLeft w:val="0"/>
      <w:marRight w:val="0"/>
      <w:marTop w:val="0"/>
      <w:marBottom w:val="0"/>
      <w:divBdr>
        <w:top w:val="none" w:sz="0" w:space="0" w:color="auto"/>
        <w:left w:val="none" w:sz="0" w:space="0" w:color="auto"/>
        <w:bottom w:val="none" w:sz="0" w:space="0" w:color="auto"/>
        <w:right w:val="none" w:sz="0" w:space="0" w:color="auto"/>
      </w:divBdr>
    </w:div>
    <w:div w:id="1488329002">
      <w:bodyDiv w:val="1"/>
      <w:marLeft w:val="0"/>
      <w:marRight w:val="0"/>
      <w:marTop w:val="0"/>
      <w:marBottom w:val="0"/>
      <w:divBdr>
        <w:top w:val="none" w:sz="0" w:space="0" w:color="auto"/>
        <w:left w:val="none" w:sz="0" w:space="0" w:color="auto"/>
        <w:bottom w:val="none" w:sz="0" w:space="0" w:color="auto"/>
        <w:right w:val="none" w:sz="0" w:space="0" w:color="auto"/>
      </w:divBdr>
    </w:div>
    <w:div w:id="1504933511">
      <w:bodyDiv w:val="1"/>
      <w:marLeft w:val="0"/>
      <w:marRight w:val="0"/>
      <w:marTop w:val="0"/>
      <w:marBottom w:val="0"/>
      <w:divBdr>
        <w:top w:val="none" w:sz="0" w:space="0" w:color="auto"/>
        <w:left w:val="none" w:sz="0" w:space="0" w:color="auto"/>
        <w:bottom w:val="none" w:sz="0" w:space="0" w:color="auto"/>
        <w:right w:val="none" w:sz="0" w:space="0" w:color="auto"/>
      </w:divBdr>
    </w:div>
    <w:div w:id="1505781374">
      <w:bodyDiv w:val="1"/>
      <w:marLeft w:val="0"/>
      <w:marRight w:val="0"/>
      <w:marTop w:val="0"/>
      <w:marBottom w:val="0"/>
      <w:divBdr>
        <w:top w:val="none" w:sz="0" w:space="0" w:color="auto"/>
        <w:left w:val="none" w:sz="0" w:space="0" w:color="auto"/>
        <w:bottom w:val="none" w:sz="0" w:space="0" w:color="auto"/>
        <w:right w:val="none" w:sz="0" w:space="0" w:color="auto"/>
      </w:divBdr>
    </w:div>
    <w:div w:id="1545168548">
      <w:bodyDiv w:val="1"/>
      <w:marLeft w:val="0"/>
      <w:marRight w:val="0"/>
      <w:marTop w:val="0"/>
      <w:marBottom w:val="0"/>
      <w:divBdr>
        <w:top w:val="none" w:sz="0" w:space="0" w:color="auto"/>
        <w:left w:val="none" w:sz="0" w:space="0" w:color="auto"/>
        <w:bottom w:val="none" w:sz="0" w:space="0" w:color="auto"/>
        <w:right w:val="none" w:sz="0" w:space="0" w:color="auto"/>
      </w:divBdr>
    </w:div>
    <w:div w:id="1558854795">
      <w:bodyDiv w:val="1"/>
      <w:marLeft w:val="0"/>
      <w:marRight w:val="0"/>
      <w:marTop w:val="0"/>
      <w:marBottom w:val="0"/>
      <w:divBdr>
        <w:top w:val="none" w:sz="0" w:space="0" w:color="auto"/>
        <w:left w:val="none" w:sz="0" w:space="0" w:color="auto"/>
        <w:bottom w:val="none" w:sz="0" w:space="0" w:color="auto"/>
        <w:right w:val="none" w:sz="0" w:space="0" w:color="auto"/>
      </w:divBdr>
    </w:div>
    <w:div w:id="1607733236">
      <w:bodyDiv w:val="1"/>
      <w:marLeft w:val="0"/>
      <w:marRight w:val="0"/>
      <w:marTop w:val="0"/>
      <w:marBottom w:val="0"/>
      <w:divBdr>
        <w:top w:val="none" w:sz="0" w:space="0" w:color="auto"/>
        <w:left w:val="none" w:sz="0" w:space="0" w:color="auto"/>
        <w:bottom w:val="none" w:sz="0" w:space="0" w:color="auto"/>
        <w:right w:val="none" w:sz="0" w:space="0" w:color="auto"/>
      </w:divBdr>
      <w:divsChild>
        <w:div w:id="1276324733">
          <w:marLeft w:val="446"/>
          <w:marRight w:val="0"/>
          <w:marTop w:val="120"/>
          <w:marBottom w:val="0"/>
          <w:divBdr>
            <w:top w:val="none" w:sz="0" w:space="0" w:color="auto"/>
            <w:left w:val="none" w:sz="0" w:space="0" w:color="auto"/>
            <w:bottom w:val="none" w:sz="0" w:space="0" w:color="auto"/>
            <w:right w:val="none" w:sz="0" w:space="0" w:color="auto"/>
          </w:divBdr>
        </w:div>
      </w:divsChild>
    </w:div>
    <w:div w:id="1615598478">
      <w:bodyDiv w:val="1"/>
      <w:marLeft w:val="0"/>
      <w:marRight w:val="0"/>
      <w:marTop w:val="0"/>
      <w:marBottom w:val="0"/>
      <w:divBdr>
        <w:top w:val="none" w:sz="0" w:space="0" w:color="auto"/>
        <w:left w:val="none" w:sz="0" w:space="0" w:color="auto"/>
        <w:bottom w:val="none" w:sz="0" w:space="0" w:color="auto"/>
        <w:right w:val="none" w:sz="0" w:space="0" w:color="auto"/>
      </w:divBdr>
    </w:div>
    <w:div w:id="1624997372">
      <w:bodyDiv w:val="1"/>
      <w:marLeft w:val="0"/>
      <w:marRight w:val="0"/>
      <w:marTop w:val="0"/>
      <w:marBottom w:val="0"/>
      <w:divBdr>
        <w:top w:val="none" w:sz="0" w:space="0" w:color="auto"/>
        <w:left w:val="none" w:sz="0" w:space="0" w:color="auto"/>
        <w:bottom w:val="none" w:sz="0" w:space="0" w:color="auto"/>
        <w:right w:val="none" w:sz="0" w:space="0" w:color="auto"/>
      </w:divBdr>
    </w:div>
    <w:div w:id="1640573821">
      <w:bodyDiv w:val="1"/>
      <w:marLeft w:val="0"/>
      <w:marRight w:val="0"/>
      <w:marTop w:val="0"/>
      <w:marBottom w:val="0"/>
      <w:divBdr>
        <w:top w:val="none" w:sz="0" w:space="0" w:color="auto"/>
        <w:left w:val="none" w:sz="0" w:space="0" w:color="auto"/>
        <w:bottom w:val="none" w:sz="0" w:space="0" w:color="auto"/>
        <w:right w:val="none" w:sz="0" w:space="0" w:color="auto"/>
      </w:divBdr>
    </w:div>
    <w:div w:id="1659458015">
      <w:bodyDiv w:val="1"/>
      <w:marLeft w:val="0"/>
      <w:marRight w:val="0"/>
      <w:marTop w:val="0"/>
      <w:marBottom w:val="0"/>
      <w:divBdr>
        <w:top w:val="none" w:sz="0" w:space="0" w:color="auto"/>
        <w:left w:val="none" w:sz="0" w:space="0" w:color="auto"/>
        <w:bottom w:val="none" w:sz="0" w:space="0" w:color="auto"/>
        <w:right w:val="none" w:sz="0" w:space="0" w:color="auto"/>
      </w:divBdr>
    </w:div>
    <w:div w:id="1761875673">
      <w:bodyDiv w:val="1"/>
      <w:marLeft w:val="0"/>
      <w:marRight w:val="0"/>
      <w:marTop w:val="0"/>
      <w:marBottom w:val="0"/>
      <w:divBdr>
        <w:top w:val="none" w:sz="0" w:space="0" w:color="auto"/>
        <w:left w:val="none" w:sz="0" w:space="0" w:color="auto"/>
        <w:bottom w:val="none" w:sz="0" w:space="0" w:color="auto"/>
        <w:right w:val="none" w:sz="0" w:space="0" w:color="auto"/>
      </w:divBdr>
    </w:div>
    <w:div w:id="1764449799">
      <w:bodyDiv w:val="1"/>
      <w:marLeft w:val="0"/>
      <w:marRight w:val="0"/>
      <w:marTop w:val="0"/>
      <w:marBottom w:val="0"/>
      <w:divBdr>
        <w:top w:val="none" w:sz="0" w:space="0" w:color="auto"/>
        <w:left w:val="none" w:sz="0" w:space="0" w:color="auto"/>
        <w:bottom w:val="none" w:sz="0" w:space="0" w:color="auto"/>
        <w:right w:val="none" w:sz="0" w:space="0" w:color="auto"/>
      </w:divBdr>
    </w:div>
    <w:div w:id="1768305992">
      <w:bodyDiv w:val="1"/>
      <w:marLeft w:val="0"/>
      <w:marRight w:val="0"/>
      <w:marTop w:val="0"/>
      <w:marBottom w:val="0"/>
      <w:divBdr>
        <w:top w:val="none" w:sz="0" w:space="0" w:color="auto"/>
        <w:left w:val="none" w:sz="0" w:space="0" w:color="auto"/>
        <w:bottom w:val="none" w:sz="0" w:space="0" w:color="auto"/>
        <w:right w:val="none" w:sz="0" w:space="0" w:color="auto"/>
      </w:divBdr>
    </w:div>
    <w:div w:id="1777211598">
      <w:bodyDiv w:val="1"/>
      <w:marLeft w:val="0"/>
      <w:marRight w:val="0"/>
      <w:marTop w:val="0"/>
      <w:marBottom w:val="0"/>
      <w:divBdr>
        <w:top w:val="none" w:sz="0" w:space="0" w:color="auto"/>
        <w:left w:val="none" w:sz="0" w:space="0" w:color="auto"/>
        <w:bottom w:val="none" w:sz="0" w:space="0" w:color="auto"/>
        <w:right w:val="none" w:sz="0" w:space="0" w:color="auto"/>
      </w:divBdr>
    </w:div>
    <w:div w:id="1785618165">
      <w:bodyDiv w:val="1"/>
      <w:marLeft w:val="0"/>
      <w:marRight w:val="0"/>
      <w:marTop w:val="0"/>
      <w:marBottom w:val="0"/>
      <w:divBdr>
        <w:top w:val="none" w:sz="0" w:space="0" w:color="auto"/>
        <w:left w:val="none" w:sz="0" w:space="0" w:color="auto"/>
        <w:bottom w:val="none" w:sz="0" w:space="0" w:color="auto"/>
        <w:right w:val="none" w:sz="0" w:space="0" w:color="auto"/>
      </w:divBdr>
    </w:div>
    <w:div w:id="1822579259">
      <w:bodyDiv w:val="1"/>
      <w:marLeft w:val="0"/>
      <w:marRight w:val="0"/>
      <w:marTop w:val="0"/>
      <w:marBottom w:val="0"/>
      <w:divBdr>
        <w:top w:val="none" w:sz="0" w:space="0" w:color="auto"/>
        <w:left w:val="none" w:sz="0" w:space="0" w:color="auto"/>
        <w:bottom w:val="none" w:sz="0" w:space="0" w:color="auto"/>
        <w:right w:val="none" w:sz="0" w:space="0" w:color="auto"/>
      </w:divBdr>
      <w:divsChild>
        <w:div w:id="657810196">
          <w:marLeft w:val="288"/>
          <w:marRight w:val="0"/>
          <w:marTop w:val="0"/>
          <w:marBottom w:val="120"/>
          <w:divBdr>
            <w:top w:val="none" w:sz="0" w:space="0" w:color="auto"/>
            <w:left w:val="none" w:sz="0" w:space="0" w:color="auto"/>
            <w:bottom w:val="none" w:sz="0" w:space="0" w:color="auto"/>
            <w:right w:val="none" w:sz="0" w:space="0" w:color="auto"/>
          </w:divBdr>
        </w:div>
        <w:div w:id="736511637">
          <w:marLeft w:val="288"/>
          <w:marRight w:val="0"/>
          <w:marTop w:val="0"/>
          <w:marBottom w:val="120"/>
          <w:divBdr>
            <w:top w:val="none" w:sz="0" w:space="0" w:color="auto"/>
            <w:left w:val="none" w:sz="0" w:space="0" w:color="auto"/>
            <w:bottom w:val="none" w:sz="0" w:space="0" w:color="auto"/>
            <w:right w:val="none" w:sz="0" w:space="0" w:color="auto"/>
          </w:divBdr>
        </w:div>
      </w:divsChild>
    </w:div>
    <w:div w:id="1833250763">
      <w:bodyDiv w:val="1"/>
      <w:marLeft w:val="0"/>
      <w:marRight w:val="0"/>
      <w:marTop w:val="0"/>
      <w:marBottom w:val="0"/>
      <w:divBdr>
        <w:top w:val="none" w:sz="0" w:space="0" w:color="auto"/>
        <w:left w:val="none" w:sz="0" w:space="0" w:color="auto"/>
        <w:bottom w:val="none" w:sz="0" w:space="0" w:color="auto"/>
        <w:right w:val="none" w:sz="0" w:space="0" w:color="auto"/>
      </w:divBdr>
    </w:div>
    <w:div w:id="1835804729">
      <w:bodyDiv w:val="1"/>
      <w:marLeft w:val="0"/>
      <w:marRight w:val="0"/>
      <w:marTop w:val="0"/>
      <w:marBottom w:val="0"/>
      <w:divBdr>
        <w:top w:val="none" w:sz="0" w:space="0" w:color="auto"/>
        <w:left w:val="none" w:sz="0" w:space="0" w:color="auto"/>
        <w:bottom w:val="none" w:sz="0" w:space="0" w:color="auto"/>
        <w:right w:val="none" w:sz="0" w:space="0" w:color="auto"/>
      </w:divBdr>
    </w:div>
    <w:div w:id="1890801616">
      <w:bodyDiv w:val="1"/>
      <w:marLeft w:val="0"/>
      <w:marRight w:val="0"/>
      <w:marTop w:val="0"/>
      <w:marBottom w:val="0"/>
      <w:divBdr>
        <w:top w:val="none" w:sz="0" w:space="0" w:color="auto"/>
        <w:left w:val="none" w:sz="0" w:space="0" w:color="auto"/>
        <w:bottom w:val="none" w:sz="0" w:space="0" w:color="auto"/>
        <w:right w:val="none" w:sz="0" w:space="0" w:color="auto"/>
      </w:divBdr>
    </w:div>
    <w:div w:id="1915358073">
      <w:bodyDiv w:val="1"/>
      <w:marLeft w:val="0"/>
      <w:marRight w:val="0"/>
      <w:marTop w:val="0"/>
      <w:marBottom w:val="0"/>
      <w:divBdr>
        <w:top w:val="none" w:sz="0" w:space="0" w:color="auto"/>
        <w:left w:val="none" w:sz="0" w:space="0" w:color="auto"/>
        <w:bottom w:val="none" w:sz="0" w:space="0" w:color="auto"/>
        <w:right w:val="none" w:sz="0" w:space="0" w:color="auto"/>
      </w:divBdr>
    </w:div>
    <w:div w:id="1930843788">
      <w:bodyDiv w:val="1"/>
      <w:marLeft w:val="0"/>
      <w:marRight w:val="0"/>
      <w:marTop w:val="0"/>
      <w:marBottom w:val="0"/>
      <w:divBdr>
        <w:top w:val="none" w:sz="0" w:space="0" w:color="auto"/>
        <w:left w:val="none" w:sz="0" w:space="0" w:color="auto"/>
        <w:bottom w:val="none" w:sz="0" w:space="0" w:color="auto"/>
        <w:right w:val="none" w:sz="0" w:space="0" w:color="auto"/>
      </w:divBdr>
    </w:div>
    <w:div w:id="1973712115">
      <w:bodyDiv w:val="1"/>
      <w:marLeft w:val="0"/>
      <w:marRight w:val="0"/>
      <w:marTop w:val="0"/>
      <w:marBottom w:val="0"/>
      <w:divBdr>
        <w:top w:val="none" w:sz="0" w:space="0" w:color="auto"/>
        <w:left w:val="none" w:sz="0" w:space="0" w:color="auto"/>
        <w:bottom w:val="none" w:sz="0" w:space="0" w:color="auto"/>
        <w:right w:val="none" w:sz="0" w:space="0" w:color="auto"/>
      </w:divBdr>
    </w:div>
    <w:div w:id="2007896341">
      <w:bodyDiv w:val="1"/>
      <w:marLeft w:val="0"/>
      <w:marRight w:val="0"/>
      <w:marTop w:val="0"/>
      <w:marBottom w:val="0"/>
      <w:divBdr>
        <w:top w:val="none" w:sz="0" w:space="0" w:color="auto"/>
        <w:left w:val="none" w:sz="0" w:space="0" w:color="auto"/>
        <w:bottom w:val="none" w:sz="0" w:space="0" w:color="auto"/>
        <w:right w:val="none" w:sz="0" w:space="0" w:color="auto"/>
      </w:divBdr>
    </w:div>
    <w:div w:id="2042319084">
      <w:bodyDiv w:val="1"/>
      <w:marLeft w:val="0"/>
      <w:marRight w:val="0"/>
      <w:marTop w:val="0"/>
      <w:marBottom w:val="0"/>
      <w:divBdr>
        <w:top w:val="none" w:sz="0" w:space="0" w:color="auto"/>
        <w:left w:val="none" w:sz="0" w:space="0" w:color="auto"/>
        <w:bottom w:val="none" w:sz="0" w:space="0" w:color="auto"/>
        <w:right w:val="none" w:sz="0" w:space="0" w:color="auto"/>
      </w:divBdr>
      <w:divsChild>
        <w:div w:id="1107895841">
          <w:marLeft w:val="446"/>
          <w:marRight w:val="0"/>
          <w:marTop w:val="120"/>
          <w:marBottom w:val="0"/>
          <w:divBdr>
            <w:top w:val="none" w:sz="0" w:space="0" w:color="auto"/>
            <w:left w:val="none" w:sz="0" w:space="0" w:color="auto"/>
            <w:bottom w:val="none" w:sz="0" w:space="0" w:color="auto"/>
            <w:right w:val="none" w:sz="0" w:space="0" w:color="auto"/>
          </w:divBdr>
        </w:div>
        <w:div w:id="2049062519">
          <w:marLeft w:val="446"/>
          <w:marRight w:val="0"/>
          <w:marTop w:val="120"/>
          <w:marBottom w:val="0"/>
          <w:divBdr>
            <w:top w:val="none" w:sz="0" w:space="0" w:color="auto"/>
            <w:left w:val="none" w:sz="0" w:space="0" w:color="auto"/>
            <w:bottom w:val="none" w:sz="0" w:space="0" w:color="auto"/>
            <w:right w:val="none" w:sz="0" w:space="0" w:color="auto"/>
          </w:divBdr>
        </w:div>
      </w:divsChild>
    </w:div>
    <w:div w:id="2054304694">
      <w:bodyDiv w:val="1"/>
      <w:marLeft w:val="0"/>
      <w:marRight w:val="0"/>
      <w:marTop w:val="0"/>
      <w:marBottom w:val="0"/>
      <w:divBdr>
        <w:top w:val="none" w:sz="0" w:space="0" w:color="auto"/>
        <w:left w:val="none" w:sz="0" w:space="0" w:color="auto"/>
        <w:bottom w:val="none" w:sz="0" w:space="0" w:color="auto"/>
        <w:right w:val="none" w:sz="0" w:space="0" w:color="auto"/>
      </w:divBdr>
    </w:div>
    <w:div w:id="2081324849">
      <w:bodyDiv w:val="1"/>
      <w:marLeft w:val="0"/>
      <w:marRight w:val="0"/>
      <w:marTop w:val="0"/>
      <w:marBottom w:val="0"/>
      <w:divBdr>
        <w:top w:val="none" w:sz="0" w:space="0" w:color="auto"/>
        <w:left w:val="none" w:sz="0" w:space="0" w:color="auto"/>
        <w:bottom w:val="none" w:sz="0" w:space="0" w:color="auto"/>
        <w:right w:val="none" w:sz="0" w:space="0" w:color="auto"/>
      </w:divBdr>
    </w:div>
    <w:div w:id="2143499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jpeg"/><Relationship Id="rId26" Type="http://schemas.openxmlformats.org/officeDocument/2006/relationships/image" Target="media/image16.png"/><Relationship Id="rId39" Type="http://schemas.openxmlformats.org/officeDocument/2006/relationships/image" Target="media/image29.jpe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49.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hyperlink" Target="mailto:corporatesecretary.ethicsalert@plasticomnium.com"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image" Target="media/image26.jpeg"/><Relationship Id="rId49" Type="http://schemas.openxmlformats.org/officeDocument/2006/relationships/image" Target="media/image39.png"/><Relationship Id="rId57" Type="http://schemas.openxmlformats.org/officeDocument/2006/relationships/image" Target="media/image47.jpeg"/><Relationship Id="rId61" Type="http://schemas.openxmlformats.org/officeDocument/2006/relationships/hyperlink" Target="mailto:corporatesecretary.ethicsalert@plasticomnium.com"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jpeg"/><Relationship Id="rId52" Type="http://schemas.openxmlformats.org/officeDocument/2006/relationships/image" Target="media/image42.jpeg"/><Relationship Id="rId60" Type="http://schemas.openxmlformats.org/officeDocument/2006/relationships/hyperlink" Target="mailto:corporatesecretary.ethicsalert@plasticomnium.com"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jpeg"/><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hyperlink" Target="mailto:corporatesecretary.ethicsalert@plasticomnium.com" TargetMode="External"/><Relationship Id="rId67" Type="http://schemas.microsoft.com/office/2011/relationships/people" Target="people.xml"/><Relationship Id="rId20" Type="http://schemas.openxmlformats.org/officeDocument/2006/relationships/image" Target="media/image10.png"/><Relationship Id="rId41" Type="http://schemas.openxmlformats.org/officeDocument/2006/relationships/image" Target="media/image31.jpeg"/><Relationship Id="rId54" Type="http://schemas.openxmlformats.org/officeDocument/2006/relationships/image" Target="media/image44.jpeg"/><Relationship Id="rId62" Type="http://schemas.openxmlformats.org/officeDocument/2006/relationships/image" Target="media/image48.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1C2BB-B4D1-40C3-9A09-17F130614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7401</Words>
  <Characters>42189</Characters>
  <Application>Microsoft Office Word</Application>
  <DocSecurity>0</DocSecurity>
  <Lines>351</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sysadmin</dc:creator>
  <cp:keywords/>
  <dc:description/>
  <cp:lastModifiedBy>Shruti Nair (Newgen)</cp:lastModifiedBy>
  <cp:revision>6</cp:revision>
  <dcterms:created xsi:type="dcterms:W3CDTF">2021-08-02T16:11:00Z</dcterms:created>
  <dcterms:modified xsi:type="dcterms:W3CDTF">2021-08-05T10:21:00Z</dcterms:modified>
</cp:coreProperties>
</file>